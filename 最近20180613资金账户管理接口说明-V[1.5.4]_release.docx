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thinThickThinMediumGap" w:color="auto" w:sz="18" w:space="1"/>
        </w:pBdr>
        <w:jc w:val="right"/>
        <w:rPr>
          <w:rFonts w:ascii="微软雅黑" w:hAnsi="微软雅黑" w:eastAsia="微软雅黑"/>
          <w:sz w:val="32"/>
          <w:szCs w:val="32"/>
        </w:rPr>
      </w:pPr>
      <w:r>
        <w:rPr>
          <w:rFonts w:hint="eastAsia" w:ascii="微软雅黑" w:hAnsi="微软雅黑" w:eastAsia="微软雅黑"/>
          <w:sz w:val="32"/>
          <w:szCs w:val="32"/>
        </w:rPr>
        <w:t>资金</w:t>
      </w:r>
      <w:r>
        <w:rPr>
          <w:rFonts w:ascii="微软雅黑" w:hAnsi="微软雅黑" w:eastAsia="微软雅黑"/>
          <w:sz w:val="32"/>
          <w:szCs w:val="32"/>
        </w:rPr>
        <w:t>账户管理</w:t>
      </w:r>
      <w:r>
        <w:rPr>
          <w:rFonts w:hint="eastAsia" w:ascii="微软雅黑" w:hAnsi="微软雅黑" w:eastAsia="微软雅黑"/>
          <w:sz w:val="32"/>
          <w:szCs w:val="32"/>
        </w:rPr>
        <w:t>商户</w:t>
      </w:r>
      <w:r>
        <w:rPr>
          <w:rFonts w:ascii="微软雅黑" w:hAnsi="微软雅黑" w:eastAsia="微软雅黑"/>
          <w:sz w:val="32"/>
          <w:szCs w:val="32"/>
        </w:rPr>
        <w:t>接入接口说明</w:t>
      </w:r>
    </w:p>
    <w:p>
      <w:pPr>
        <w:pBdr>
          <w:bottom w:val="single" w:color="auto" w:sz="6" w:space="1"/>
        </w:pBdr>
        <w:rPr>
          <w:ins w:id="0" w:author="仟裏辶洐" w:date="2018-06-13T11:08:48Z"/>
          <w:rFonts w:hint="eastAsia" w:ascii="微软雅黑" w:hAnsi="微软雅黑" w:eastAsia="微软雅黑"/>
          <w:b/>
          <w:szCs w:val="20"/>
        </w:rPr>
      </w:pPr>
      <w:r>
        <w:rPr>
          <w:rFonts w:hint="eastAsia" w:ascii="微软雅黑" w:hAnsi="微软雅黑" w:eastAsia="微软雅黑"/>
          <w:b/>
          <w:szCs w:val="20"/>
        </w:rPr>
        <w:t>修订历史</w:t>
      </w:r>
    </w:p>
    <w:p>
      <w:pPr>
        <w:keepNext w:val="0"/>
        <w:keepLines w:val="0"/>
        <w:widowControl/>
        <w:suppressLineNumbers w:val="0"/>
        <w:jc w:val="left"/>
        <w:rPr>
          <w:ins w:id="1" w:author="仟裏辶洐" w:date="2018-06-13T11:08:49Z"/>
        </w:rPr>
      </w:pPr>
      <w:ins w:id="2" w:author="仟裏辶洐" w:date="2018-06-13T11:08:49Z">
        <w:r>
          <w:rPr>
            <w:rFonts w:ascii="宋体" w:hAnsi="宋体" w:eastAsia="宋体" w:cs="宋体"/>
            <w:kern w:val="0"/>
            <w:sz w:val="24"/>
            <w:szCs w:val="24"/>
            <w:lang w:val="en-US" w:eastAsia="zh-CN" w:bidi="ar"/>
          </w:rPr>
          <w:drawing>
            <wp:inline distT="0" distB="0" distL="114300" distR="114300">
              <wp:extent cx="8277225" cy="12763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8277225" cy="1276350"/>
                      </a:xfrm>
                      <a:prstGeom prst="rect">
                        <a:avLst/>
                      </a:prstGeom>
                      <a:noFill/>
                      <a:ln w="9525">
                        <a:noFill/>
                      </a:ln>
                    </pic:spPr>
                  </pic:pic>
                </a:graphicData>
              </a:graphic>
            </wp:inline>
          </w:drawing>
        </w:r>
      </w:ins>
    </w:p>
    <w:p>
      <w:pPr>
        <w:pBdr>
          <w:bottom w:val="single" w:color="auto" w:sz="6" w:space="1"/>
        </w:pBdr>
        <w:rPr>
          <w:rFonts w:hint="eastAsia" w:ascii="微软雅黑" w:hAnsi="微软雅黑" w:eastAsia="微软雅黑"/>
          <w:b/>
          <w:szCs w:val="20"/>
        </w:rPr>
      </w:pPr>
      <w:bookmarkStart w:id="987" w:name="_GoBack"/>
      <w:bookmarkEnd w:id="987"/>
    </w:p>
    <w:p>
      <w:pPr>
        <w:rPr>
          <w:rFonts w:ascii="微软雅黑" w:hAnsi="微软雅黑" w:eastAsia="微软雅黑"/>
          <w:sz w:val="13"/>
          <w:szCs w:val="13"/>
        </w:rPr>
      </w:pPr>
    </w:p>
    <w:tbl>
      <w:tblPr>
        <w:tblStyle w:val="31"/>
        <w:tblW w:w="82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980"/>
        <w:gridCol w:w="3811"/>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rPr>
                <w:rFonts w:ascii="微软雅黑" w:hAnsi="微软雅黑" w:eastAsia="微软雅黑"/>
                <w:sz w:val="18"/>
                <w:szCs w:val="18"/>
              </w:rPr>
            </w:pPr>
            <w:r>
              <w:rPr>
                <w:rFonts w:hint="eastAsia" w:ascii="微软雅黑" w:hAnsi="微软雅黑" w:eastAsia="微软雅黑"/>
                <w:sz w:val="18"/>
                <w:szCs w:val="18"/>
              </w:rPr>
              <w:t>版本号</w:t>
            </w:r>
          </w:p>
        </w:tc>
        <w:tc>
          <w:tcPr>
            <w:tcW w:w="1980" w:type="dxa"/>
          </w:tcPr>
          <w:p>
            <w:pPr>
              <w:rPr>
                <w:rFonts w:ascii="微软雅黑" w:hAnsi="微软雅黑" w:eastAsia="微软雅黑"/>
                <w:sz w:val="18"/>
                <w:szCs w:val="18"/>
              </w:rPr>
            </w:pPr>
            <w:r>
              <w:rPr>
                <w:rFonts w:hint="eastAsia" w:ascii="微软雅黑" w:hAnsi="微软雅黑" w:eastAsia="微软雅黑"/>
                <w:sz w:val="18"/>
                <w:szCs w:val="18"/>
              </w:rPr>
              <w:t>修订章节</w:t>
            </w:r>
          </w:p>
        </w:tc>
        <w:tc>
          <w:tcPr>
            <w:tcW w:w="3811" w:type="dxa"/>
          </w:tcPr>
          <w:p>
            <w:pPr>
              <w:rPr>
                <w:rFonts w:ascii="微软雅黑" w:hAnsi="微软雅黑" w:eastAsia="微软雅黑"/>
                <w:sz w:val="18"/>
                <w:szCs w:val="18"/>
              </w:rPr>
            </w:pPr>
            <w:r>
              <w:rPr>
                <w:rFonts w:hint="eastAsia" w:ascii="微软雅黑" w:hAnsi="微软雅黑" w:eastAsia="微软雅黑"/>
                <w:sz w:val="18"/>
                <w:szCs w:val="18"/>
              </w:rPr>
              <w:t>修订原因</w:t>
            </w:r>
          </w:p>
        </w:tc>
        <w:tc>
          <w:tcPr>
            <w:tcW w:w="1418" w:type="dxa"/>
          </w:tcPr>
          <w:p>
            <w:pPr>
              <w:rPr>
                <w:rFonts w:ascii="微软雅黑" w:hAnsi="微软雅黑" w:eastAsia="微软雅黑"/>
                <w:sz w:val="18"/>
                <w:szCs w:val="18"/>
              </w:rPr>
            </w:pPr>
            <w:r>
              <w:rPr>
                <w:rFonts w:hint="eastAsia" w:ascii="微软雅黑" w:hAnsi="微软雅黑" w:eastAsia="微软雅黑"/>
                <w:sz w:val="18"/>
                <w:szCs w:val="18"/>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rPr>
                <w:rFonts w:ascii="微软雅黑" w:hAnsi="微软雅黑" w:eastAsia="微软雅黑"/>
                <w:sz w:val="18"/>
                <w:szCs w:val="18"/>
              </w:rPr>
            </w:pPr>
            <w:r>
              <w:rPr>
                <w:rFonts w:hint="eastAsia" w:ascii="微软雅黑" w:hAnsi="微软雅黑" w:eastAsia="微软雅黑"/>
                <w:sz w:val="18"/>
                <w:szCs w:val="18"/>
              </w:rPr>
              <w:t>V</w:t>
            </w:r>
            <w:r>
              <w:rPr>
                <w:rFonts w:ascii="微软雅黑" w:hAnsi="微软雅黑" w:eastAsia="微软雅黑"/>
                <w:sz w:val="18"/>
                <w:szCs w:val="18"/>
              </w:rPr>
              <w:t>0</w:t>
            </w:r>
            <w:r>
              <w:rPr>
                <w:rFonts w:hint="eastAsia" w:ascii="微软雅黑" w:hAnsi="微软雅黑" w:eastAsia="微软雅黑"/>
                <w:sz w:val="18"/>
                <w:szCs w:val="18"/>
              </w:rPr>
              <w:t>.</w:t>
            </w:r>
            <w:r>
              <w:rPr>
                <w:rFonts w:ascii="微软雅黑" w:hAnsi="微软雅黑" w:eastAsia="微软雅黑"/>
                <w:sz w:val="18"/>
                <w:szCs w:val="18"/>
              </w:rPr>
              <w:t>1</w:t>
            </w:r>
          </w:p>
        </w:tc>
        <w:tc>
          <w:tcPr>
            <w:tcW w:w="1980" w:type="dxa"/>
          </w:tcPr>
          <w:p>
            <w:pPr>
              <w:rPr>
                <w:rFonts w:ascii="微软雅黑" w:hAnsi="微软雅黑" w:eastAsia="微软雅黑"/>
                <w:sz w:val="18"/>
                <w:szCs w:val="18"/>
              </w:rPr>
            </w:pPr>
            <w:r>
              <w:rPr>
                <w:rFonts w:hint="eastAsia" w:ascii="微软雅黑" w:hAnsi="微软雅黑" w:eastAsia="微软雅黑"/>
                <w:sz w:val="18"/>
                <w:szCs w:val="18"/>
              </w:rPr>
              <w:t>全部</w:t>
            </w:r>
          </w:p>
        </w:tc>
        <w:tc>
          <w:tcPr>
            <w:tcW w:w="3811" w:type="dxa"/>
          </w:tcPr>
          <w:p>
            <w:pPr>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接入技术参考</w:t>
            </w:r>
          </w:p>
        </w:tc>
        <w:tc>
          <w:tcPr>
            <w:tcW w:w="1418" w:type="dxa"/>
          </w:tcPr>
          <w:p>
            <w:pPr>
              <w:rPr>
                <w:rFonts w:ascii="微软雅黑" w:hAnsi="微软雅黑" w:eastAsia="微软雅黑"/>
                <w:sz w:val="18"/>
                <w:szCs w:val="18"/>
              </w:rPr>
            </w:pPr>
            <w:r>
              <w:rPr>
                <w:rFonts w:ascii="微软雅黑" w:hAnsi="微软雅黑" w:eastAsia="微软雅黑"/>
                <w:sz w:val="18"/>
                <w:szCs w:val="18"/>
              </w:rPr>
              <w:t>2014-04-24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1.4.1</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 2.18</w:t>
            </w:r>
          </w:p>
          <w:p>
            <w:pPr>
              <w:rPr>
                <w:rFonts w:ascii="微软雅黑" w:hAnsi="微软雅黑" w:eastAsia="微软雅黑"/>
                <w:sz w:val="18"/>
                <w:szCs w:val="18"/>
              </w:rPr>
            </w:pPr>
            <w:r>
              <w:rPr>
                <w:rFonts w:hint="eastAsia" w:ascii="微软雅黑" w:hAnsi="微软雅黑" w:eastAsia="微软雅黑"/>
                <w:sz w:val="18"/>
                <w:szCs w:val="18"/>
              </w:rPr>
              <w:t>增加6.9</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增加查询冻结解冻结果</w:t>
            </w:r>
          </w:p>
          <w:p>
            <w:pPr>
              <w:rPr>
                <w:rFonts w:ascii="微软雅黑" w:hAnsi="微软雅黑" w:eastAsia="微软雅黑"/>
                <w:sz w:val="18"/>
                <w:szCs w:val="18"/>
              </w:rPr>
            </w:pPr>
            <w:r>
              <w:rPr>
                <w:rFonts w:hint="eastAsia" w:ascii="微软雅黑" w:hAnsi="微软雅黑" w:eastAsia="微软雅黑"/>
                <w:sz w:val="18"/>
                <w:szCs w:val="18"/>
              </w:rPr>
              <w:t>增加支付方式扩展(异步通知)附录</w:t>
            </w:r>
          </w:p>
          <w:p>
            <w:pPr>
              <w:rPr>
                <w:rFonts w:ascii="微软雅黑" w:hAnsi="微软雅黑" w:eastAsia="微软雅黑"/>
                <w:sz w:val="18"/>
                <w:szCs w:val="18"/>
              </w:rPr>
            </w:pPr>
            <w:r>
              <w:rPr>
                <w:rFonts w:hint="eastAsia" w:ascii="微软雅黑" w:hAnsi="微软雅黑" w:eastAsia="微软雅黑"/>
                <w:sz w:val="18"/>
                <w:szCs w:val="18"/>
              </w:rPr>
              <w:t>异步通知(交易结果、充值结果)增加参数p</w:t>
            </w:r>
            <w:r>
              <w:rPr>
                <w:rFonts w:ascii="微软雅黑" w:hAnsi="微软雅黑" w:eastAsia="微软雅黑"/>
                <w:sz w:val="18"/>
                <w:szCs w:val="18"/>
              </w:rPr>
              <w:t>ay</w:t>
            </w:r>
            <w:r>
              <w:rPr>
                <w:rFonts w:hint="eastAsia" w:ascii="微软雅黑" w:hAnsi="微软雅黑" w:eastAsia="微软雅黑"/>
                <w:sz w:val="18"/>
                <w:szCs w:val="18"/>
              </w:rPr>
              <w:t>_</w:t>
            </w:r>
            <w:r>
              <w:rPr>
                <w:rFonts w:ascii="微软雅黑" w:hAnsi="微软雅黑" w:eastAsia="微软雅黑"/>
                <w:sz w:val="18"/>
                <w:szCs w:val="18"/>
              </w:rPr>
              <w:t>method</w:t>
            </w:r>
          </w:p>
          <w:p>
            <w:pPr>
              <w:rPr>
                <w:rFonts w:ascii="微软雅黑" w:hAnsi="微软雅黑" w:eastAsia="微软雅黑"/>
                <w:sz w:val="18"/>
                <w:szCs w:val="18"/>
              </w:rPr>
            </w:pPr>
            <w:r>
              <w:rPr>
                <w:rFonts w:hint="eastAsia" w:ascii="微软雅黑" w:hAnsi="微软雅黑" w:eastAsia="微软雅黑"/>
                <w:sz w:val="18"/>
                <w:szCs w:val="18"/>
              </w:rPr>
              <w:t>附录中的支付方式扩展，增加了跳转方式说明</w:t>
            </w:r>
          </w:p>
          <w:p>
            <w:pPr>
              <w:rPr>
                <w:rFonts w:ascii="微软雅黑" w:hAnsi="微软雅黑" w:eastAsia="微软雅黑"/>
                <w:sz w:val="18"/>
                <w:szCs w:val="18"/>
              </w:rPr>
            </w:pPr>
            <w:r>
              <w:rPr>
                <w:rFonts w:hint="eastAsia" w:ascii="微软雅黑" w:hAnsi="微软雅黑" w:eastAsia="微软雅黑"/>
                <w:sz w:val="18"/>
                <w:szCs w:val="18"/>
              </w:rPr>
              <w:t>批量代付增加用户手续费</w:t>
            </w:r>
          </w:p>
          <w:p>
            <w:pPr>
              <w:rPr>
                <w:rFonts w:ascii="微软雅黑" w:hAnsi="微软雅黑" w:eastAsia="微软雅黑"/>
                <w:sz w:val="18"/>
                <w:szCs w:val="18"/>
              </w:rPr>
            </w:pPr>
            <w:r>
              <w:rPr>
                <w:rFonts w:hint="eastAsia" w:ascii="微软雅黑" w:hAnsi="微软雅黑" w:eastAsia="微软雅黑"/>
                <w:sz w:val="18"/>
                <w:szCs w:val="18"/>
              </w:rPr>
              <w:t>增加基本请求参数memo特别说明</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2015-07-01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1.4.2</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 2.19</w:t>
            </w:r>
          </w:p>
          <w:p>
            <w:pPr>
              <w:rPr>
                <w:rFonts w:ascii="微软雅黑" w:hAnsi="微软雅黑" w:eastAsia="微软雅黑"/>
                <w:sz w:val="18"/>
                <w:szCs w:val="18"/>
              </w:rPr>
            </w:pP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企业商户增加录入经办人接口2.19</w:t>
            </w:r>
          </w:p>
          <w:p>
            <w:pPr>
              <w:rPr>
                <w:rFonts w:ascii="微软雅黑" w:hAnsi="微软雅黑" w:eastAsia="微软雅黑"/>
                <w:sz w:val="18"/>
                <w:szCs w:val="18"/>
              </w:rPr>
            </w:pPr>
            <w:r>
              <w:rPr>
                <w:rFonts w:hint="eastAsia" w:ascii="微软雅黑" w:hAnsi="微软雅黑" w:eastAsia="微软雅黑"/>
                <w:sz w:val="18"/>
                <w:szCs w:val="18"/>
              </w:rPr>
              <w:t>短信验证码同一ticket，从一次有效改为5次</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2015-08-20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1.4.3</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 2.20，</w:t>
            </w:r>
          </w:p>
          <w:p>
            <w:pPr>
              <w:rPr>
                <w:rFonts w:ascii="微软雅黑" w:hAnsi="微软雅黑" w:eastAsia="微软雅黑"/>
                <w:sz w:val="18"/>
                <w:szCs w:val="18"/>
              </w:rPr>
            </w:pPr>
            <w:r>
              <w:rPr>
                <w:rFonts w:hint="eastAsia" w:ascii="微软雅黑" w:hAnsi="微软雅黑" w:eastAsia="微软雅黑"/>
                <w:sz w:val="18"/>
                <w:szCs w:val="18"/>
              </w:rPr>
              <w:t>修改 4.3.1、6.9</w:t>
            </w:r>
          </w:p>
          <w:p>
            <w:pPr>
              <w:rPr>
                <w:rFonts w:ascii="微软雅黑" w:hAnsi="微软雅黑" w:eastAsia="微软雅黑"/>
                <w:sz w:val="18"/>
                <w:szCs w:val="18"/>
              </w:rPr>
            </w:pP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增加查询企业中间账户余额接口</w:t>
            </w:r>
          </w:p>
          <w:p>
            <w:pPr>
              <w:rPr>
                <w:rFonts w:ascii="微软雅黑" w:hAnsi="微软雅黑" w:eastAsia="微软雅黑"/>
                <w:sz w:val="18"/>
                <w:szCs w:val="18"/>
              </w:rPr>
            </w:pPr>
            <w:r>
              <w:rPr>
                <w:rFonts w:hint="eastAsia" w:ascii="微软雅黑" w:hAnsi="微软雅黑" w:eastAsia="微软雅黑"/>
                <w:sz w:val="18"/>
                <w:szCs w:val="18"/>
              </w:rPr>
              <w:t>充值、交易结果通知增加用户实际支付时使用的支付方式。</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2015-09-18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1.4.4</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3.19、3.20</w:t>
            </w:r>
          </w:p>
          <w:p>
            <w:pPr>
              <w:rPr>
                <w:rFonts w:ascii="微软雅黑" w:hAnsi="微软雅黑" w:eastAsia="微软雅黑"/>
                <w:sz w:val="18"/>
                <w:szCs w:val="18"/>
              </w:rPr>
            </w:pPr>
            <w:r>
              <w:rPr>
                <w:rFonts w:hint="eastAsia" w:ascii="微软雅黑" w:hAnsi="微软雅黑" w:eastAsia="微软雅黑"/>
                <w:sz w:val="18"/>
                <w:szCs w:val="18"/>
              </w:rPr>
              <w:t>修改</w:t>
            </w:r>
            <w:r>
              <w:rPr>
                <w:rFonts w:ascii="微软雅黑" w:hAnsi="微软雅黑" w:eastAsia="微软雅黑"/>
                <w:sz w:val="18"/>
                <w:szCs w:val="18"/>
              </w:rPr>
              <w:t>4.3</w:t>
            </w:r>
          </w:p>
          <w:p>
            <w:pPr>
              <w:rPr>
                <w:rFonts w:ascii="微软雅黑" w:hAnsi="微软雅黑" w:eastAsia="微软雅黑"/>
                <w:sz w:val="18"/>
                <w:szCs w:val="18"/>
              </w:rPr>
            </w:pPr>
            <w:r>
              <w:rPr>
                <w:rFonts w:hint="eastAsia" w:ascii="微软雅黑" w:hAnsi="微软雅黑" w:eastAsia="微软雅黑"/>
                <w:sz w:val="18"/>
                <w:szCs w:val="18"/>
              </w:rPr>
              <w:t>修改</w:t>
            </w:r>
            <w:r>
              <w:rPr>
                <w:rFonts w:ascii="微软雅黑" w:hAnsi="微软雅黑" w:eastAsia="微软雅黑"/>
                <w:sz w:val="18"/>
                <w:szCs w:val="18"/>
              </w:rPr>
              <w:t>6.2</w:t>
            </w:r>
          </w:p>
          <w:p>
            <w:pPr>
              <w:rPr>
                <w:rFonts w:ascii="微软雅黑" w:hAnsi="微软雅黑" w:eastAsia="微软雅黑"/>
                <w:sz w:val="18"/>
                <w:szCs w:val="18"/>
              </w:rPr>
            </w:pPr>
            <w:r>
              <w:rPr>
                <w:rFonts w:ascii="微软雅黑" w:hAnsi="微软雅黑" w:eastAsia="微软雅黑"/>
                <w:sz w:val="18"/>
                <w:szCs w:val="18"/>
              </w:rPr>
              <w:t>增加</w:t>
            </w:r>
            <w:r>
              <w:rPr>
                <w:rFonts w:hint="eastAsia" w:ascii="微软雅黑" w:hAnsi="微软雅黑" w:eastAsia="微软雅黑"/>
                <w:sz w:val="18"/>
                <w:szCs w:val="18"/>
              </w:rPr>
              <w:t xml:space="preserve"> </w:t>
            </w:r>
            <w:r>
              <w:rPr>
                <w:rFonts w:ascii="微软雅黑" w:hAnsi="微软雅黑" w:eastAsia="微软雅黑"/>
                <w:sz w:val="18"/>
                <w:szCs w:val="18"/>
              </w:rPr>
              <w:t>2.21</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2.8</w:t>
            </w:r>
          </w:p>
          <w:p>
            <w:pPr>
              <w:rPr>
                <w:rFonts w:ascii="微软雅黑" w:hAnsi="微软雅黑" w:eastAsia="微软雅黑"/>
                <w:sz w:val="18"/>
                <w:szCs w:val="18"/>
              </w:rPr>
            </w:pPr>
            <w:r>
              <w:rPr>
                <w:rFonts w:hint="eastAsia" w:ascii="微软雅黑" w:hAnsi="微软雅黑" w:eastAsia="微软雅黑"/>
                <w:sz w:val="18"/>
                <w:szCs w:val="18"/>
              </w:rPr>
              <w:t>修改3.14</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增加代收冻结</w:t>
            </w:r>
            <w:r>
              <w:rPr>
                <w:rFonts w:hint="eastAsia" w:ascii="微软雅黑" w:hAnsi="微软雅黑" w:eastAsia="微软雅黑"/>
                <w:sz w:val="18"/>
                <w:szCs w:val="18"/>
              </w:rPr>
              <w:t>说明</w:t>
            </w:r>
            <w:r>
              <w:rPr>
                <w:rFonts w:ascii="微软雅黑" w:hAnsi="微软雅黑" w:eastAsia="微软雅黑"/>
                <w:sz w:val="18"/>
                <w:szCs w:val="18"/>
              </w:rPr>
              <w:t>、</w:t>
            </w:r>
            <w:r>
              <w:rPr>
                <w:rFonts w:hint="eastAsia" w:ascii="微软雅黑" w:hAnsi="微软雅黑" w:eastAsia="微软雅黑"/>
                <w:sz w:val="18"/>
                <w:szCs w:val="18"/>
              </w:rPr>
              <w:t>代收</w:t>
            </w:r>
            <w:r>
              <w:rPr>
                <w:rFonts w:ascii="微软雅黑" w:hAnsi="微软雅黑" w:eastAsia="微软雅黑"/>
                <w:sz w:val="18"/>
                <w:szCs w:val="18"/>
              </w:rPr>
              <w:t>完成、</w:t>
            </w:r>
            <w:r>
              <w:rPr>
                <w:rFonts w:hint="eastAsia" w:ascii="微软雅黑" w:hAnsi="微软雅黑" w:eastAsia="微软雅黑"/>
                <w:sz w:val="18"/>
                <w:szCs w:val="18"/>
              </w:rPr>
              <w:t>代收</w:t>
            </w:r>
            <w:r>
              <w:rPr>
                <w:rFonts w:ascii="微软雅黑" w:hAnsi="微软雅黑" w:eastAsia="微软雅黑"/>
                <w:sz w:val="18"/>
                <w:szCs w:val="18"/>
              </w:rPr>
              <w:t>撤销接口</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代收完成金额通知参数</w:t>
            </w:r>
          </w:p>
          <w:p>
            <w:pPr>
              <w:rPr>
                <w:rFonts w:ascii="微软雅黑" w:hAnsi="微软雅黑" w:eastAsia="微软雅黑"/>
                <w:sz w:val="18"/>
                <w:szCs w:val="18"/>
              </w:rPr>
            </w:pPr>
            <w:r>
              <w:rPr>
                <w:rFonts w:hint="eastAsia" w:ascii="微软雅黑" w:hAnsi="微软雅黑" w:eastAsia="微软雅黑"/>
                <w:sz w:val="18"/>
                <w:szCs w:val="18"/>
              </w:rPr>
              <w:t>增加代收</w:t>
            </w:r>
            <w:r>
              <w:rPr>
                <w:rFonts w:ascii="微软雅黑" w:hAnsi="微软雅黑" w:eastAsia="微软雅黑"/>
                <w:sz w:val="18"/>
                <w:szCs w:val="18"/>
              </w:rPr>
              <w:t>冻结成功、</w:t>
            </w:r>
            <w:r>
              <w:rPr>
                <w:rFonts w:hint="eastAsia" w:ascii="微软雅黑" w:hAnsi="微软雅黑" w:eastAsia="微软雅黑"/>
                <w:sz w:val="18"/>
                <w:szCs w:val="18"/>
              </w:rPr>
              <w:t>代收</w:t>
            </w:r>
            <w:r>
              <w:rPr>
                <w:rFonts w:ascii="微软雅黑" w:hAnsi="微软雅黑" w:eastAsia="微软雅黑"/>
                <w:sz w:val="18"/>
                <w:szCs w:val="18"/>
              </w:rPr>
              <w:t>撤销成功交易状态</w:t>
            </w:r>
          </w:p>
          <w:p>
            <w:pPr>
              <w:rPr>
                <w:rFonts w:ascii="微软雅黑" w:hAnsi="微软雅黑" w:eastAsia="微软雅黑"/>
                <w:sz w:val="18"/>
                <w:szCs w:val="18"/>
              </w:rPr>
            </w:pPr>
            <w:r>
              <w:rPr>
                <w:rFonts w:ascii="微软雅黑" w:hAnsi="微软雅黑" w:eastAsia="微软雅黑"/>
                <w:sz w:val="18"/>
                <w:szCs w:val="18"/>
              </w:rPr>
              <w:t>增加</w:t>
            </w:r>
            <w:r>
              <w:rPr>
                <w:rFonts w:hint="eastAsia" w:ascii="微软雅黑" w:hAnsi="微软雅黑" w:eastAsia="微软雅黑"/>
                <w:sz w:val="18"/>
                <w:szCs w:val="18"/>
              </w:rPr>
              <w:t>2.21解绑银行卡推进接口</w:t>
            </w:r>
          </w:p>
          <w:p>
            <w:pPr>
              <w:rPr>
                <w:rFonts w:ascii="微软雅黑" w:hAnsi="微软雅黑" w:eastAsia="微软雅黑"/>
                <w:sz w:val="18"/>
                <w:szCs w:val="18"/>
              </w:rPr>
            </w:pPr>
            <w:r>
              <w:rPr>
                <w:rFonts w:ascii="微软雅黑" w:hAnsi="微软雅黑" w:eastAsia="微软雅黑"/>
                <w:sz w:val="18"/>
                <w:szCs w:val="18"/>
              </w:rPr>
              <w:t>修改解绑银行卡接口</w:t>
            </w:r>
            <w:r>
              <w:rPr>
                <w:rFonts w:hint="eastAsia" w:ascii="微软雅黑" w:hAnsi="微软雅黑" w:eastAsia="微软雅黑"/>
                <w:sz w:val="18"/>
                <w:szCs w:val="18"/>
              </w:rPr>
              <w:t>，</w:t>
            </w:r>
            <w:r>
              <w:rPr>
                <w:rFonts w:ascii="微软雅黑" w:hAnsi="微软雅黑" w:eastAsia="微软雅黑"/>
                <w:sz w:val="18"/>
                <w:szCs w:val="18"/>
              </w:rPr>
              <w:t>增加推进功能</w:t>
            </w:r>
          </w:p>
          <w:p>
            <w:pPr>
              <w:rPr>
                <w:rFonts w:ascii="微软雅黑" w:hAnsi="微软雅黑" w:eastAsia="微软雅黑"/>
                <w:sz w:val="18"/>
                <w:szCs w:val="18"/>
              </w:rPr>
            </w:pPr>
            <w:r>
              <w:rPr>
                <w:rFonts w:ascii="微软雅黑" w:hAnsi="微软雅黑" w:eastAsia="微软雅黑"/>
                <w:sz w:val="18"/>
                <w:szCs w:val="18"/>
              </w:rPr>
              <w:t>转账接口增加跳转收银台模式</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2015-12-18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1.4.5</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2.11</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2.17</w:t>
            </w:r>
          </w:p>
          <w:p>
            <w:pPr>
              <w:rPr>
                <w:rFonts w:ascii="微软雅黑" w:hAnsi="微软雅黑" w:eastAsia="微软雅黑"/>
                <w:sz w:val="18"/>
                <w:szCs w:val="18"/>
              </w:rPr>
            </w:pPr>
            <w:r>
              <w:rPr>
                <w:rFonts w:ascii="微软雅黑" w:hAnsi="微软雅黑" w:eastAsia="微软雅黑"/>
                <w:sz w:val="18"/>
                <w:szCs w:val="18"/>
              </w:rPr>
              <w:t>增加</w:t>
            </w:r>
            <w:r>
              <w:rPr>
                <w:rFonts w:hint="eastAsia" w:ascii="微软雅黑" w:hAnsi="微软雅黑" w:eastAsia="微软雅黑"/>
                <w:sz w:val="18"/>
                <w:szCs w:val="18"/>
              </w:rPr>
              <w:t xml:space="preserve"> </w:t>
            </w:r>
            <w:r>
              <w:rPr>
                <w:rFonts w:ascii="微软雅黑" w:hAnsi="微软雅黑" w:eastAsia="微软雅黑"/>
                <w:sz w:val="18"/>
                <w:szCs w:val="18"/>
              </w:rPr>
              <w:t>2.22</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3.12</w:t>
            </w:r>
            <w:r>
              <w:rPr>
                <w:rFonts w:hint="eastAsia" w:ascii="微软雅黑" w:hAnsi="微软雅黑" w:eastAsia="微软雅黑"/>
                <w:sz w:val="18"/>
                <w:szCs w:val="18"/>
              </w:rPr>
              <w:t>、3.17、3.18</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增加返回参数</w:t>
            </w:r>
            <w:r>
              <w:rPr>
                <w:rFonts w:hint="eastAsia" w:ascii="微软雅黑" w:hAnsi="微软雅黑" w:eastAsia="微软雅黑"/>
                <w:sz w:val="18"/>
                <w:szCs w:val="18"/>
              </w:rPr>
              <w:t>：</w:t>
            </w:r>
            <w:r>
              <w:rPr>
                <w:rFonts w:ascii="微软雅黑" w:hAnsi="微软雅黑" w:eastAsia="微软雅黑"/>
                <w:sz w:val="18"/>
                <w:szCs w:val="18"/>
              </w:rPr>
              <w:t>总收益</w:t>
            </w:r>
          </w:p>
          <w:p>
            <w:pPr>
              <w:rPr>
                <w:rFonts w:ascii="微软雅黑" w:hAnsi="微软雅黑" w:eastAsia="微软雅黑"/>
                <w:sz w:val="18"/>
                <w:szCs w:val="18"/>
              </w:rPr>
            </w:pPr>
            <w:r>
              <w:rPr>
                <w:rFonts w:hint="eastAsia" w:ascii="微软雅黑" w:hAnsi="微软雅黑" w:eastAsia="微软雅黑"/>
                <w:sz w:val="18"/>
                <w:szCs w:val="18"/>
              </w:rPr>
              <w:t>增加配置参数</w:t>
            </w:r>
          </w:p>
          <w:p>
            <w:pPr>
              <w:rPr>
                <w:rFonts w:ascii="微软雅黑" w:hAnsi="微软雅黑" w:eastAsia="微软雅黑"/>
                <w:sz w:val="18"/>
                <w:szCs w:val="18"/>
              </w:rPr>
            </w:pPr>
            <w:r>
              <w:rPr>
                <w:rFonts w:hint="eastAsia" w:ascii="微软雅黑" w:hAnsi="微软雅黑" w:eastAsia="微软雅黑"/>
                <w:sz w:val="18"/>
                <w:szCs w:val="18"/>
              </w:rPr>
              <w:t>增加查询经办人信息接口</w:t>
            </w:r>
          </w:p>
          <w:p>
            <w:pPr>
              <w:rPr>
                <w:rFonts w:ascii="微软雅黑" w:hAnsi="微软雅黑" w:eastAsia="微软雅黑"/>
                <w:sz w:val="18"/>
                <w:szCs w:val="18"/>
              </w:rPr>
            </w:pPr>
            <w:r>
              <w:rPr>
                <w:rFonts w:ascii="微软雅黑" w:hAnsi="微软雅黑" w:eastAsia="微软雅黑"/>
                <w:sz w:val="18"/>
                <w:szCs w:val="18"/>
              </w:rPr>
              <w:t>提现增加字段</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2016-</w:t>
            </w:r>
            <w:r>
              <w:rPr>
                <w:rFonts w:ascii="微软雅黑" w:hAnsi="微软雅黑" w:eastAsia="微软雅黑"/>
                <w:sz w:val="18"/>
                <w:szCs w:val="18"/>
              </w:rPr>
              <w:t>01</w:t>
            </w:r>
            <w:r>
              <w:rPr>
                <w:rFonts w:hint="eastAsia" w:ascii="微软雅黑" w:hAnsi="微软雅黑" w:eastAsia="微软雅黑"/>
                <w:sz w:val="18"/>
                <w:szCs w:val="18"/>
              </w:rPr>
              <w:t>-</w:t>
            </w:r>
            <w:r>
              <w:rPr>
                <w:rFonts w:ascii="微软雅黑" w:hAnsi="微软雅黑" w:eastAsia="微软雅黑"/>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1.4.6</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 6.12</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2.10</w:t>
            </w:r>
            <w:r>
              <w:rPr>
                <w:rFonts w:hint="eastAsia" w:ascii="微软雅黑" w:hAnsi="微软雅黑" w:eastAsia="微软雅黑"/>
                <w:sz w:val="18"/>
                <w:szCs w:val="18"/>
              </w:rPr>
              <w:t>、</w:t>
            </w:r>
            <w:r>
              <w:rPr>
                <w:rFonts w:ascii="微软雅黑" w:hAnsi="微软雅黑" w:eastAsia="微软雅黑"/>
                <w:sz w:val="18"/>
                <w:szCs w:val="18"/>
              </w:rPr>
              <w:t>2.11</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3.10</w:t>
            </w:r>
            <w:r>
              <w:rPr>
                <w:rFonts w:hint="eastAsia" w:ascii="微软雅黑" w:hAnsi="微软雅黑" w:eastAsia="微软雅黑"/>
                <w:sz w:val="18"/>
                <w:szCs w:val="18"/>
              </w:rPr>
              <w:t>、</w:t>
            </w:r>
            <w:r>
              <w:rPr>
                <w:rFonts w:ascii="微软雅黑" w:hAnsi="微软雅黑" w:eastAsia="微软雅黑"/>
                <w:sz w:val="18"/>
                <w:szCs w:val="18"/>
              </w:rPr>
              <w:t>3.12</w:t>
            </w:r>
            <w:r>
              <w:rPr>
                <w:rFonts w:hint="eastAsia" w:ascii="微软雅黑" w:hAnsi="微软雅黑" w:eastAsia="微软雅黑"/>
                <w:sz w:val="18"/>
                <w:szCs w:val="18"/>
              </w:rPr>
              <w:t>、</w:t>
            </w:r>
            <w:r>
              <w:rPr>
                <w:rFonts w:ascii="微软雅黑" w:hAnsi="微软雅黑" w:eastAsia="微软雅黑"/>
                <w:sz w:val="18"/>
                <w:szCs w:val="18"/>
              </w:rPr>
              <w:t>3.13</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4.7</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3.1</w:t>
            </w:r>
            <w:r>
              <w:rPr>
                <w:rFonts w:hint="eastAsia" w:ascii="微软雅黑" w:hAnsi="微软雅黑" w:eastAsia="微软雅黑"/>
                <w:sz w:val="18"/>
                <w:szCs w:val="18"/>
              </w:rPr>
              <w:t>、3.4、3.10</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2.17</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 xml:space="preserve"> </w:t>
            </w:r>
            <w:r>
              <w:rPr>
                <w:rFonts w:ascii="微软雅黑" w:hAnsi="微软雅黑" w:eastAsia="微软雅黑"/>
                <w:sz w:val="18"/>
                <w:szCs w:val="18"/>
              </w:rPr>
              <w:t>3.10</w:t>
            </w:r>
            <w:r>
              <w:rPr>
                <w:rFonts w:hint="eastAsia" w:ascii="微软雅黑" w:hAnsi="微软雅黑" w:eastAsia="微软雅黑"/>
                <w:sz w:val="18"/>
                <w:szCs w:val="18"/>
              </w:rPr>
              <w:t>、6.8</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宋体"/>
                <w:color w:val="000000"/>
                <w:kern w:val="0"/>
                <w:sz w:val="18"/>
                <w:szCs w:val="18"/>
              </w:rPr>
            </w:pPr>
            <w:r>
              <w:rPr>
                <w:rFonts w:ascii="微软雅黑" w:hAnsi="微软雅黑" w:eastAsia="微软雅黑"/>
                <w:sz w:val="18"/>
                <w:szCs w:val="18"/>
              </w:rPr>
              <w:t>增加账户类型</w:t>
            </w:r>
            <w:r>
              <w:rPr>
                <w:rFonts w:hint="eastAsia" w:ascii="微软雅黑" w:hAnsi="微软雅黑" w:eastAsia="微软雅黑"/>
                <w:sz w:val="18"/>
                <w:szCs w:val="18"/>
              </w:rPr>
              <w:t>：</w:t>
            </w:r>
            <w:r>
              <w:rPr>
                <w:rFonts w:ascii="微软雅黑" w:hAnsi="微软雅黑" w:eastAsia="微软雅黑" w:cs="宋体"/>
                <w:color w:val="000000"/>
                <w:kern w:val="0"/>
                <w:sz w:val="18"/>
                <w:szCs w:val="18"/>
              </w:rPr>
              <w:t>银行账户</w:t>
            </w:r>
          </w:p>
          <w:p>
            <w:pPr>
              <w:rPr>
                <w:rFonts w:ascii="微软雅黑" w:hAnsi="微软雅黑" w:eastAsia="微软雅黑" w:cs="宋体"/>
                <w:color w:val="000000"/>
                <w:kern w:val="0"/>
                <w:sz w:val="18"/>
                <w:szCs w:val="18"/>
              </w:rPr>
            </w:pPr>
            <w:r>
              <w:rPr>
                <w:rFonts w:ascii="微软雅黑" w:hAnsi="微软雅黑" w:eastAsia="微软雅黑"/>
                <w:sz w:val="18"/>
                <w:szCs w:val="18"/>
              </w:rPr>
              <w:t>增加账户类型</w:t>
            </w:r>
            <w:r>
              <w:rPr>
                <w:rFonts w:hint="eastAsia" w:ascii="微软雅黑" w:hAnsi="微软雅黑" w:eastAsia="微软雅黑"/>
                <w:sz w:val="18"/>
                <w:szCs w:val="18"/>
              </w:rPr>
              <w:t>：</w:t>
            </w:r>
            <w:r>
              <w:rPr>
                <w:rFonts w:ascii="微软雅黑" w:hAnsi="微软雅黑" w:eastAsia="微软雅黑" w:cs="宋体"/>
                <w:color w:val="000000"/>
                <w:kern w:val="0"/>
                <w:sz w:val="18"/>
                <w:szCs w:val="18"/>
              </w:rPr>
              <w:t>银行账户</w:t>
            </w:r>
          </w:p>
          <w:p>
            <w:pPr>
              <w:rPr>
                <w:rFonts w:ascii="微软雅黑" w:hAnsi="微软雅黑" w:eastAsia="微软雅黑" w:cs="宋体"/>
                <w:color w:val="000000"/>
                <w:kern w:val="0"/>
                <w:sz w:val="18"/>
                <w:szCs w:val="18"/>
              </w:rPr>
            </w:pPr>
            <w:r>
              <w:rPr>
                <w:rFonts w:ascii="微软雅黑" w:hAnsi="微软雅黑" w:eastAsia="微软雅黑"/>
                <w:sz w:val="18"/>
                <w:szCs w:val="18"/>
              </w:rPr>
              <w:t>增加账户类型</w:t>
            </w:r>
            <w:r>
              <w:rPr>
                <w:rFonts w:hint="eastAsia" w:ascii="微软雅黑" w:hAnsi="微软雅黑" w:eastAsia="微软雅黑"/>
                <w:sz w:val="18"/>
                <w:szCs w:val="18"/>
              </w:rPr>
              <w:t>：</w:t>
            </w:r>
            <w:r>
              <w:rPr>
                <w:rFonts w:ascii="微软雅黑" w:hAnsi="微软雅黑" w:eastAsia="微软雅黑" w:cs="宋体"/>
                <w:color w:val="000000"/>
                <w:kern w:val="0"/>
                <w:sz w:val="18"/>
                <w:szCs w:val="18"/>
              </w:rPr>
              <w:t>银行账户</w:t>
            </w:r>
          </w:p>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提现结果通知改为出款结果通知</w:t>
            </w:r>
          </w:p>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修改用户</w:t>
            </w:r>
            <w:r>
              <w:rPr>
                <w:rFonts w:hint="eastAsia" w:ascii="微软雅黑" w:hAnsi="微软雅黑" w:eastAsia="微软雅黑" w:cs="宋体"/>
                <w:color w:val="000000"/>
                <w:kern w:val="0"/>
                <w:sz w:val="18"/>
                <w:szCs w:val="18"/>
              </w:rPr>
              <w:t>IP为必填项</w:t>
            </w:r>
          </w:p>
          <w:p>
            <w:pPr>
              <w:rPr>
                <w:rFonts w:ascii="微软雅黑" w:hAnsi="微软雅黑" w:eastAsia="微软雅黑"/>
                <w:sz w:val="18"/>
                <w:szCs w:val="18"/>
              </w:rPr>
            </w:pPr>
            <w:r>
              <w:rPr>
                <w:rFonts w:ascii="微软雅黑" w:hAnsi="微软雅黑" w:eastAsia="微软雅黑"/>
                <w:sz w:val="18"/>
                <w:szCs w:val="18"/>
              </w:rPr>
              <w:t>增加模板配置单项</w:t>
            </w:r>
          </w:p>
          <w:p>
            <w:pPr>
              <w:rPr>
                <w:rFonts w:ascii="微软雅黑" w:hAnsi="微软雅黑" w:eastAsia="微软雅黑"/>
                <w:sz w:val="18"/>
                <w:szCs w:val="18"/>
              </w:rPr>
            </w:pPr>
            <w:r>
              <w:rPr>
                <w:rFonts w:ascii="微软雅黑" w:hAnsi="微软雅黑" w:eastAsia="微软雅黑"/>
                <w:sz w:val="18"/>
                <w:szCs w:val="18"/>
              </w:rPr>
              <w:t>增加直连线下支付方式</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2016-</w:t>
            </w:r>
            <w:r>
              <w:rPr>
                <w:rFonts w:ascii="微软雅黑" w:hAnsi="微软雅黑" w:eastAsia="微软雅黑"/>
                <w:sz w:val="18"/>
                <w:szCs w:val="18"/>
              </w:rPr>
              <w:t>03</w:t>
            </w:r>
            <w:r>
              <w:rPr>
                <w:rFonts w:hint="eastAsia" w:ascii="微软雅黑" w:hAnsi="微软雅黑" w:eastAsia="微软雅黑"/>
                <w:sz w:val="18"/>
                <w:szCs w:val="18"/>
              </w:rPr>
              <w:t>-</w:t>
            </w:r>
            <w:r>
              <w:rPr>
                <w:rFonts w:ascii="微软雅黑" w:hAnsi="微软雅黑" w:eastAsia="微软雅黑"/>
                <w:sz w:val="18"/>
                <w:szCs w:val="1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.4.7</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3.20、3.21</w:t>
            </w:r>
          </w:p>
          <w:p>
            <w:pPr>
              <w:rPr>
                <w:rFonts w:ascii="微软雅黑" w:hAnsi="微软雅黑" w:eastAsia="微软雅黑"/>
                <w:sz w:val="18"/>
                <w:szCs w:val="18"/>
              </w:rPr>
            </w:pPr>
            <w:r>
              <w:rPr>
                <w:rFonts w:hint="eastAsia" w:ascii="微软雅黑" w:hAnsi="微软雅黑" w:eastAsia="微软雅黑"/>
                <w:sz w:val="18"/>
                <w:szCs w:val="18"/>
              </w:rPr>
              <w:t>修改</w:t>
            </w:r>
            <w:r>
              <w:rPr>
                <w:rFonts w:ascii="微软雅黑" w:hAnsi="微软雅黑" w:eastAsia="微软雅黑"/>
                <w:sz w:val="18"/>
                <w:szCs w:val="18"/>
              </w:rPr>
              <w:t>3.2、3.3、3.16、3.17</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6.25、6.26、6.27、6.28、6.29、6.30、6.31</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4.9</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修改3.10</w:t>
            </w:r>
          </w:p>
          <w:p>
            <w:pPr>
              <w:rPr>
                <w:rFonts w:ascii="微软雅黑" w:hAnsi="微软雅黑" w:eastAsia="微软雅黑"/>
                <w:sz w:val="18"/>
                <w:szCs w:val="18"/>
              </w:rPr>
            </w:pPr>
            <w:r>
              <w:rPr>
                <w:rFonts w:ascii="微软雅黑" w:hAnsi="微软雅黑" w:eastAsia="微软雅黑"/>
                <w:sz w:val="18"/>
                <w:szCs w:val="18"/>
              </w:rPr>
              <w:t>修改3.12</w:t>
            </w:r>
          </w:p>
          <w:p>
            <w:pPr>
              <w:rPr>
                <w:rFonts w:ascii="微软雅黑" w:hAnsi="微软雅黑" w:eastAsia="微软雅黑"/>
                <w:sz w:val="18"/>
                <w:szCs w:val="18"/>
              </w:rPr>
            </w:pPr>
            <w:r>
              <w:rPr>
                <w:rFonts w:hint="eastAsia" w:ascii="微软雅黑" w:hAnsi="微软雅黑" w:eastAsia="微软雅黑"/>
                <w:sz w:val="18"/>
                <w:szCs w:val="18"/>
              </w:rPr>
              <w:t>修改基本接入参数</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修改3.2、3.3、3.8、3.15、3.17、3.18</w:t>
            </w:r>
          </w:p>
          <w:p>
            <w:pPr>
              <w:rPr>
                <w:rFonts w:ascii="微软雅黑" w:hAnsi="微软雅黑" w:eastAsia="微软雅黑"/>
                <w:sz w:val="18"/>
                <w:szCs w:val="18"/>
              </w:rPr>
            </w:pPr>
            <w:r>
              <w:rPr>
                <w:rFonts w:hint="eastAsia" w:ascii="微软雅黑" w:hAnsi="微软雅黑" w:eastAsia="微软雅黑"/>
                <w:sz w:val="18"/>
                <w:szCs w:val="18"/>
              </w:rPr>
              <w:t>修改3.14</w:t>
            </w:r>
          </w:p>
          <w:p>
            <w:pPr>
              <w:rPr>
                <w:rFonts w:ascii="微软雅黑" w:hAnsi="微软雅黑" w:eastAsia="微软雅黑"/>
                <w:sz w:val="18"/>
                <w:szCs w:val="18"/>
              </w:rPr>
            </w:pPr>
            <w:r>
              <w:rPr>
                <w:rFonts w:hint="eastAsia" w:ascii="微软雅黑" w:hAnsi="微软雅黑" w:eastAsia="微软雅黑"/>
                <w:sz w:val="18"/>
                <w:szCs w:val="18"/>
              </w:rPr>
              <w:t>修改2.1、2.2、2.3、</w:t>
            </w:r>
            <w:r>
              <w:rPr>
                <w:rFonts w:ascii="微软雅黑" w:hAnsi="微软雅黑" w:eastAsia="微软雅黑"/>
                <w:sz w:val="18"/>
                <w:szCs w:val="18"/>
              </w:rPr>
              <w:t>2.4</w:t>
            </w:r>
            <w:r>
              <w:rPr>
                <w:rFonts w:hint="eastAsia" w:ascii="微软雅黑" w:hAnsi="微软雅黑" w:eastAsia="微软雅黑"/>
                <w:sz w:val="18"/>
                <w:szCs w:val="18"/>
              </w:rPr>
              <w:t>、2.6、2.7、2.</w:t>
            </w:r>
            <w:r>
              <w:rPr>
                <w:rFonts w:ascii="微软雅黑" w:hAnsi="微软雅黑" w:eastAsia="微软雅黑"/>
                <w:sz w:val="18"/>
                <w:szCs w:val="18"/>
              </w:rPr>
              <w:t>8</w:t>
            </w:r>
            <w:r>
              <w:rPr>
                <w:rFonts w:hint="eastAsia" w:ascii="微软雅黑" w:hAnsi="微软雅黑" w:eastAsia="微软雅黑"/>
                <w:sz w:val="18"/>
                <w:szCs w:val="18"/>
              </w:rPr>
              <w:t>、2.</w:t>
            </w:r>
            <w:r>
              <w:rPr>
                <w:rFonts w:ascii="微软雅黑" w:hAnsi="微软雅黑" w:eastAsia="微软雅黑"/>
                <w:sz w:val="18"/>
                <w:szCs w:val="18"/>
              </w:rPr>
              <w:t>12</w:t>
            </w:r>
            <w:r>
              <w:rPr>
                <w:rFonts w:hint="eastAsia" w:ascii="微软雅黑" w:hAnsi="微软雅黑" w:eastAsia="微软雅黑"/>
                <w:sz w:val="18"/>
                <w:szCs w:val="18"/>
              </w:rPr>
              <w:t>、2.</w:t>
            </w:r>
            <w:r>
              <w:rPr>
                <w:rFonts w:ascii="微软雅黑" w:hAnsi="微软雅黑" w:eastAsia="微软雅黑"/>
                <w:sz w:val="18"/>
                <w:szCs w:val="18"/>
              </w:rPr>
              <w:t>13</w:t>
            </w:r>
            <w:r>
              <w:rPr>
                <w:rFonts w:hint="eastAsia" w:ascii="微软雅黑" w:hAnsi="微软雅黑" w:eastAsia="微软雅黑"/>
                <w:sz w:val="18"/>
                <w:szCs w:val="18"/>
              </w:rPr>
              <w:t>、2.</w:t>
            </w:r>
            <w:r>
              <w:rPr>
                <w:rFonts w:ascii="微软雅黑" w:hAnsi="微软雅黑" w:eastAsia="微软雅黑"/>
                <w:sz w:val="18"/>
                <w:szCs w:val="18"/>
              </w:rPr>
              <w:t>14</w:t>
            </w:r>
            <w:r>
              <w:rPr>
                <w:rFonts w:hint="eastAsia" w:ascii="微软雅黑" w:hAnsi="微软雅黑" w:eastAsia="微软雅黑"/>
                <w:sz w:val="18"/>
                <w:szCs w:val="18"/>
              </w:rPr>
              <w:t>、2.</w:t>
            </w:r>
            <w:r>
              <w:rPr>
                <w:rFonts w:ascii="微软雅黑" w:hAnsi="微软雅黑" w:eastAsia="微软雅黑"/>
                <w:sz w:val="18"/>
                <w:szCs w:val="18"/>
              </w:rPr>
              <w:t>19</w:t>
            </w:r>
            <w:r>
              <w:rPr>
                <w:rFonts w:hint="eastAsia" w:ascii="微软雅黑" w:hAnsi="微软雅黑" w:eastAsia="微软雅黑"/>
                <w:sz w:val="18"/>
                <w:szCs w:val="18"/>
              </w:rPr>
              <w:t>、2.</w:t>
            </w:r>
            <w:r>
              <w:rPr>
                <w:rFonts w:ascii="微软雅黑" w:hAnsi="微软雅黑" w:eastAsia="微软雅黑"/>
                <w:sz w:val="18"/>
                <w:szCs w:val="18"/>
              </w:rPr>
              <w:t>21</w:t>
            </w:r>
          </w:p>
          <w:p>
            <w:pPr>
              <w:rPr>
                <w:rFonts w:ascii="微软雅黑" w:hAnsi="微软雅黑" w:eastAsia="微软雅黑"/>
                <w:sz w:val="18"/>
                <w:szCs w:val="18"/>
              </w:rPr>
            </w:pPr>
            <w:r>
              <w:rPr>
                <w:rFonts w:hint="eastAsia" w:ascii="微软雅黑" w:hAnsi="微软雅黑" w:eastAsia="微软雅黑"/>
                <w:sz w:val="18"/>
                <w:szCs w:val="18"/>
              </w:rPr>
              <w:t>修改6.8</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2.17</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增加标的录入接口(3.20)</w:t>
            </w:r>
          </w:p>
          <w:p>
            <w:pPr>
              <w:rPr>
                <w:rFonts w:ascii="微软雅黑" w:hAnsi="微软雅黑" w:eastAsia="微软雅黑"/>
                <w:sz w:val="18"/>
                <w:szCs w:val="18"/>
              </w:rPr>
            </w:pPr>
            <w:r>
              <w:rPr>
                <w:rFonts w:hint="eastAsia" w:ascii="微软雅黑" w:hAnsi="微软雅黑" w:eastAsia="微软雅黑"/>
                <w:sz w:val="18"/>
                <w:szCs w:val="18"/>
              </w:rPr>
              <w:t>增加标的</w:t>
            </w:r>
            <w:r>
              <w:rPr>
                <w:rFonts w:ascii="微软雅黑" w:hAnsi="微软雅黑" w:eastAsia="微软雅黑"/>
                <w:sz w:val="18"/>
                <w:szCs w:val="18"/>
              </w:rPr>
              <w:t>信息查询接口(3.21)</w:t>
            </w:r>
          </w:p>
          <w:p>
            <w:pPr>
              <w:rPr>
                <w:rFonts w:ascii="微软雅黑" w:hAnsi="微软雅黑" w:eastAsia="微软雅黑"/>
                <w:sz w:val="18"/>
                <w:szCs w:val="18"/>
              </w:rPr>
            </w:pPr>
            <w:r>
              <w:rPr>
                <w:rFonts w:ascii="微软雅黑" w:hAnsi="微软雅黑" w:eastAsia="微软雅黑"/>
                <w:sz w:val="18"/>
                <w:szCs w:val="18"/>
              </w:rPr>
              <w:t>单笔代付(3.2)、</w:t>
            </w:r>
            <w:r>
              <w:rPr>
                <w:rFonts w:hint="eastAsia" w:ascii="微软雅黑" w:hAnsi="微软雅黑" w:eastAsia="微软雅黑"/>
                <w:sz w:val="18"/>
                <w:szCs w:val="18"/>
              </w:rPr>
              <w:t>批量</w:t>
            </w:r>
            <w:r>
              <w:rPr>
                <w:rFonts w:ascii="微软雅黑" w:hAnsi="微软雅黑" w:eastAsia="微软雅黑"/>
                <w:sz w:val="18"/>
                <w:szCs w:val="18"/>
              </w:rPr>
              <w:t>代付(3.3)、</w:t>
            </w:r>
            <w:r>
              <w:rPr>
                <w:rFonts w:hint="eastAsia" w:ascii="微软雅黑" w:hAnsi="微软雅黑" w:eastAsia="微软雅黑"/>
                <w:sz w:val="18"/>
                <w:szCs w:val="18"/>
              </w:rPr>
              <w:t>单笔</w:t>
            </w:r>
            <w:r>
              <w:rPr>
                <w:rFonts w:ascii="微软雅黑" w:hAnsi="微软雅黑" w:eastAsia="微软雅黑"/>
                <w:sz w:val="18"/>
                <w:szCs w:val="18"/>
              </w:rPr>
              <w:t>代付到</w:t>
            </w:r>
            <w:r>
              <w:rPr>
                <w:rFonts w:hint="eastAsia" w:ascii="微软雅黑" w:hAnsi="微软雅黑" w:eastAsia="微软雅黑"/>
                <w:sz w:val="18"/>
                <w:szCs w:val="18"/>
              </w:rPr>
              <w:t>提现</w:t>
            </w:r>
            <w:r>
              <w:rPr>
                <w:rFonts w:ascii="微软雅黑" w:hAnsi="微软雅黑" w:eastAsia="微软雅黑"/>
                <w:sz w:val="18"/>
                <w:szCs w:val="18"/>
              </w:rPr>
              <w:t>卡(3.16)、</w:t>
            </w:r>
            <w:r>
              <w:rPr>
                <w:rFonts w:hint="eastAsia" w:ascii="微软雅黑" w:hAnsi="微软雅黑" w:eastAsia="微软雅黑"/>
                <w:sz w:val="18"/>
                <w:szCs w:val="18"/>
              </w:rPr>
              <w:t>批量</w:t>
            </w:r>
            <w:r>
              <w:rPr>
                <w:rFonts w:ascii="微软雅黑" w:hAnsi="微软雅黑" w:eastAsia="微软雅黑"/>
                <w:sz w:val="18"/>
                <w:szCs w:val="18"/>
              </w:rPr>
              <w:t>代付到</w:t>
            </w:r>
            <w:r>
              <w:rPr>
                <w:rFonts w:hint="eastAsia" w:ascii="微软雅黑" w:hAnsi="微软雅黑" w:eastAsia="微软雅黑"/>
                <w:sz w:val="18"/>
                <w:szCs w:val="18"/>
              </w:rPr>
              <w:t>提现</w:t>
            </w:r>
            <w:r>
              <w:rPr>
                <w:rFonts w:ascii="微软雅黑" w:hAnsi="微软雅黑" w:eastAsia="微软雅黑"/>
                <w:sz w:val="18"/>
                <w:szCs w:val="18"/>
              </w:rPr>
              <w:t>卡(3.17)</w:t>
            </w:r>
            <w:r>
              <w:rPr>
                <w:rFonts w:hint="eastAsia" w:ascii="微软雅黑" w:hAnsi="微软雅黑" w:eastAsia="微软雅黑"/>
                <w:sz w:val="18"/>
                <w:szCs w:val="18"/>
              </w:rPr>
              <w:t>接口</w:t>
            </w:r>
            <w:r>
              <w:rPr>
                <w:rFonts w:ascii="微软雅黑" w:hAnsi="微软雅黑" w:eastAsia="微软雅黑"/>
                <w:sz w:val="18"/>
                <w:szCs w:val="18"/>
              </w:rPr>
              <w:t>增加债权变动明细参数。</w:t>
            </w:r>
          </w:p>
          <w:p>
            <w:pPr>
              <w:rPr>
                <w:rFonts w:ascii="微软雅黑" w:hAnsi="微软雅黑" w:eastAsia="微软雅黑"/>
                <w:sz w:val="18"/>
                <w:szCs w:val="18"/>
              </w:rPr>
            </w:pPr>
            <w:r>
              <w:rPr>
                <w:rFonts w:ascii="微软雅黑" w:hAnsi="微软雅黑" w:eastAsia="微软雅黑"/>
                <w:sz w:val="18"/>
                <w:szCs w:val="18"/>
              </w:rPr>
              <w:t>增加标的类型(6.25)</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还款方式(6.26)</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协议类型(6.27)</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标的产品类型(6.28)</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标的状态(6.29)</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债权变动明细(6.30)</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资金类型(6.31)</w:t>
            </w: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标的状态</w:t>
            </w:r>
            <w:r>
              <w:rPr>
                <w:rFonts w:hint="eastAsia" w:ascii="微软雅黑" w:hAnsi="微软雅黑" w:eastAsia="微软雅黑"/>
                <w:sz w:val="18"/>
                <w:szCs w:val="18"/>
              </w:rPr>
              <w:t>商户</w:t>
            </w:r>
            <w:r>
              <w:rPr>
                <w:rFonts w:ascii="微软雅黑" w:hAnsi="微软雅黑" w:eastAsia="微软雅黑"/>
                <w:sz w:val="18"/>
                <w:szCs w:val="18"/>
              </w:rPr>
              <w:t>通知(4.9)</w:t>
            </w:r>
          </w:p>
          <w:p>
            <w:pPr>
              <w:rPr>
                <w:rFonts w:ascii="微软雅黑" w:hAnsi="微软雅黑" w:eastAsia="微软雅黑"/>
                <w:sz w:val="18"/>
                <w:szCs w:val="18"/>
              </w:rPr>
            </w:pPr>
            <w:r>
              <w:rPr>
                <w:rFonts w:ascii="微软雅黑" w:hAnsi="微软雅黑" w:eastAsia="微软雅黑"/>
                <w:sz w:val="18"/>
                <w:szCs w:val="18"/>
              </w:rPr>
              <w:t>增加</w:t>
            </w:r>
            <w:r>
              <w:rPr>
                <w:rFonts w:hint="eastAsia" w:ascii="微软雅黑" w:hAnsi="微软雅黑" w:eastAsia="微软雅黑"/>
                <w:sz w:val="18"/>
                <w:szCs w:val="18"/>
              </w:rPr>
              <w:t>充值关闭时间</w:t>
            </w:r>
          </w:p>
          <w:p>
            <w:pPr>
              <w:rPr>
                <w:rFonts w:ascii="微软雅黑" w:hAnsi="微软雅黑" w:eastAsia="微软雅黑"/>
                <w:sz w:val="18"/>
                <w:szCs w:val="18"/>
              </w:rPr>
            </w:pPr>
            <w:r>
              <w:rPr>
                <w:rFonts w:ascii="微软雅黑" w:hAnsi="微软雅黑" w:eastAsia="微软雅黑"/>
                <w:sz w:val="18"/>
                <w:szCs w:val="18"/>
              </w:rPr>
              <w:t>增加提现关闭时间</w:t>
            </w:r>
          </w:p>
          <w:p>
            <w:pPr>
              <w:rPr>
                <w:rFonts w:ascii="微软雅黑" w:hAnsi="微软雅黑" w:eastAsia="微软雅黑" w:cs="Arial"/>
                <w:color w:val="000000"/>
                <w:kern w:val="0"/>
                <w:sz w:val="18"/>
                <w:szCs w:val="18"/>
              </w:rPr>
            </w:pPr>
            <w:r>
              <w:rPr>
                <w:rFonts w:hint="eastAsia" w:ascii="微软雅黑" w:hAnsi="微软雅黑" w:eastAsia="微软雅黑"/>
                <w:sz w:val="18"/>
                <w:szCs w:val="18"/>
              </w:rPr>
              <w:t>修改</w:t>
            </w:r>
            <w:r>
              <w:rPr>
                <w:rFonts w:ascii="微软雅黑" w:hAnsi="微软雅黑" w:eastAsia="微软雅黑" w:cs="Arial"/>
                <w:color w:val="000000"/>
                <w:kern w:val="0"/>
                <w:sz w:val="18"/>
                <w:szCs w:val="18"/>
              </w:rPr>
              <w:t>notify_url</w:t>
            </w:r>
            <w:r>
              <w:rPr>
                <w:rFonts w:hint="eastAsia" w:ascii="微软雅黑" w:hAnsi="微软雅黑" w:eastAsia="微软雅黑" w:cs="Arial"/>
                <w:color w:val="000000"/>
                <w:kern w:val="0"/>
                <w:sz w:val="18"/>
                <w:szCs w:val="18"/>
              </w:rPr>
              <w:t>长度改为200</w:t>
            </w: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修改return_url长度改为200</w:t>
            </w: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增加user_ip</w:t>
            </w:r>
          </w:p>
          <w:p>
            <w:pPr>
              <w:rPr>
                <w:rFonts w:ascii="微软雅黑" w:hAnsi="微软雅黑" w:eastAsia="微软雅黑" w:cs="Arial"/>
                <w:color w:val="000000"/>
                <w:kern w:val="0"/>
                <w:sz w:val="18"/>
                <w:szCs w:val="18"/>
              </w:rPr>
            </w:pP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增加payer_ip</w:t>
            </w: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增加client_ip</w:t>
            </w:r>
          </w:p>
          <w:p>
            <w:pPr>
              <w:rPr>
                <w:rFonts w:ascii="微软雅黑" w:hAnsi="微软雅黑" w:eastAsia="微软雅黑" w:cs="Arial"/>
                <w:color w:val="000000"/>
                <w:kern w:val="0"/>
                <w:sz w:val="18"/>
                <w:szCs w:val="18"/>
              </w:rPr>
            </w:pPr>
          </w:p>
          <w:p>
            <w:pPr>
              <w:rPr>
                <w:rFonts w:ascii="微软雅黑" w:hAnsi="微软雅黑" w:eastAsia="微软雅黑" w:cs="Arial"/>
                <w:color w:val="000000"/>
                <w:kern w:val="0"/>
                <w:sz w:val="18"/>
                <w:szCs w:val="18"/>
              </w:rPr>
            </w:pPr>
          </w:p>
          <w:p>
            <w:pPr>
              <w:rPr>
                <w:rFonts w:ascii="微软雅黑" w:hAnsi="微软雅黑" w:eastAsia="微软雅黑" w:cs="Arial"/>
                <w:color w:val="000000"/>
                <w:kern w:val="0"/>
                <w:sz w:val="18"/>
                <w:szCs w:val="18"/>
              </w:rPr>
            </w:pP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增加支付方式扩展</w:t>
            </w:r>
            <w:r>
              <w:rPr>
                <w:rFonts w:hint="eastAsia" w:ascii="微软雅黑" w:hAnsi="微软雅黑" w:eastAsia="微软雅黑" w:cs="Arial"/>
                <w:color w:val="000000"/>
                <w:kern w:val="0"/>
                <w:sz w:val="18"/>
                <w:szCs w:val="18"/>
              </w:rPr>
              <w:t>1.1版本返回</w:t>
            </w: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个人中心部分参数修改</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2016-04-18</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.4.8</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修改2.1、2.2、2.3、</w:t>
            </w:r>
            <w:r>
              <w:rPr>
                <w:rFonts w:ascii="微软雅黑" w:hAnsi="微软雅黑" w:eastAsia="微软雅黑"/>
                <w:sz w:val="18"/>
                <w:szCs w:val="18"/>
              </w:rPr>
              <w:t>2.4</w:t>
            </w:r>
            <w:r>
              <w:rPr>
                <w:rFonts w:hint="eastAsia" w:ascii="微软雅黑" w:hAnsi="微软雅黑" w:eastAsia="微软雅黑"/>
                <w:sz w:val="18"/>
                <w:szCs w:val="18"/>
              </w:rPr>
              <w:t>、2.6、2.7、2.</w:t>
            </w:r>
            <w:r>
              <w:rPr>
                <w:rFonts w:ascii="微软雅黑" w:hAnsi="微软雅黑" w:eastAsia="微软雅黑"/>
                <w:sz w:val="18"/>
                <w:szCs w:val="18"/>
              </w:rPr>
              <w:t>8</w:t>
            </w:r>
            <w:r>
              <w:rPr>
                <w:rFonts w:hint="eastAsia" w:ascii="微软雅黑" w:hAnsi="微软雅黑" w:eastAsia="微软雅黑"/>
                <w:sz w:val="18"/>
                <w:szCs w:val="18"/>
              </w:rPr>
              <w:t>、2.</w:t>
            </w:r>
            <w:r>
              <w:rPr>
                <w:rFonts w:ascii="微软雅黑" w:hAnsi="微软雅黑" w:eastAsia="微软雅黑"/>
                <w:sz w:val="18"/>
                <w:szCs w:val="18"/>
              </w:rPr>
              <w:t>12</w:t>
            </w:r>
            <w:r>
              <w:rPr>
                <w:rFonts w:hint="eastAsia" w:ascii="微软雅黑" w:hAnsi="微软雅黑" w:eastAsia="微软雅黑"/>
                <w:sz w:val="18"/>
                <w:szCs w:val="18"/>
              </w:rPr>
              <w:t>、2.</w:t>
            </w:r>
            <w:r>
              <w:rPr>
                <w:rFonts w:ascii="微软雅黑" w:hAnsi="微软雅黑" w:eastAsia="微软雅黑"/>
                <w:sz w:val="18"/>
                <w:szCs w:val="18"/>
              </w:rPr>
              <w:t>13</w:t>
            </w:r>
            <w:r>
              <w:rPr>
                <w:rFonts w:hint="eastAsia" w:ascii="微软雅黑" w:hAnsi="微软雅黑" w:eastAsia="微软雅黑"/>
                <w:sz w:val="18"/>
                <w:szCs w:val="18"/>
              </w:rPr>
              <w:t>、2.</w:t>
            </w:r>
            <w:r>
              <w:rPr>
                <w:rFonts w:ascii="微软雅黑" w:hAnsi="微软雅黑" w:eastAsia="微软雅黑"/>
                <w:sz w:val="18"/>
                <w:szCs w:val="18"/>
              </w:rPr>
              <w:t>14</w:t>
            </w:r>
            <w:r>
              <w:rPr>
                <w:rFonts w:hint="eastAsia" w:ascii="微软雅黑" w:hAnsi="微软雅黑" w:eastAsia="微软雅黑"/>
                <w:sz w:val="18"/>
                <w:szCs w:val="18"/>
              </w:rPr>
              <w:t>、2.</w:t>
            </w:r>
            <w:r>
              <w:rPr>
                <w:rFonts w:ascii="微软雅黑" w:hAnsi="微软雅黑" w:eastAsia="微软雅黑"/>
                <w:sz w:val="18"/>
                <w:szCs w:val="18"/>
              </w:rPr>
              <w:t>19</w:t>
            </w:r>
            <w:r>
              <w:rPr>
                <w:rFonts w:hint="eastAsia" w:ascii="微软雅黑" w:hAnsi="微软雅黑" w:eastAsia="微软雅黑"/>
                <w:sz w:val="18"/>
                <w:szCs w:val="18"/>
              </w:rPr>
              <w:t>、2.</w:t>
            </w:r>
            <w:r>
              <w:rPr>
                <w:rFonts w:ascii="微软雅黑" w:hAnsi="微软雅黑" w:eastAsia="微软雅黑"/>
                <w:sz w:val="18"/>
                <w:szCs w:val="18"/>
              </w:rPr>
              <w:t>21</w:t>
            </w:r>
          </w:p>
          <w:p>
            <w:pPr>
              <w:rPr>
                <w:rFonts w:ascii="微软雅黑" w:hAnsi="微软雅黑" w:eastAsia="微软雅黑"/>
                <w:sz w:val="18"/>
                <w:szCs w:val="18"/>
              </w:rPr>
            </w:pPr>
            <w:r>
              <w:rPr>
                <w:rFonts w:hint="eastAsia" w:ascii="微软雅黑" w:hAnsi="微软雅黑" w:eastAsia="微软雅黑"/>
                <w:sz w:val="18"/>
                <w:szCs w:val="18"/>
              </w:rPr>
              <w:t>修改3.2、3.3、3.8、3.15、3.16、3.17、3.18</w:t>
            </w:r>
          </w:p>
          <w:p>
            <w:pPr>
              <w:rPr>
                <w:rFonts w:ascii="微软雅黑" w:hAnsi="微软雅黑" w:eastAsia="微软雅黑"/>
                <w:sz w:val="18"/>
                <w:szCs w:val="18"/>
              </w:rPr>
            </w:pPr>
            <w:r>
              <w:rPr>
                <w:rFonts w:hint="eastAsia" w:ascii="微软雅黑" w:hAnsi="微软雅黑" w:eastAsia="微软雅黑"/>
                <w:sz w:val="18"/>
                <w:szCs w:val="18"/>
              </w:rPr>
              <w:t>修改3.14</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3.12</w:t>
            </w:r>
          </w:p>
          <w:p>
            <w:pPr>
              <w:rPr>
                <w:rFonts w:ascii="微软雅黑" w:hAnsi="微软雅黑" w:eastAsia="微软雅黑"/>
                <w:sz w:val="18"/>
                <w:szCs w:val="18"/>
              </w:rPr>
            </w:pPr>
            <w:r>
              <w:rPr>
                <w:rFonts w:hint="eastAsia" w:ascii="微软雅黑" w:hAnsi="微软雅黑" w:eastAsia="微软雅黑"/>
                <w:sz w:val="18"/>
                <w:szCs w:val="18"/>
              </w:rPr>
              <w:t>修改1.2</w:t>
            </w:r>
            <w:r>
              <w:rPr>
                <w:rFonts w:ascii="微软雅黑" w:hAnsi="微软雅黑" w:eastAsia="微软雅黑"/>
                <w:sz w:val="18"/>
                <w:szCs w:val="18"/>
              </w:rPr>
              <w:t>.</w:t>
            </w:r>
            <w:r>
              <w:rPr>
                <w:rFonts w:hint="eastAsia" w:ascii="微软雅黑" w:hAnsi="微软雅黑" w:eastAsia="微软雅黑"/>
                <w:sz w:val="18"/>
                <w:szCs w:val="18"/>
              </w:rPr>
              <w:t>4接入参数</w:t>
            </w:r>
          </w:p>
          <w:p>
            <w:pPr>
              <w:rPr>
                <w:rFonts w:ascii="微软雅黑" w:hAnsi="微软雅黑" w:eastAsia="微软雅黑"/>
                <w:sz w:val="18"/>
                <w:szCs w:val="18"/>
              </w:rPr>
            </w:pPr>
            <w:r>
              <w:rPr>
                <w:rFonts w:hint="eastAsia" w:ascii="微软雅黑" w:hAnsi="微软雅黑" w:eastAsia="微软雅黑"/>
                <w:sz w:val="18"/>
                <w:szCs w:val="18"/>
              </w:rPr>
              <w:t>修改3.1、3.4、3.10、3.12</w:t>
            </w:r>
          </w:p>
          <w:p>
            <w:pPr>
              <w:rPr>
                <w:rFonts w:ascii="微软雅黑" w:hAnsi="微软雅黑" w:eastAsia="微软雅黑"/>
                <w:sz w:val="18"/>
                <w:szCs w:val="18"/>
              </w:rPr>
            </w:pPr>
            <w:r>
              <w:rPr>
                <w:rFonts w:hint="eastAsia" w:ascii="微软雅黑" w:hAnsi="微软雅黑" w:eastAsia="微软雅黑"/>
                <w:sz w:val="18"/>
                <w:szCs w:val="18"/>
              </w:rPr>
              <w:t>修改6.32</w:t>
            </w:r>
          </w:p>
          <w:p>
            <w:pPr>
              <w:rPr>
                <w:rFonts w:ascii="微软雅黑" w:hAnsi="微软雅黑" w:eastAsia="微软雅黑"/>
                <w:sz w:val="18"/>
                <w:szCs w:val="18"/>
              </w:rPr>
            </w:pPr>
            <w:r>
              <w:rPr>
                <w:rFonts w:hint="eastAsia" w:ascii="微软雅黑" w:hAnsi="微软雅黑" w:eastAsia="微软雅黑"/>
                <w:sz w:val="18"/>
                <w:szCs w:val="18"/>
              </w:rPr>
              <w:t>修改6.17</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修改client_ip字段为非空</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修改</w:t>
            </w:r>
            <w:r>
              <w:rPr>
                <w:rFonts w:hint="eastAsia" w:ascii="微软雅黑" w:hAnsi="微软雅黑" w:eastAsia="微软雅黑" w:cs="Arial"/>
                <w:color w:val="000000"/>
                <w:kern w:val="0"/>
                <w:sz w:val="18"/>
                <w:szCs w:val="18"/>
              </w:rPr>
              <w:t>user_ip字段为非空</w:t>
            </w:r>
          </w:p>
          <w:p>
            <w:pPr>
              <w:rPr>
                <w:rFonts w:ascii="微软雅黑" w:hAnsi="微软雅黑" w:eastAsia="微软雅黑"/>
                <w:sz w:val="18"/>
                <w:szCs w:val="18"/>
              </w:rPr>
            </w:pP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修改</w:t>
            </w:r>
            <w:r>
              <w:rPr>
                <w:rFonts w:hint="eastAsia" w:ascii="微软雅黑" w:hAnsi="微软雅黑" w:eastAsia="微软雅黑" w:cs="Arial"/>
                <w:color w:val="000000"/>
                <w:kern w:val="0"/>
                <w:sz w:val="18"/>
                <w:szCs w:val="18"/>
              </w:rPr>
              <w:t>payer_ip字段为非空</w:t>
            </w: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增加提现默认关闭时间</w:t>
            </w: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修改接入参数“version”的说明</w:t>
            </w:r>
          </w:p>
          <w:p>
            <w:pPr>
              <w:rPr>
                <w:rFonts w:ascii="微软雅黑" w:hAnsi="微软雅黑" w:eastAsia="微软雅黑"/>
                <w:sz w:val="18"/>
                <w:szCs w:val="18"/>
              </w:rPr>
            </w:pPr>
            <w:r>
              <w:rPr>
                <w:rFonts w:hint="eastAsia" w:ascii="微软雅黑" w:hAnsi="微软雅黑" w:eastAsia="微软雅黑" w:cs="Arial"/>
                <w:color w:val="000000"/>
                <w:kern w:val="0"/>
                <w:sz w:val="18"/>
                <w:szCs w:val="18"/>
              </w:rPr>
              <w:t>增加</w:t>
            </w:r>
            <w:r>
              <w:rPr>
                <w:rFonts w:hint="eastAsia" w:ascii="微软雅黑" w:hAnsi="微软雅黑" w:eastAsia="微软雅黑"/>
                <w:sz w:val="18"/>
                <w:szCs w:val="18"/>
              </w:rPr>
              <w:t>r</w:t>
            </w:r>
            <w:r>
              <w:rPr>
                <w:rFonts w:ascii="微软雅黑" w:hAnsi="微软雅黑" w:eastAsia="微软雅黑"/>
                <w:sz w:val="18"/>
                <w:szCs w:val="18"/>
              </w:rPr>
              <w:t>edirect</w:t>
            </w:r>
            <w:r>
              <w:rPr>
                <w:rFonts w:hint="eastAsia" w:ascii="微软雅黑" w:hAnsi="微软雅黑" w:eastAsia="微软雅黑"/>
                <w:sz w:val="18"/>
                <w:szCs w:val="18"/>
              </w:rPr>
              <w:t>_u</w:t>
            </w:r>
            <w:r>
              <w:rPr>
                <w:rFonts w:ascii="微软雅黑" w:hAnsi="微软雅黑" w:eastAsia="微软雅黑"/>
                <w:sz w:val="18"/>
                <w:szCs w:val="18"/>
              </w:rPr>
              <w:t>rl</w:t>
            </w:r>
            <w:r>
              <w:rPr>
                <w:rFonts w:hint="eastAsia" w:ascii="微软雅黑" w:hAnsi="微软雅黑" w:eastAsia="微软雅黑"/>
                <w:sz w:val="18"/>
                <w:szCs w:val="18"/>
              </w:rPr>
              <w:t>响应字段</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增加</w:t>
            </w:r>
            <w:r>
              <w:rPr>
                <w:rFonts w:ascii="微软雅黑" w:hAnsi="微软雅黑" w:eastAsia="微软雅黑"/>
                <w:sz w:val="18"/>
                <w:szCs w:val="18"/>
              </w:rPr>
              <w:t>响应吗</w:t>
            </w:r>
          </w:p>
          <w:p>
            <w:pPr>
              <w:rPr>
                <w:rFonts w:ascii="微软雅黑" w:hAnsi="微软雅黑" w:eastAsia="微软雅黑"/>
                <w:sz w:val="18"/>
                <w:szCs w:val="18"/>
              </w:rPr>
            </w:pPr>
            <w:r>
              <w:rPr>
                <w:rFonts w:ascii="微软雅黑" w:hAnsi="微软雅黑" w:eastAsia="微软雅黑"/>
                <w:sz w:val="18"/>
                <w:szCs w:val="18"/>
              </w:rPr>
              <w:t>增加业务通知类型</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2016-</w:t>
            </w:r>
            <w:r>
              <w:rPr>
                <w:rFonts w:ascii="微软雅黑" w:hAnsi="微软雅黑" w:eastAsia="微软雅黑"/>
                <w:sz w:val="18"/>
                <w:szCs w:val="18"/>
              </w:rPr>
              <w:t>07</w:t>
            </w:r>
            <w:r>
              <w:rPr>
                <w:rFonts w:hint="eastAsia" w:ascii="微软雅黑" w:hAnsi="微软雅黑" w:eastAsia="微软雅黑"/>
                <w:sz w:val="18"/>
                <w:szCs w:val="18"/>
              </w:rPr>
              <w:t>-</w:t>
            </w:r>
            <w:r>
              <w:rPr>
                <w:rFonts w:ascii="微软雅黑" w:hAnsi="微软雅黑" w:eastAsia="微软雅黑"/>
                <w:sz w:val="18"/>
                <w:szCs w:val="18"/>
              </w:rPr>
              <w:t>18</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2016-08-22</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sz w:val="18"/>
                <w:szCs w:val="18"/>
              </w:rPr>
              <w:t>2016-10-31</w:t>
            </w:r>
          </w:p>
          <w:p>
            <w:pPr>
              <w:rPr>
                <w:rFonts w:ascii="微软雅黑" w:hAnsi="微软雅黑" w:eastAsia="微软雅黑"/>
                <w:sz w:val="18"/>
                <w:szCs w:val="18"/>
              </w:rPr>
            </w:pPr>
            <w:r>
              <w:rPr>
                <w:rFonts w:ascii="微软雅黑" w:hAnsi="微软雅黑" w:eastAsia="微软雅黑"/>
                <w:sz w:val="18"/>
                <w:szCs w:val="18"/>
              </w:rPr>
              <w:t>2016-11-24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.4.9</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1.24</w:t>
            </w:r>
          </w:p>
          <w:p>
            <w:pPr>
              <w:rPr>
                <w:rFonts w:ascii="微软雅黑" w:hAnsi="微软雅黑" w:eastAsia="微软雅黑"/>
                <w:sz w:val="18"/>
                <w:szCs w:val="18"/>
              </w:rPr>
            </w:pPr>
            <w:r>
              <w:rPr>
                <w:rFonts w:ascii="微软雅黑" w:hAnsi="微软雅黑" w:eastAsia="微软雅黑"/>
                <w:sz w:val="18"/>
                <w:szCs w:val="18"/>
              </w:rPr>
              <w:t>修改</w:t>
            </w:r>
            <w:r>
              <w:rPr>
                <w:rFonts w:hint="eastAsia" w:ascii="微软雅黑" w:hAnsi="微软雅黑" w:eastAsia="微软雅黑"/>
                <w:sz w:val="18"/>
                <w:szCs w:val="18"/>
              </w:rPr>
              <w:t>6.32</w:t>
            </w:r>
          </w:p>
          <w:p>
            <w:pPr>
              <w:rPr>
                <w:rFonts w:ascii="微软雅黑" w:hAnsi="微软雅黑" w:eastAsia="微软雅黑"/>
                <w:sz w:val="18"/>
                <w:szCs w:val="18"/>
              </w:rPr>
            </w:pP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ascii="微软雅黑" w:hAnsi="微软雅黑" w:eastAsia="微软雅黑"/>
                <w:sz w:val="18"/>
                <w:szCs w:val="18"/>
              </w:rPr>
              <w:t>接入参数返回增加参数</w:t>
            </w:r>
            <w:r>
              <w:rPr>
                <w:rFonts w:ascii="微软雅黑" w:hAnsi="微软雅黑" w:eastAsia="微软雅黑" w:cs="Arial"/>
                <w:color w:val="000000"/>
                <w:kern w:val="0"/>
                <w:sz w:val="18"/>
                <w:szCs w:val="18"/>
              </w:rPr>
              <w:t>error_url</w:t>
            </w: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去除无用错误码</w:t>
            </w:r>
            <w:r>
              <w:rPr>
                <w:rFonts w:hint="eastAsia" w:ascii="微软雅黑" w:hAnsi="微软雅黑" w:eastAsia="微软雅黑" w:cs="Arial"/>
                <w:color w:val="000000"/>
                <w:kern w:val="0"/>
                <w:sz w:val="18"/>
                <w:szCs w:val="18"/>
              </w:rPr>
              <w:t>：</w:t>
            </w:r>
          </w:p>
          <w:p>
            <w:pP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UNBINDING_SECURITY_CARD_FORBIDDING</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2017</w:t>
            </w:r>
            <w:r>
              <w:rPr>
                <w:rFonts w:hint="eastAsia" w:ascii="微软雅黑" w:hAnsi="微软雅黑" w:eastAsia="微软雅黑"/>
                <w:sz w:val="18"/>
                <w:szCs w:val="18"/>
              </w:rPr>
              <w:t>-</w:t>
            </w:r>
            <w:r>
              <w:rPr>
                <w:rFonts w:ascii="微软雅黑" w:hAnsi="微软雅黑" w:eastAsia="微软雅黑"/>
                <w:sz w:val="18"/>
                <w:szCs w:val="18"/>
              </w:rPr>
              <w:t>01</w:t>
            </w:r>
            <w:r>
              <w:rPr>
                <w:rFonts w:hint="eastAsia" w:ascii="微软雅黑" w:hAnsi="微软雅黑" w:eastAsia="微软雅黑"/>
                <w:sz w:val="18"/>
                <w:szCs w:val="18"/>
              </w:rPr>
              <w:t>-</w:t>
            </w:r>
            <w:r>
              <w:rPr>
                <w:rFonts w:ascii="微软雅黑" w:hAnsi="微软雅黑" w:eastAsia="微软雅黑"/>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1.5.0</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修改2.3、2.4、2.5、2.24、2.25、3.1、3.10、3.12</w:t>
            </w:r>
          </w:p>
          <w:p>
            <w:pPr>
              <w:rPr>
                <w:rFonts w:ascii="微软雅黑" w:hAnsi="微软雅黑" w:eastAsia="微软雅黑"/>
                <w:sz w:val="18"/>
                <w:szCs w:val="18"/>
              </w:rPr>
            </w:pPr>
            <w:r>
              <w:rPr>
                <w:rFonts w:hint="eastAsia" w:ascii="微软雅黑" w:hAnsi="微软雅黑" w:eastAsia="微软雅黑"/>
                <w:sz w:val="18"/>
                <w:szCs w:val="18"/>
              </w:rPr>
              <w:t>修改补充接口1.4、1.6、1.7、1.8、2.1</w:t>
            </w:r>
          </w:p>
          <w:p>
            <w:pPr>
              <w:rPr>
                <w:rFonts w:ascii="微软雅黑" w:hAnsi="微软雅黑" w:eastAsia="微软雅黑"/>
                <w:sz w:val="18"/>
                <w:szCs w:val="18"/>
              </w:rPr>
            </w:pP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添加</w:t>
            </w:r>
            <w:r>
              <w:rPr>
                <w:rFonts w:ascii="微软雅黑" w:hAnsi="微软雅黑" w:eastAsia="微软雅黑" w:cs="Arial"/>
                <w:color w:val="000000"/>
                <w:kern w:val="0"/>
                <w:sz w:val="18"/>
                <w:szCs w:val="18"/>
              </w:rPr>
              <w:t>cashdesk_addr_category</w:t>
            </w:r>
            <w:r>
              <w:rPr>
                <w:rFonts w:hint="eastAsia" w:ascii="微软雅黑" w:hAnsi="微软雅黑" w:eastAsia="微软雅黑" w:cs="Arial"/>
                <w:color w:val="000000"/>
                <w:kern w:val="0"/>
                <w:sz w:val="18"/>
                <w:szCs w:val="18"/>
              </w:rPr>
              <w:t>收银台地址类别字段</w:t>
            </w:r>
          </w:p>
          <w:p>
            <w:pPr>
              <w:rPr>
                <w:rFonts w:ascii="微软雅黑" w:hAnsi="微软雅黑" w:eastAsia="微软雅黑" w:cs="Arial"/>
                <w:color w:val="000000"/>
                <w:kern w:val="0"/>
                <w:sz w:val="18"/>
                <w:szCs w:val="18"/>
              </w:rPr>
            </w:pP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2017-07-31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1.5.1</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 2.17</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增加 2.26、2.27</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添加请求参数：</w:t>
            </w:r>
            <w:r>
              <w:rPr>
                <w:rFonts w:hint="eastAsia" w:ascii="微软雅黑" w:hAnsi="微软雅黑" w:eastAsia="微软雅黑"/>
                <w:sz w:val="18"/>
                <w:szCs w:val="18"/>
              </w:rPr>
              <w:t>是否掩码返回敏感信息（is_mask）</w:t>
            </w: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增加修改银行预留手机号相关接口</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2017-10-18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1.5.2</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 附录6.21</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添加银行卡模式</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2018-03-02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1.5.3</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文案说明修订</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ascii="微软雅黑" w:hAnsi="微软雅黑" w:eastAsia="微软雅黑"/>
                <w:sz w:val="18"/>
                <w:szCs w:val="18"/>
              </w:rPr>
              <w:t>2018-04-12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1.5.4</w:t>
            </w:r>
          </w:p>
        </w:tc>
        <w:tc>
          <w:tcPr>
            <w:tcW w:w="198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修改 3.1、3.2、3.3</w:t>
            </w:r>
          </w:p>
          <w:p>
            <w:pPr>
              <w:rPr>
                <w:rFonts w:ascii="微软雅黑" w:hAnsi="微软雅黑" w:eastAsia="微软雅黑"/>
                <w:sz w:val="18"/>
                <w:szCs w:val="18"/>
              </w:rPr>
            </w:pPr>
            <w:r>
              <w:rPr>
                <w:rFonts w:hint="eastAsia" w:ascii="微软雅黑" w:hAnsi="微软雅黑" w:eastAsia="微软雅黑"/>
                <w:sz w:val="18"/>
                <w:szCs w:val="18"/>
              </w:rPr>
              <w:t>3.14、1.14</w:t>
            </w:r>
          </w:p>
          <w:p>
            <w:pPr>
              <w:rPr>
                <w:rFonts w:ascii="微软雅黑" w:hAnsi="微软雅黑" w:eastAsia="微软雅黑"/>
                <w:sz w:val="18"/>
                <w:szCs w:val="18"/>
              </w:rPr>
            </w:pPr>
            <w:r>
              <w:rPr>
                <w:rFonts w:hint="eastAsia" w:ascii="微软雅黑" w:hAnsi="微软雅黑" w:eastAsia="微软雅黑"/>
                <w:sz w:val="18"/>
                <w:szCs w:val="18"/>
              </w:rPr>
              <w:t>增加 2.28</w:t>
            </w:r>
          </w:p>
          <w:p>
            <w:pPr>
              <w:rPr>
                <w:rFonts w:ascii="微软雅黑" w:hAnsi="微软雅黑" w:eastAsia="微软雅黑"/>
                <w:sz w:val="18"/>
                <w:szCs w:val="18"/>
              </w:rPr>
            </w:pPr>
            <w:r>
              <w:rPr>
                <w:rFonts w:hint="eastAsia" w:ascii="微软雅黑" w:hAnsi="微软雅黑" w:eastAsia="微软雅黑"/>
                <w:sz w:val="18"/>
                <w:szCs w:val="18"/>
              </w:rPr>
              <w:t>增加 6.33</w:t>
            </w:r>
          </w:p>
        </w:tc>
        <w:tc>
          <w:tcPr>
            <w:tcW w:w="38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新增请求参数：trade_related_no</w:t>
            </w:r>
          </w:p>
          <w:p>
            <w:pPr>
              <w:rPr>
                <w:rFonts w:ascii="微软雅黑" w:hAnsi="微软雅黑" w:eastAsia="微软雅黑" w:cs="Arial"/>
                <w:color w:val="000000"/>
                <w:kern w:val="0"/>
                <w:sz w:val="18"/>
                <w:szCs w:val="18"/>
              </w:rPr>
            </w:pP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增加查询交易关联号接口</w:t>
            </w:r>
          </w:p>
          <w:p>
            <w:pPr>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增加交易关联号说明</w:t>
            </w:r>
          </w:p>
        </w:tc>
        <w:tc>
          <w:tcPr>
            <w:tcW w:w="14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2018-06-01</w:t>
            </w:r>
          </w:p>
        </w:tc>
      </w:tr>
    </w:tbl>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35"/>
        <w:rPr>
          <w:rFonts w:ascii="微软雅黑" w:hAnsi="微软雅黑" w:eastAsia="微软雅黑"/>
        </w:rPr>
      </w:pPr>
      <w:r>
        <w:rPr>
          <w:rFonts w:ascii="微软雅黑" w:hAnsi="微软雅黑" w:eastAsia="微软雅黑"/>
          <w:lang w:val="zh-CN"/>
        </w:rPr>
        <w:t>目录</w:t>
      </w:r>
    </w:p>
    <w:p>
      <w:pPr>
        <w:pStyle w:val="21"/>
        <w:tabs>
          <w:tab w:val="left" w:pos="420"/>
          <w:tab w:val="right" w:leader="dot" w:pos="8296"/>
        </w:tabs>
        <w:rPr>
          <w:rFonts w:cs="Times New Roman"/>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"_Toc462921881" </w:instrText>
      </w:r>
      <w:r>
        <w:fldChar w:fldCharType="separate"/>
      </w:r>
      <w:r>
        <w:rPr>
          <w:rStyle w:val="29"/>
          <w:rFonts w:ascii="微软雅黑" w:hAnsi="微软雅黑" w:eastAsia="微软雅黑"/>
        </w:rPr>
        <w:t>1</w:t>
      </w:r>
      <w:r>
        <w:rPr>
          <w:rFonts w:cs="Times New Roman"/>
        </w:rPr>
        <w:tab/>
      </w:r>
      <w:r>
        <w:rPr>
          <w:rStyle w:val="29"/>
          <w:rFonts w:hint="eastAsia" w:ascii="微软雅黑" w:hAnsi="微软雅黑" w:eastAsia="微软雅黑"/>
        </w:rPr>
        <w:t>概述</w:t>
      </w:r>
      <w:r>
        <w:tab/>
      </w:r>
      <w:r>
        <w:fldChar w:fldCharType="begin"/>
      </w:r>
      <w:r>
        <w:instrText xml:space="preserve"> PAGEREF _Toc462921881 \h </w:instrText>
      </w:r>
      <w:r>
        <w:fldChar w:fldCharType="separate"/>
      </w:r>
      <w:r>
        <w:t>11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"_Toc462921882" </w:instrText>
      </w:r>
      <w:r>
        <w:fldChar w:fldCharType="separate"/>
      </w:r>
      <w:r>
        <w:rPr>
          <w:rStyle w:val="29"/>
          <w:rFonts w:ascii="微软雅黑" w:hAnsi="微软雅黑" w:eastAsia="微软雅黑"/>
        </w:rPr>
        <w:t>1.1</w:t>
      </w:r>
      <w:r>
        <w:rPr>
          <w:rFonts w:cs="Times New Roman"/>
        </w:rPr>
        <w:tab/>
      </w:r>
      <w:r>
        <w:rPr>
          <w:rStyle w:val="29"/>
          <w:rFonts w:hint="eastAsia" w:ascii="微软雅黑" w:hAnsi="微软雅黑" w:eastAsia="微软雅黑"/>
        </w:rPr>
        <w:t>简要说明</w:t>
      </w:r>
      <w:r>
        <w:tab/>
      </w:r>
      <w:r>
        <w:fldChar w:fldCharType="begin"/>
      </w:r>
      <w:r>
        <w:instrText xml:space="preserve"> PAGEREF _Toc462921882 \h </w:instrText>
      </w:r>
      <w:r>
        <w:fldChar w:fldCharType="separate"/>
      </w:r>
      <w:r>
        <w:t>11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"_Toc462921883" </w:instrText>
      </w:r>
      <w:r>
        <w:fldChar w:fldCharType="separate"/>
      </w:r>
      <w:r>
        <w:rPr>
          <w:rStyle w:val="29"/>
          <w:rFonts w:ascii="微软雅黑" w:hAnsi="微软雅黑" w:eastAsia="微软雅黑"/>
        </w:rPr>
        <w:t>1.2</w:t>
      </w:r>
      <w:r>
        <w:rPr>
          <w:rFonts w:cs="Times New Roman"/>
        </w:rPr>
        <w:tab/>
      </w:r>
      <w:r>
        <w:rPr>
          <w:rStyle w:val="29"/>
          <w:rFonts w:hint="eastAsia" w:ascii="微软雅黑" w:hAnsi="微软雅黑" w:eastAsia="微软雅黑"/>
        </w:rPr>
        <w:t>接入接口简述</w:t>
      </w:r>
      <w:r>
        <w:tab/>
      </w:r>
      <w:r>
        <w:fldChar w:fldCharType="begin"/>
      </w:r>
      <w:r>
        <w:instrText xml:space="preserve"> PAGEREF _Toc462921883 \h </w:instrText>
      </w:r>
      <w:r>
        <w:fldChar w:fldCharType="separate"/>
      </w:r>
      <w:r>
        <w:t>11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"_Toc462921884" </w:instrText>
      </w:r>
      <w:r>
        <w:fldChar w:fldCharType="separate"/>
      </w:r>
      <w:r>
        <w:rPr>
          <w:rStyle w:val="29"/>
        </w:rPr>
        <w:t>1.2.1</w:t>
      </w:r>
      <w:r>
        <w:rPr>
          <w:rFonts w:cs="Times New Roman"/>
        </w:rPr>
        <w:tab/>
      </w:r>
      <w:r>
        <w:rPr>
          <w:rStyle w:val="29"/>
          <w:rFonts w:hint="eastAsia"/>
        </w:rPr>
        <w:t>接入</w:t>
      </w:r>
      <w:r>
        <w:rPr>
          <w:rStyle w:val="29"/>
        </w:rPr>
        <w:t>URL</w:t>
      </w:r>
      <w:r>
        <w:tab/>
      </w:r>
      <w:r>
        <w:fldChar w:fldCharType="begin"/>
      </w:r>
      <w:r>
        <w:instrText xml:space="preserve"> PAGEREF _Toc462921884 \h </w:instrText>
      </w:r>
      <w:r>
        <w:fldChar w:fldCharType="separate"/>
      </w:r>
      <w:r>
        <w:t>11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"_Toc462921885" </w:instrText>
      </w:r>
      <w:r>
        <w:fldChar w:fldCharType="separate"/>
      </w:r>
      <w:r>
        <w:rPr>
          <w:rStyle w:val="29"/>
        </w:rPr>
        <w:t>1.2.2</w:t>
      </w:r>
      <w:r>
        <w:rPr>
          <w:rFonts w:cs="Times New Roman"/>
        </w:rPr>
        <w:tab/>
      </w:r>
      <w:r>
        <w:rPr>
          <w:rStyle w:val="29"/>
          <w:rFonts w:hint="eastAsia"/>
        </w:rPr>
        <w:t>接入方式</w:t>
      </w:r>
      <w:r>
        <w:tab/>
      </w:r>
      <w:r>
        <w:fldChar w:fldCharType="begin"/>
      </w:r>
      <w:r>
        <w:instrText xml:space="preserve"> PAGEREF _Toc462921885 \h </w:instrText>
      </w:r>
      <w:r>
        <w:fldChar w:fldCharType="separate"/>
      </w:r>
      <w:r>
        <w:t>11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"_Toc462921886" </w:instrText>
      </w:r>
      <w:r>
        <w:fldChar w:fldCharType="separate"/>
      </w:r>
      <w:r>
        <w:rPr>
          <w:rStyle w:val="29"/>
        </w:rPr>
        <w:t>1.2.3</w:t>
      </w:r>
      <w:r>
        <w:rPr>
          <w:rFonts w:cs="Times New Roman"/>
        </w:rPr>
        <w:tab/>
      </w:r>
      <w:r>
        <w:rPr>
          <w:rStyle w:val="29"/>
          <w:rFonts w:hint="eastAsia"/>
        </w:rPr>
        <w:t>接入类型</w:t>
      </w:r>
      <w:r>
        <w:tab/>
      </w:r>
      <w:r>
        <w:fldChar w:fldCharType="begin"/>
      </w:r>
      <w:r>
        <w:instrText xml:space="preserve"> PAGEREF _Toc462921886 \h </w:instrText>
      </w:r>
      <w:r>
        <w:fldChar w:fldCharType="separate"/>
      </w:r>
      <w:r>
        <w:t>11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"_Toc462921887" </w:instrText>
      </w:r>
      <w:r>
        <w:fldChar w:fldCharType="separate"/>
      </w:r>
      <w:r>
        <w:rPr>
          <w:rStyle w:val="29"/>
        </w:rPr>
        <w:t>1.2.4</w:t>
      </w:r>
      <w:r>
        <w:rPr>
          <w:rFonts w:cs="Times New Roman"/>
        </w:rPr>
        <w:tab/>
      </w:r>
      <w:r>
        <w:rPr>
          <w:rStyle w:val="29"/>
          <w:rFonts w:hint="eastAsia"/>
        </w:rPr>
        <w:t>接入参数</w:t>
      </w:r>
      <w:r>
        <w:tab/>
      </w:r>
      <w:r>
        <w:fldChar w:fldCharType="begin"/>
      </w:r>
      <w:r>
        <w:instrText xml:space="preserve"> PAGEREF _Toc462921887 \h </w:instrText>
      </w:r>
      <w:r>
        <w:fldChar w:fldCharType="separate"/>
      </w:r>
      <w:r>
        <w:t>12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"_Toc462921888" </w:instrText>
      </w:r>
      <w:r>
        <w:fldChar w:fldCharType="separate"/>
      </w:r>
      <w:r>
        <w:rPr>
          <w:rStyle w:val="29"/>
        </w:rPr>
        <w:t>1.2.5</w:t>
      </w:r>
      <w:r>
        <w:rPr>
          <w:rFonts w:cs="Times New Roman"/>
        </w:rPr>
        <w:tab/>
      </w:r>
      <w:r>
        <w:rPr>
          <w:rStyle w:val="29"/>
          <w:rFonts w:hint="eastAsia"/>
        </w:rPr>
        <w:t>参数签名机制</w:t>
      </w:r>
      <w:r>
        <w:tab/>
      </w:r>
      <w:r>
        <w:fldChar w:fldCharType="begin"/>
      </w:r>
      <w:r>
        <w:instrText xml:space="preserve"> PAGEREF _Toc462921888 \h </w:instrText>
      </w:r>
      <w:r>
        <w:fldChar w:fldCharType="separate"/>
      </w:r>
      <w:r>
        <w:t>14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"_Toc462921889" </w:instrText>
      </w:r>
      <w:r>
        <w:fldChar w:fldCharType="separate"/>
      </w:r>
      <w:r>
        <w:rPr>
          <w:rStyle w:val="29"/>
        </w:rPr>
        <w:t>1.2.6</w:t>
      </w:r>
      <w:r>
        <w:rPr>
          <w:rFonts w:cs="Times New Roman"/>
        </w:rPr>
        <w:tab/>
      </w:r>
      <w:r>
        <w:rPr>
          <w:rStyle w:val="29"/>
          <w:rFonts w:hint="eastAsia"/>
        </w:rPr>
        <w:t>加解密机制</w:t>
      </w:r>
      <w:r>
        <w:tab/>
      </w:r>
      <w:r>
        <w:fldChar w:fldCharType="begin"/>
      </w:r>
      <w:r>
        <w:instrText xml:space="preserve"> PAGEREF _Toc462921889 \h </w:instrText>
      </w:r>
      <w:r>
        <w:fldChar w:fldCharType="separate"/>
      </w:r>
      <w:r>
        <w:t>16</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"_Toc462921890" </w:instrText>
      </w:r>
      <w:r>
        <w:fldChar w:fldCharType="separate"/>
      </w:r>
      <w:r>
        <w:rPr>
          <w:rStyle w:val="29"/>
          <w:rFonts w:ascii="微软雅黑" w:hAnsi="微软雅黑" w:eastAsia="微软雅黑"/>
        </w:rPr>
        <w:t>1.3</w:t>
      </w:r>
      <w:r>
        <w:rPr>
          <w:rFonts w:cs="Times New Roman"/>
        </w:rPr>
        <w:tab/>
      </w:r>
      <w:r>
        <w:rPr>
          <w:rStyle w:val="29"/>
          <w:rFonts w:hint="eastAsia" w:ascii="微软雅黑" w:hAnsi="微软雅黑" w:eastAsia="微软雅黑"/>
        </w:rPr>
        <w:t>异步回调简述</w:t>
      </w:r>
      <w:r>
        <w:tab/>
      </w:r>
      <w:r>
        <w:fldChar w:fldCharType="begin"/>
      </w:r>
      <w:r>
        <w:instrText xml:space="preserve"> PAGEREF _Toc462921890 \h </w:instrText>
      </w:r>
      <w:r>
        <w:fldChar w:fldCharType="separate"/>
      </w:r>
      <w:r>
        <w:t>16</w:t>
      </w:r>
      <w:r>
        <w:fldChar w:fldCharType="end"/>
      </w:r>
      <w:r>
        <w:fldChar w:fldCharType="end"/>
      </w:r>
    </w:p>
    <w:p>
      <w:pPr>
        <w:pStyle w:val="21"/>
        <w:tabs>
          <w:tab w:val="left" w:pos="420"/>
          <w:tab w:val="right" w:leader="dot" w:pos="8296"/>
        </w:tabs>
        <w:rPr>
          <w:rFonts w:cs="Times New Roman"/>
        </w:rPr>
      </w:pPr>
      <w:r>
        <w:fldChar w:fldCharType="begin"/>
      </w:r>
      <w:r>
        <w:instrText xml:space="preserve"> HYPERLINK \l "_Toc462921891" </w:instrText>
      </w:r>
      <w:r>
        <w:fldChar w:fldCharType="separate"/>
      </w:r>
      <w:r>
        <w:rPr>
          <w:rStyle w:val="29"/>
          <w:rFonts w:ascii="微软雅黑" w:hAnsi="微软雅黑" w:eastAsia="微软雅黑"/>
        </w:rPr>
        <w:t>2</w:t>
      </w:r>
      <w:r>
        <w:rPr>
          <w:rFonts w:cs="Times New Roman"/>
        </w:rPr>
        <w:tab/>
      </w:r>
      <w:r>
        <w:rPr>
          <w:rStyle w:val="29"/>
          <w:rFonts w:hint="eastAsia" w:ascii="微软雅黑" w:hAnsi="微软雅黑" w:eastAsia="微软雅黑"/>
        </w:rPr>
        <w:t>会员类接口</w:t>
      </w:r>
      <w:r>
        <w:tab/>
      </w:r>
      <w:r>
        <w:fldChar w:fldCharType="begin"/>
      </w:r>
      <w:r>
        <w:instrText xml:space="preserve"> PAGEREF _Toc462921891 \h </w:instrText>
      </w:r>
      <w:r>
        <w:fldChar w:fldCharType="separate"/>
      </w:r>
      <w:r>
        <w:t>17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"_Toc462921893" </w:instrText>
      </w:r>
      <w:r>
        <w:fldChar w:fldCharType="separate"/>
      </w:r>
      <w:r>
        <w:rPr>
          <w:rStyle w:val="29"/>
          <w:rFonts w:ascii="微软雅黑" w:hAnsi="微软雅黑" w:eastAsia="微软雅黑"/>
        </w:rPr>
        <w:t>2.1</w:t>
      </w:r>
      <w:r>
        <w:rPr>
          <w:rFonts w:cs="Times New Roman"/>
        </w:rPr>
        <w:tab/>
      </w:r>
      <w:r>
        <w:rPr>
          <w:rStyle w:val="29"/>
          <w:rFonts w:hint="eastAsia" w:ascii="微软雅黑" w:hAnsi="微软雅黑" w:eastAsia="微软雅黑"/>
        </w:rPr>
        <w:t>创建激活会员</w:t>
      </w:r>
      <w:r>
        <w:tab/>
      </w:r>
      <w:r>
        <w:fldChar w:fldCharType="begin"/>
      </w:r>
      <w:r>
        <w:instrText xml:space="preserve"> PAGEREF _Toc462921893 \h </w:instrText>
      </w:r>
      <w:r>
        <w:fldChar w:fldCharType="separate"/>
      </w:r>
      <w:r>
        <w:t>17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"_Toc462921894" </w:instrText>
      </w:r>
      <w:r>
        <w:fldChar w:fldCharType="separate"/>
      </w:r>
      <w:r>
        <w:rPr>
          <w:rStyle w:val="29"/>
        </w:rPr>
        <w:t>2.1.1</w:t>
      </w:r>
      <w:r>
        <w:rPr>
          <w:rFonts w:cs="Times New Roman"/>
        </w:rPr>
        <w:tab/>
      </w:r>
      <w:r>
        <w:rPr>
          <w:rStyle w:val="29"/>
          <w:rFonts w:hint="eastAsia"/>
        </w:rPr>
        <w:t>参数</w:t>
      </w:r>
      <w:r>
        <w:tab/>
      </w:r>
      <w:r>
        <w:fldChar w:fldCharType="begin"/>
      </w:r>
      <w:r>
        <w:instrText xml:space="preserve"> PAGEREF _Toc462921894 \h </w:instrText>
      </w:r>
      <w:r>
        <w:fldChar w:fldCharType="separate"/>
      </w:r>
      <w:r>
        <w:t>17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"_Toc462921895" </w:instrText>
      </w:r>
      <w:r>
        <w:fldChar w:fldCharType="separate"/>
      </w:r>
      <w:r>
        <w:rPr>
          <w:rStyle w:val="29"/>
        </w:rPr>
        <w:t>2.1.2</w:t>
      </w:r>
      <w:r>
        <w:rPr>
          <w:rFonts w:cs="Times New Roman"/>
        </w:rPr>
        <w:tab/>
      </w:r>
      <w:r>
        <w:rPr>
          <w:rStyle w:val="29"/>
          <w:rFonts w:hint="eastAsia"/>
        </w:rPr>
        <w:t>说明</w:t>
      </w:r>
      <w:r>
        <w:tab/>
      </w:r>
      <w:r>
        <w:fldChar w:fldCharType="begin"/>
      </w:r>
      <w:r>
        <w:instrText xml:space="preserve"> PAGEREF _Toc462921895 \h </w:instrText>
      </w:r>
      <w:r>
        <w:fldChar w:fldCharType="separate"/>
      </w:r>
      <w:r>
        <w:t>17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"_Toc462921896" </w:instrText>
      </w:r>
      <w:r>
        <w:fldChar w:fldCharType="separate"/>
      </w:r>
      <w:r>
        <w:rPr>
          <w:rStyle w:val="29"/>
          <w:rFonts w:ascii="微软雅黑" w:hAnsi="微软雅黑" w:eastAsia="微软雅黑"/>
        </w:rPr>
        <w:t>2.2</w:t>
      </w:r>
      <w:r>
        <w:rPr>
          <w:rFonts w:cs="Times New Roman"/>
        </w:rPr>
        <w:tab/>
      </w:r>
      <w:r>
        <w:rPr>
          <w:rStyle w:val="29"/>
          <w:rFonts w:hint="eastAsia" w:ascii="微软雅黑" w:hAnsi="微软雅黑" w:eastAsia="微软雅黑"/>
        </w:rPr>
        <w:t>设置实名信息</w:t>
      </w:r>
      <w:r>
        <w:tab/>
      </w:r>
      <w:r>
        <w:fldChar w:fldCharType="begin"/>
      </w:r>
      <w:r>
        <w:instrText xml:space="preserve"> PAGEREF _Toc462921896 \h </w:instrText>
      </w:r>
      <w:r>
        <w:fldChar w:fldCharType="separate"/>
      </w:r>
      <w:r>
        <w:t>18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"_Toc462921897" </w:instrText>
      </w:r>
      <w:r>
        <w:fldChar w:fldCharType="separate"/>
      </w:r>
      <w:r>
        <w:rPr>
          <w:rStyle w:val="29"/>
        </w:rPr>
        <w:t>2.2.1</w:t>
      </w:r>
      <w:r>
        <w:rPr>
          <w:rFonts w:cs="Times New Roman"/>
        </w:rPr>
        <w:tab/>
      </w:r>
      <w:r>
        <w:rPr>
          <w:rStyle w:val="29"/>
          <w:rFonts w:hint="eastAsia"/>
        </w:rPr>
        <w:t>参数</w:t>
      </w:r>
      <w:r>
        <w:tab/>
      </w:r>
      <w:r>
        <w:fldChar w:fldCharType="begin"/>
      </w:r>
      <w:r>
        <w:instrText xml:space="preserve"> PAGEREF _Toc462921897 \h </w:instrText>
      </w:r>
      <w:r>
        <w:fldChar w:fldCharType="separate"/>
      </w:r>
      <w:r>
        <w:t>18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"_Toc462921898" </w:instrText>
      </w:r>
      <w:r>
        <w:fldChar w:fldCharType="separate"/>
      </w:r>
      <w:r>
        <w:rPr>
          <w:rStyle w:val="29"/>
        </w:rPr>
        <w:t>2.2.2</w:t>
      </w:r>
      <w:r>
        <w:rPr>
          <w:rFonts w:cs="Times New Roman"/>
        </w:rPr>
        <w:tab/>
      </w:r>
      <w:r>
        <w:rPr>
          <w:rStyle w:val="29"/>
          <w:rFonts w:hint="eastAsia"/>
        </w:rPr>
        <w:t>说明</w:t>
      </w:r>
      <w:r>
        <w:tab/>
      </w:r>
      <w:r>
        <w:fldChar w:fldCharType="begin"/>
      </w:r>
      <w:r>
        <w:instrText xml:space="preserve"> PAGEREF _Toc462921898 \h </w:instrText>
      </w:r>
      <w:r>
        <w:fldChar w:fldCharType="separate"/>
      </w:r>
      <w:r>
        <w:t>19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"_Toc462921899" </w:instrText>
      </w:r>
      <w:r>
        <w:fldChar w:fldCharType="separate"/>
      </w:r>
      <w:r>
        <w:rPr>
          <w:rStyle w:val="29"/>
          <w:rFonts w:ascii="微软雅黑" w:hAnsi="微软雅黑" w:eastAsia="微软雅黑"/>
        </w:rPr>
        <w:t>2.3</w:t>
      </w:r>
      <w:r>
        <w:rPr>
          <w:rFonts w:cs="Times New Roman"/>
        </w:rPr>
        <w:tab/>
      </w:r>
      <w:r>
        <w:rPr>
          <w:rStyle w:val="29"/>
          <w:rFonts w:hint="eastAsia" w:ascii="微软雅黑" w:hAnsi="微软雅黑" w:eastAsia="微软雅黑"/>
        </w:rPr>
        <w:t>设置支付密码重定向</w:t>
      </w:r>
      <w:r>
        <w:tab/>
      </w:r>
      <w:r>
        <w:fldChar w:fldCharType="begin"/>
      </w:r>
      <w:r>
        <w:instrText xml:space="preserve"> PAGEREF _Toc462921899 \h </w:instrText>
      </w:r>
      <w:r>
        <w:fldChar w:fldCharType="separate"/>
      </w:r>
      <w:r>
        <w:t>19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"_Toc462921900" </w:instrText>
      </w:r>
      <w:r>
        <w:fldChar w:fldCharType="separate"/>
      </w:r>
      <w:r>
        <w:rPr>
          <w:rStyle w:val="29"/>
        </w:rPr>
        <w:t>2.3.1</w:t>
      </w:r>
      <w:r>
        <w:rPr>
          <w:rFonts w:cs="Times New Roman"/>
        </w:rPr>
        <w:tab/>
      </w:r>
      <w:r>
        <w:rPr>
          <w:rStyle w:val="29"/>
          <w:rFonts w:hint="eastAsia"/>
        </w:rPr>
        <w:t>参数</w:t>
      </w:r>
      <w:r>
        <w:tab/>
      </w:r>
      <w:r>
        <w:fldChar w:fldCharType="begin"/>
      </w:r>
      <w:r>
        <w:instrText xml:space="preserve"> PAGEREF _Toc462921900 \h </w:instrText>
      </w:r>
      <w:r>
        <w:fldChar w:fldCharType="separate"/>
      </w:r>
      <w:r>
        <w:t>19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"_Toc462921901" </w:instrText>
      </w:r>
      <w:r>
        <w:fldChar w:fldCharType="separate"/>
      </w:r>
      <w:r>
        <w:rPr>
          <w:rStyle w:val="29"/>
        </w:rPr>
        <w:t>2.3.2</w:t>
      </w:r>
      <w:r>
        <w:rPr>
          <w:rFonts w:cs="Times New Roman"/>
        </w:rPr>
        <w:tab/>
      </w:r>
      <w:r>
        <w:rPr>
          <w:rStyle w:val="29"/>
          <w:rFonts w:hint="eastAsia"/>
        </w:rPr>
        <w:t>说明</w:t>
      </w:r>
      <w:r>
        <w:tab/>
      </w:r>
      <w:r>
        <w:fldChar w:fldCharType="begin"/>
      </w:r>
      <w:r>
        <w:instrText xml:space="preserve"> PAGEREF _Toc462921901 \h </w:instrText>
      </w:r>
      <w:r>
        <w:fldChar w:fldCharType="separate"/>
      </w:r>
      <w:r>
        <w:t>19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"_Toc462921902" </w:instrText>
      </w:r>
      <w:r>
        <w:fldChar w:fldCharType="separate"/>
      </w:r>
      <w:r>
        <w:rPr>
          <w:rStyle w:val="29"/>
          <w:rFonts w:ascii="微软雅黑" w:hAnsi="微软雅黑" w:eastAsia="微软雅黑"/>
        </w:rPr>
        <w:t>2.4</w:t>
      </w:r>
      <w:r>
        <w:rPr>
          <w:rFonts w:cs="Times New Roman"/>
        </w:rPr>
        <w:tab/>
      </w:r>
      <w:r>
        <w:rPr>
          <w:rStyle w:val="29"/>
          <w:rFonts w:hint="eastAsia" w:ascii="微软雅黑" w:hAnsi="微软雅黑" w:eastAsia="微软雅黑"/>
        </w:rPr>
        <w:t>修改支付密码重定向</w:t>
      </w:r>
      <w:r>
        <w:tab/>
      </w:r>
      <w:r>
        <w:fldChar w:fldCharType="begin"/>
      </w:r>
      <w:r>
        <w:instrText xml:space="preserve"> PAGEREF _Toc462921902 \h </w:instrText>
      </w:r>
      <w:r>
        <w:fldChar w:fldCharType="separate"/>
      </w:r>
      <w:r>
        <w:t>20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"_Toc462921903" </w:instrText>
      </w:r>
      <w:r>
        <w:fldChar w:fldCharType="separate"/>
      </w:r>
      <w:r>
        <w:rPr>
          <w:rStyle w:val="29"/>
        </w:rPr>
        <w:t>2.4.1</w:t>
      </w:r>
      <w:r>
        <w:rPr>
          <w:rFonts w:cs="Times New Roman"/>
        </w:rPr>
        <w:tab/>
      </w:r>
      <w:r>
        <w:rPr>
          <w:rStyle w:val="29"/>
          <w:rFonts w:hint="eastAsia"/>
        </w:rPr>
        <w:t>参数</w:t>
      </w:r>
      <w:r>
        <w:tab/>
      </w:r>
      <w:r>
        <w:fldChar w:fldCharType="begin"/>
      </w:r>
      <w:r>
        <w:instrText xml:space="preserve"> PAGEREF _Toc462921903 \h </w:instrText>
      </w:r>
      <w:r>
        <w:fldChar w:fldCharType="separate"/>
      </w:r>
      <w:r>
        <w:t>20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"_Toc462921904" </w:instrText>
      </w:r>
      <w:r>
        <w:fldChar w:fldCharType="separate"/>
      </w:r>
      <w:r>
        <w:rPr>
          <w:rStyle w:val="29"/>
        </w:rPr>
        <w:t>2.4.2</w:t>
      </w:r>
      <w:r>
        <w:rPr>
          <w:rFonts w:cs="Times New Roman"/>
        </w:rPr>
        <w:tab/>
      </w:r>
      <w:r>
        <w:rPr>
          <w:rStyle w:val="29"/>
          <w:rFonts w:hint="eastAsia"/>
        </w:rPr>
        <w:t>说明</w:t>
      </w:r>
      <w:r>
        <w:tab/>
      </w:r>
      <w:r>
        <w:fldChar w:fldCharType="begin"/>
      </w:r>
      <w:r>
        <w:instrText xml:space="preserve"> PAGEREF _Toc462921904 \h </w:instrText>
      </w:r>
      <w:r>
        <w:fldChar w:fldCharType="separate"/>
      </w:r>
      <w:r>
        <w:t>21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"_Toc462921905" </w:instrText>
      </w:r>
      <w:r>
        <w:fldChar w:fldCharType="separate"/>
      </w:r>
      <w:r>
        <w:rPr>
          <w:rStyle w:val="29"/>
          <w:rFonts w:ascii="微软雅黑" w:hAnsi="微软雅黑" w:eastAsia="微软雅黑"/>
        </w:rPr>
        <w:t>2.5</w:t>
      </w:r>
      <w:r>
        <w:rPr>
          <w:rFonts w:cs="Times New Roman"/>
        </w:rPr>
        <w:tab/>
      </w:r>
      <w:r>
        <w:rPr>
          <w:rStyle w:val="29"/>
          <w:rFonts w:hint="eastAsia" w:ascii="微软雅黑" w:hAnsi="微软雅黑" w:eastAsia="微软雅黑"/>
        </w:rPr>
        <w:t>找回支付密码重定向</w:t>
      </w:r>
      <w:r>
        <w:tab/>
      </w:r>
      <w:r>
        <w:fldChar w:fldCharType="begin"/>
      </w:r>
      <w:r>
        <w:instrText xml:space="preserve"> PAGEREF _Toc462921905 \h </w:instrText>
      </w:r>
      <w:r>
        <w:fldChar w:fldCharType="separate"/>
      </w:r>
      <w:r>
        <w:t>21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"_Toc462921906" </w:instrText>
      </w:r>
      <w:r>
        <w:fldChar w:fldCharType="separate"/>
      </w:r>
      <w:r>
        <w:rPr>
          <w:rStyle w:val="29"/>
        </w:rPr>
        <w:t>2.5.1</w:t>
      </w:r>
      <w:r>
        <w:rPr>
          <w:rFonts w:cs="Times New Roman"/>
        </w:rPr>
        <w:tab/>
      </w:r>
      <w:r>
        <w:rPr>
          <w:rStyle w:val="29"/>
          <w:rFonts w:hint="eastAsia"/>
        </w:rPr>
        <w:t>参数</w:t>
      </w:r>
      <w:r>
        <w:tab/>
      </w:r>
      <w:r>
        <w:fldChar w:fldCharType="begin"/>
      </w:r>
      <w:r>
        <w:instrText xml:space="preserve"> PAGEREF _Toc462921906 \h </w:instrText>
      </w:r>
      <w:r>
        <w:fldChar w:fldCharType="separate"/>
      </w:r>
      <w:r>
        <w:t>21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"_Toc462921907" </w:instrText>
      </w:r>
      <w:r>
        <w:fldChar w:fldCharType="separate"/>
      </w:r>
      <w:r>
        <w:rPr>
          <w:rStyle w:val="29"/>
        </w:rPr>
        <w:t>2.5.2</w:t>
      </w:r>
      <w:r>
        <w:rPr>
          <w:rFonts w:cs="Times New Roman"/>
        </w:rPr>
        <w:tab/>
      </w:r>
      <w:r>
        <w:rPr>
          <w:rStyle w:val="29"/>
          <w:rFonts w:hint="eastAsia"/>
        </w:rPr>
        <w:t>说明</w:t>
      </w:r>
      <w:r>
        <w:tab/>
      </w:r>
      <w:r>
        <w:fldChar w:fldCharType="begin"/>
      </w:r>
      <w:r>
        <w:instrText xml:space="preserve"> PAGEREF _Toc462921907 \h </w:instrText>
      </w:r>
      <w:r>
        <w:fldChar w:fldCharType="separate"/>
      </w:r>
      <w:r>
        <w:t>21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"_Toc462921908" </w:instrText>
      </w:r>
      <w:r>
        <w:fldChar w:fldCharType="separate"/>
      </w:r>
      <w:r>
        <w:rPr>
          <w:rStyle w:val="29"/>
          <w:rFonts w:ascii="微软雅黑" w:hAnsi="微软雅黑" w:eastAsia="微软雅黑"/>
        </w:rPr>
        <w:t>2.6</w:t>
      </w:r>
      <w:r>
        <w:rPr>
          <w:rFonts w:cs="Times New Roman"/>
        </w:rPr>
        <w:tab/>
      </w:r>
      <w:r>
        <w:rPr>
          <w:rStyle w:val="29"/>
          <w:rFonts w:hint="eastAsia" w:ascii="微软雅黑" w:hAnsi="微软雅黑" w:eastAsia="微软雅黑"/>
        </w:rPr>
        <w:t>查询是否设置支付密码</w:t>
      </w:r>
      <w:r>
        <w:tab/>
      </w:r>
      <w:r>
        <w:fldChar w:fldCharType="begin"/>
      </w:r>
      <w:r>
        <w:instrText xml:space="preserve"> PAGEREF _Toc462921908 \h </w:instrText>
      </w:r>
      <w:r>
        <w:fldChar w:fldCharType="separate"/>
      </w:r>
      <w:r>
        <w:t>22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"_Toc462921909" </w:instrText>
      </w:r>
      <w:r>
        <w:fldChar w:fldCharType="separate"/>
      </w:r>
      <w:r>
        <w:rPr>
          <w:rStyle w:val="29"/>
        </w:rPr>
        <w:t>2.6.1</w:t>
      </w:r>
      <w:r>
        <w:rPr>
          <w:rFonts w:cs="Times New Roman"/>
        </w:rPr>
        <w:tab/>
      </w:r>
      <w:r>
        <w:rPr>
          <w:rStyle w:val="29"/>
          <w:rFonts w:hint="eastAsia"/>
        </w:rPr>
        <w:t>参数</w:t>
      </w:r>
      <w:r>
        <w:tab/>
      </w:r>
      <w:r>
        <w:fldChar w:fldCharType="begin"/>
      </w:r>
      <w:r>
        <w:instrText xml:space="preserve"> PAGEREF _Toc462921909 \h </w:instrText>
      </w:r>
      <w:r>
        <w:fldChar w:fldCharType="separate"/>
      </w:r>
      <w:r>
        <w:t>22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"_Toc462921910" </w:instrText>
      </w:r>
      <w:r>
        <w:fldChar w:fldCharType="separate"/>
      </w:r>
      <w:r>
        <w:rPr>
          <w:rStyle w:val="29"/>
        </w:rPr>
        <w:t>2.6.2</w:t>
      </w:r>
      <w:r>
        <w:rPr>
          <w:rFonts w:cs="Times New Roman"/>
        </w:rPr>
        <w:tab/>
      </w:r>
      <w:r>
        <w:rPr>
          <w:rStyle w:val="29"/>
          <w:rFonts w:hint="eastAsia"/>
        </w:rPr>
        <w:t>说明</w:t>
      </w:r>
      <w:r>
        <w:tab/>
      </w:r>
      <w:r>
        <w:fldChar w:fldCharType="begin"/>
      </w:r>
      <w:r>
        <w:instrText xml:space="preserve"> PAGEREF _Toc462921910 \h </w:instrText>
      </w:r>
      <w:r>
        <w:fldChar w:fldCharType="separate"/>
      </w:r>
      <w:r>
        <w:t>22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"_Toc462921911" </w:instrText>
      </w:r>
      <w:r>
        <w:fldChar w:fldCharType="separate"/>
      </w:r>
      <w:r>
        <w:rPr>
          <w:rStyle w:val="29"/>
          <w:rFonts w:ascii="微软雅黑" w:hAnsi="微软雅黑" w:eastAsia="微软雅黑"/>
        </w:rPr>
        <w:t>2.7</w:t>
      </w:r>
      <w:r>
        <w:rPr>
          <w:rFonts w:cs="Times New Roman"/>
        </w:rPr>
        <w:tab/>
      </w:r>
      <w:r>
        <w:rPr>
          <w:rStyle w:val="29"/>
          <w:rFonts w:hint="eastAsia" w:ascii="微软雅黑" w:hAnsi="微软雅黑" w:eastAsia="微软雅黑"/>
        </w:rPr>
        <w:t>绑定银行卡</w:t>
      </w:r>
      <w:r>
        <w:tab/>
      </w:r>
      <w:r>
        <w:fldChar w:fldCharType="begin"/>
      </w:r>
      <w:r>
        <w:instrText xml:space="preserve"> PAGEREF _Toc462921911 \h </w:instrText>
      </w:r>
      <w:r>
        <w:fldChar w:fldCharType="separate"/>
      </w:r>
      <w:r>
        <w:t>22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"_Toc462921912" </w:instrText>
      </w:r>
      <w:r>
        <w:fldChar w:fldCharType="separate"/>
      </w:r>
      <w:r>
        <w:rPr>
          <w:rStyle w:val="29"/>
        </w:rPr>
        <w:t>2.7.1</w:t>
      </w:r>
      <w:r>
        <w:rPr>
          <w:rFonts w:cs="Times New Roman"/>
        </w:rPr>
        <w:tab/>
      </w:r>
      <w:r>
        <w:rPr>
          <w:rStyle w:val="29"/>
          <w:rFonts w:hint="eastAsia"/>
        </w:rPr>
        <w:t>参数</w:t>
      </w:r>
      <w:r>
        <w:tab/>
      </w:r>
      <w:r>
        <w:fldChar w:fldCharType="begin"/>
      </w:r>
      <w:r>
        <w:instrText xml:space="preserve"> PAGEREF _Toc462921912 \h </w:instrText>
      </w:r>
      <w:r>
        <w:fldChar w:fldCharType="separate"/>
      </w:r>
      <w:r>
        <w:t>22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"_Toc462921913" </w:instrText>
      </w:r>
      <w:r>
        <w:fldChar w:fldCharType="separate"/>
      </w:r>
      <w:r>
        <w:rPr>
          <w:rStyle w:val="29"/>
        </w:rPr>
        <w:t>2.7.2</w:t>
      </w:r>
      <w:r>
        <w:rPr>
          <w:rFonts w:cs="Times New Roman"/>
        </w:rPr>
        <w:tab/>
      </w:r>
      <w:r>
        <w:rPr>
          <w:rStyle w:val="29"/>
          <w:rFonts w:hint="eastAsia"/>
        </w:rPr>
        <w:t>说明</w:t>
      </w:r>
      <w:r>
        <w:tab/>
      </w:r>
      <w:r>
        <w:fldChar w:fldCharType="begin"/>
      </w:r>
      <w:r>
        <w:instrText xml:space="preserve"> PAGEREF _Toc462921913 \h </w:instrText>
      </w:r>
      <w:r>
        <w:fldChar w:fldCharType="separate"/>
      </w:r>
      <w:r>
        <w:t>24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"_Toc462921914" </w:instrText>
      </w:r>
      <w:r>
        <w:fldChar w:fldCharType="separate"/>
      </w:r>
      <w:r>
        <w:rPr>
          <w:rStyle w:val="29"/>
          <w:rFonts w:ascii="微软雅黑" w:hAnsi="微软雅黑" w:eastAsia="微软雅黑"/>
        </w:rPr>
        <w:t>2.8</w:t>
      </w:r>
      <w:r>
        <w:rPr>
          <w:rFonts w:cs="Times New Roman"/>
        </w:rPr>
        <w:tab/>
      </w:r>
      <w:r>
        <w:rPr>
          <w:rStyle w:val="29"/>
          <w:rFonts w:hint="eastAsia" w:ascii="微软雅黑" w:hAnsi="微软雅黑" w:eastAsia="微软雅黑"/>
        </w:rPr>
        <w:t>绑定银行卡推进</w:t>
      </w:r>
      <w:r>
        <w:tab/>
      </w:r>
      <w:r>
        <w:fldChar w:fldCharType="begin"/>
      </w:r>
      <w:r>
        <w:instrText xml:space="preserve"> PAGEREF _Toc462921914 \h </w:instrText>
      </w:r>
      <w:r>
        <w:fldChar w:fldCharType="separate"/>
      </w:r>
      <w:r>
        <w:t>25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"_Toc462921915" </w:instrText>
      </w:r>
      <w:r>
        <w:fldChar w:fldCharType="separate"/>
      </w:r>
      <w:r>
        <w:rPr>
          <w:rStyle w:val="29"/>
        </w:rPr>
        <w:t>2.8.1</w:t>
      </w:r>
      <w:r>
        <w:rPr>
          <w:rFonts w:cs="Times New Roman"/>
        </w:rPr>
        <w:tab/>
      </w:r>
      <w:r>
        <w:rPr>
          <w:rStyle w:val="29"/>
          <w:rFonts w:hint="eastAsia"/>
        </w:rPr>
        <w:t>参数</w:t>
      </w:r>
      <w:r>
        <w:tab/>
      </w:r>
      <w:r>
        <w:fldChar w:fldCharType="begin"/>
      </w:r>
      <w:r>
        <w:instrText xml:space="preserve"> PAGEREF _Toc462921915 \h </w:instrText>
      </w:r>
      <w:r>
        <w:fldChar w:fldCharType="separate"/>
      </w:r>
      <w:r>
        <w:t>25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"_Toc462921916" </w:instrText>
      </w:r>
      <w:r>
        <w:fldChar w:fldCharType="separate"/>
      </w:r>
      <w:r>
        <w:rPr>
          <w:rStyle w:val="29"/>
        </w:rPr>
        <w:t>2.8.2</w:t>
      </w:r>
      <w:r>
        <w:rPr>
          <w:rFonts w:cs="Times New Roman"/>
        </w:rPr>
        <w:tab/>
      </w:r>
      <w:r>
        <w:rPr>
          <w:rStyle w:val="29"/>
          <w:rFonts w:hint="eastAsia"/>
        </w:rPr>
        <w:t>说明</w:t>
      </w:r>
      <w:r>
        <w:tab/>
      </w:r>
      <w:r>
        <w:fldChar w:fldCharType="begin"/>
      </w:r>
      <w:r>
        <w:instrText xml:space="preserve"> PAGEREF _Toc462921916 \h </w:instrText>
      </w:r>
      <w:r>
        <w:fldChar w:fldCharType="separate"/>
      </w:r>
      <w:r>
        <w:t>25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"_Toc462921917" </w:instrText>
      </w:r>
      <w:r>
        <w:fldChar w:fldCharType="separate"/>
      </w:r>
      <w:r>
        <w:rPr>
          <w:rStyle w:val="29"/>
          <w:rFonts w:ascii="微软雅黑" w:hAnsi="微软雅黑" w:eastAsia="微软雅黑"/>
        </w:rPr>
        <w:t>2.9</w:t>
      </w:r>
      <w:r>
        <w:rPr>
          <w:rFonts w:cs="Times New Roman"/>
        </w:rPr>
        <w:tab/>
      </w:r>
      <w:r>
        <w:rPr>
          <w:rStyle w:val="29"/>
          <w:rFonts w:hint="eastAsia" w:ascii="微软雅黑" w:hAnsi="微软雅黑" w:eastAsia="微软雅黑"/>
        </w:rPr>
        <w:t>解绑银行卡</w:t>
      </w:r>
      <w:r>
        <w:tab/>
      </w:r>
      <w:r>
        <w:fldChar w:fldCharType="begin"/>
      </w:r>
      <w:r>
        <w:instrText xml:space="preserve"> PAGEREF _Toc462921917 \h </w:instrText>
      </w:r>
      <w:r>
        <w:fldChar w:fldCharType="separate"/>
      </w:r>
      <w:r>
        <w:t>26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"_Toc462921918" </w:instrText>
      </w:r>
      <w:r>
        <w:fldChar w:fldCharType="separate"/>
      </w:r>
      <w:r>
        <w:rPr>
          <w:rStyle w:val="29"/>
        </w:rPr>
        <w:t>2.9.1</w:t>
      </w:r>
      <w:r>
        <w:rPr>
          <w:rFonts w:cs="Times New Roman"/>
        </w:rPr>
        <w:tab/>
      </w:r>
      <w:r>
        <w:rPr>
          <w:rStyle w:val="29"/>
          <w:rFonts w:hint="eastAsia"/>
        </w:rPr>
        <w:t>参数</w:t>
      </w:r>
      <w:r>
        <w:tab/>
      </w:r>
      <w:r>
        <w:fldChar w:fldCharType="begin"/>
      </w:r>
      <w:r>
        <w:instrText xml:space="preserve"> PAGEREF _Toc462921918 \h </w:instrText>
      </w:r>
      <w:r>
        <w:fldChar w:fldCharType="separate"/>
      </w:r>
      <w:r>
        <w:t>26</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"_Toc462921919" </w:instrText>
      </w:r>
      <w:r>
        <w:fldChar w:fldCharType="separate"/>
      </w:r>
      <w:r>
        <w:rPr>
          <w:rStyle w:val="29"/>
          <w:rFonts w:ascii="微软雅黑" w:hAnsi="微软雅黑" w:eastAsia="微软雅黑"/>
        </w:rPr>
        <w:t>2.10</w:t>
      </w:r>
      <w:r>
        <w:rPr>
          <w:rFonts w:cs="Times New Roman"/>
        </w:rPr>
        <w:tab/>
      </w:r>
      <w:r>
        <w:rPr>
          <w:rStyle w:val="29"/>
          <w:rFonts w:hint="eastAsia" w:ascii="微软雅黑" w:hAnsi="微软雅黑" w:eastAsia="微软雅黑"/>
        </w:rPr>
        <w:t>解绑银行卡推进</w:t>
      </w:r>
      <w:r>
        <w:tab/>
      </w:r>
      <w:r>
        <w:fldChar w:fldCharType="begin"/>
      </w:r>
      <w:r>
        <w:instrText xml:space="preserve"> PAGEREF _Toc462921919 \h </w:instrText>
      </w:r>
      <w:r>
        <w:fldChar w:fldCharType="separate"/>
      </w:r>
      <w:r>
        <w:t>27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"_Toc462921920" </w:instrText>
      </w:r>
      <w:r>
        <w:fldChar w:fldCharType="separate"/>
      </w:r>
      <w:r>
        <w:rPr>
          <w:rStyle w:val="29"/>
        </w:rPr>
        <w:t>2.10.1</w:t>
      </w:r>
      <w:r>
        <w:rPr>
          <w:rFonts w:cs="Times New Roman"/>
        </w:rPr>
        <w:tab/>
      </w:r>
      <w:r>
        <w:rPr>
          <w:rStyle w:val="29"/>
          <w:rFonts w:hint="eastAsia"/>
        </w:rPr>
        <w:t>参数</w:t>
      </w:r>
      <w:r>
        <w:tab/>
      </w:r>
      <w:r>
        <w:fldChar w:fldCharType="begin"/>
      </w:r>
      <w:r>
        <w:instrText xml:space="preserve"> PAGEREF _Toc462921920 \h </w:instrText>
      </w:r>
      <w:r>
        <w:fldChar w:fldCharType="separate"/>
      </w:r>
      <w:r>
        <w:t>27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"_Toc462921921" </w:instrText>
      </w:r>
      <w:r>
        <w:fldChar w:fldCharType="separate"/>
      </w:r>
      <w:r>
        <w:rPr>
          <w:rStyle w:val="29"/>
        </w:rPr>
        <w:t>2.10.2</w:t>
      </w:r>
      <w:r>
        <w:rPr>
          <w:rFonts w:cs="Times New Roman"/>
        </w:rPr>
        <w:tab/>
      </w:r>
      <w:r>
        <w:rPr>
          <w:rStyle w:val="29"/>
          <w:rFonts w:hint="eastAsia"/>
        </w:rPr>
        <w:t>说明</w:t>
      </w:r>
      <w:r>
        <w:tab/>
      </w:r>
      <w:r>
        <w:fldChar w:fldCharType="begin"/>
      </w:r>
      <w:r>
        <w:instrText xml:space="preserve"> PAGEREF _Toc462921921 \h </w:instrText>
      </w:r>
      <w:r>
        <w:fldChar w:fldCharType="separate"/>
      </w:r>
      <w:r>
        <w:t>27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"_Toc462921922" </w:instrText>
      </w:r>
      <w:r>
        <w:fldChar w:fldCharType="separate"/>
      </w:r>
      <w:r>
        <w:rPr>
          <w:rStyle w:val="29"/>
        </w:rPr>
        <w:t>2.10.3</w:t>
      </w:r>
      <w:r>
        <w:rPr>
          <w:rFonts w:cs="Times New Roman"/>
        </w:rPr>
        <w:tab/>
      </w:r>
      <w:r>
        <w:rPr>
          <w:rStyle w:val="29"/>
          <w:rFonts w:hint="eastAsia"/>
        </w:rPr>
        <w:t>说明</w:t>
      </w:r>
      <w:r>
        <w:tab/>
      </w:r>
      <w:r>
        <w:fldChar w:fldCharType="begin"/>
      </w:r>
      <w:r>
        <w:instrText xml:space="preserve"> PAGEREF _Toc462921922 \h </w:instrText>
      </w:r>
      <w:r>
        <w:fldChar w:fldCharType="separate"/>
      </w:r>
      <w:r>
        <w:t>27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"_Toc462921923" </w:instrText>
      </w:r>
      <w:r>
        <w:fldChar w:fldCharType="separate"/>
      </w:r>
      <w:r>
        <w:rPr>
          <w:rStyle w:val="29"/>
          <w:rFonts w:ascii="微软雅黑" w:hAnsi="微软雅黑" w:eastAsia="微软雅黑"/>
        </w:rPr>
        <w:t>2.11</w:t>
      </w:r>
      <w:r>
        <w:rPr>
          <w:rFonts w:cs="Times New Roman"/>
        </w:rPr>
        <w:tab/>
      </w:r>
      <w:r>
        <w:rPr>
          <w:rStyle w:val="29"/>
          <w:rFonts w:hint="eastAsia" w:ascii="微软雅黑" w:hAnsi="微软雅黑" w:eastAsia="微软雅黑"/>
        </w:rPr>
        <w:t>查询银行卡</w:t>
      </w:r>
      <w:r>
        <w:tab/>
      </w:r>
      <w:r>
        <w:fldChar w:fldCharType="begin"/>
      </w:r>
      <w:r>
        <w:instrText xml:space="preserve"> PAGEREF _Toc462921923 \h </w:instrText>
      </w:r>
      <w:r>
        <w:fldChar w:fldCharType="separate"/>
      </w:r>
      <w:r>
        <w:t>28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"_Toc462921924" </w:instrText>
      </w:r>
      <w:r>
        <w:fldChar w:fldCharType="separate"/>
      </w:r>
      <w:r>
        <w:rPr>
          <w:rStyle w:val="29"/>
        </w:rPr>
        <w:t>2.11.1</w:t>
      </w:r>
      <w:r>
        <w:rPr>
          <w:rFonts w:cs="Times New Roman"/>
        </w:rPr>
        <w:tab/>
      </w:r>
      <w:r>
        <w:rPr>
          <w:rStyle w:val="29"/>
          <w:rFonts w:hint="eastAsia"/>
        </w:rPr>
        <w:t>参数</w:t>
      </w:r>
      <w:r>
        <w:tab/>
      </w:r>
      <w:r>
        <w:fldChar w:fldCharType="begin"/>
      </w:r>
      <w:r>
        <w:instrText xml:space="preserve"> PAGEREF _Toc462921924 \h </w:instrText>
      </w:r>
      <w:r>
        <w:fldChar w:fldCharType="separate"/>
      </w:r>
      <w:r>
        <w:t>28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"_Toc462921925" </w:instrText>
      </w:r>
      <w:r>
        <w:fldChar w:fldCharType="separate"/>
      </w:r>
      <w:r>
        <w:rPr>
          <w:rStyle w:val="29"/>
        </w:rPr>
        <w:t>2.11.2</w:t>
      </w:r>
      <w:r>
        <w:rPr>
          <w:rFonts w:cs="Times New Roman"/>
        </w:rPr>
        <w:tab/>
      </w:r>
      <w:r>
        <w:rPr>
          <w:rStyle w:val="29"/>
          <w:rFonts w:hint="eastAsia"/>
        </w:rPr>
        <w:t>说明</w:t>
      </w:r>
      <w:r>
        <w:tab/>
      </w:r>
      <w:r>
        <w:fldChar w:fldCharType="begin"/>
      </w:r>
      <w:r>
        <w:instrText xml:space="preserve"> PAGEREF _Toc462921925 \h </w:instrText>
      </w:r>
      <w:r>
        <w:fldChar w:fldCharType="separate"/>
      </w:r>
      <w:r>
        <w:t>29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"_Toc462921926" </w:instrText>
      </w:r>
      <w:r>
        <w:fldChar w:fldCharType="separate"/>
      </w:r>
      <w:r>
        <w:rPr>
          <w:rStyle w:val="29"/>
          <w:rFonts w:ascii="微软雅黑" w:hAnsi="微软雅黑" w:eastAsia="微软雅黑"/>
        </w:rPr>
        <w:t>2.12</w:t>
      </w:r>
      <w:r>
        <w:rPr>
          <w:rFonts w:cs="Times New Roman"/>
        </w:rPr>
        <w:tab/>
      </w:r>
      <w:r>
        <w:rPr>
          <w:rStyle w:val="29"/>
          <w:rFonts w:hint="eastAsia" w:ascii="微软雅黑" w:hAnsi="微软雅黑" w:eastAsia="微软雅黑"/>
        </w:rPr>
        <w:t>查询余额</w:t>
      </w:r>
      <w:r>
        <w:rPr>
          <w:rStyle w:val="29"/>
          <w:rFonts w:ascii="微软雅黑" w:hAnsi="微软雅黑" w:eastAsia="微软雅黑"/>
        </w:rPr>
        <w:t>/</w:t>
      </w:r>
      <w:r>
        <w:rPr>
          <w:rStyle w:val="29"/>
          <w:rFonts w:hint="eastAsia" w:ascii="微软雅黑" w:hAnsi="微软雅黑" w:eastAsia="微软雅黑"/>
        </w:rPr>
        <w:t>基金份额</w:t>
      </w:r>
      <w:r>
        <w:tab/>
      </w:r>
      <w:r>
        <w:fldChar w:fldCharType="begin"/>
      </w:r>
      <w:r>
        <w:instrText xml:space="preserve"> PAGEREF _Toc462921926 \h </w:instrText>
      </w:r>
      <w:r>
        <w:fldChar w:fldCharType="separate"/>
      </w:r>
      <w:r>
        <w:t>29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"_Toc462921927" </w:instrText>
      </w:r>
      <w:r>
        <w:fldChar w:fldCharType="separate"/>
      </w:r>
      <w:r>
        <w:rPr>
          <w:rStyle w:val="29"/>
        </w:rPr>
        <w:t>2.12.1</w:t>
      </w:r>
      <w:r>
        <w:rPr>
          <w:rFonts w:cs="Times New Roman"/>
        </w:rPr>
        <w:tab/>
      </w:r>
      <w:r>
        <w:rPr>
          <w:rStyle w:val="29"/>
          <w:rFonts w:hint="eastAsia"/>
        </w:rPr>
        <w:t>参数</w:t>
      </w:r>
      <w:r>
        <w:tab/>
      </w:r>
      <w:r>
        <w:fldChar w:fldCharType="begin"/>
      </w:r>
      <w:r>
        <w:instrText xml:space="preserve"> PAGEREF _Toc462921927 \h </w:instrText>
      </w:r>
      <w:r>
        <w:fldChar w:fldCharType="separate"/>
      </w:r>
      <w:r>
        <w:t>30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"_Toc462921928" </w:instrText>
      </w:r>
      <w:r>
        <w:fldChar w:fldCharType="separate"/>
      </w:r>
      <w:r>
        <w:rPr>
          <w:rStyle w:val="29"/>
        </w:rPr>
        <w:t>2.12.2</w:t>
      </w:r>
      <w:r>
        <w:rPr>
          <w:rFonts w:cs="Times New Roman"/>
        </w:rPr>
        <w:tab/>
      </w:r>
      <w:r>
        <w:rPr>
          <w:rStyle w:val="29"/>
          <w:rFonts w:hint="eastAsia"/>
        </w:rPr>
        <w:t>说明</w:t>
      </w:r>
      <w:r>
        <w:tab/>
      </w:r>
      <w:r>
        <w:fldChar w:fldCharType="begin"/>
      </w:r>
      <w:r>
        <w:instrText xml:space="preserve"> PAGEREF _Toc462921928 \h </w:instrText>
      </w:r>
      <w:r>
        <w:fldChar w:fldCharType="separate"/>
      </w:r>
      <w:r>
        <w:t>30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"_Toc462921929" </w:instrText>
      </w:r>
      <w:r>
        <w:fldChar w:fldCharType="separate"/>
      </w:r>
      <w:r>
        <w:rPr>
          <w:rStyle w:val="29"/>
          <w:rFonts w:ascii="微软雅黑" w:hAnsi="微软雅黑" w:eastAsia="微软雅黑"/>
        </w:rPr>
        <w:t>2.13</w:t>
      </w:r>
      <w:r>
        <w:rPr>
          <w:rFonts w:cs="Times New Roman"/>
        </w:rPr>
        <w:tab/>
      </w:r>
      <w:r>
        <w:rPr>
          <w:rStyle w:val="29"/>
          <w:rFonts w:hint="eastAsia" w:ascii="微软雅黑" w:hAnsi="微软雅黑" w:eastAsia="微软雅黑"/>
        </w:rPr>
        <w:t>查询收支明细</w:t>
      </w:r>
      <w:r>
        <w:tab/>
      </w:r>
      <w:r>
        <w:fldChar w:fldCharType="begin"/>
      </w:r>
      <w:r>
        <w:instrText xml:space="preserve"> PAGEREF _Toc462921929 \h </w:instrText>
      </w:r>
      <w:r>
        <w:fldChar w:fldCharType="separate"/>
      </w:r>
      <w:r>
        <w:t>31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"_Toc462921930" </w:instrText>
      </w:r>
      <w:r>
        <w:fldChar w:fldCharType="separate"/>
      </w:r>
      <w:r>
        <w:rPr>
          <w:rStyle w:val="29"/>
        </w:rPr>
        <w:t>2.13.1</w:t>
      </w:r>
      <w:r>
        <w:rPr>
          <w:rFonts w:cs="Times New Roman"/>
        </w:rPr>
        <w:tab/>
      </w:r>
      <w:r>
        <w:rPr>
          <w:rStyle w:val="29"/>
          <w:rFonts w:hint="eastAsia"/>
        </w:rPr>
        <w:t>参数</w:t>
      </w:r>
      <w:r>
        <w:tab/>
      </w:r>
      <w:r>
        <w:fldChar w:fldCharType="begin"/>
      </w:r>
      <w:r>
        <w:instrText xml:space="preserve"> PAGEREF _Toc462921930 \h </w:instrText>
      </w:r>
      <w:r>
        <w:fldChar w:fldCharType="separate"/>
      </w:r>
      <w:r>
        <w:t>31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"_Toc462921931" </w:instrText>
      </w:r>
      <w:r>
        <w:fldChar w:fldCharType="separate"/>
      </w:r>
      <w:r>
        <w:rPr>
          <w:rStyle w:val="29"/>
        </w:rPr>
        <w:t>2.13.2</w:t>
      </w:r>
      <w:r>
        <w:rPr>
          <w:rFonts w:cs="Times New Roman"/>
        </w:rPr>
        <w:tab/>
      </w:r>
      <w:r>
        <w:rPr>
          <w:rStyle w:val="29"/>
          <w:rFonts w:hint="eastAsia"/>
        </w:rPr>
        <w:t>说明</w:t>
      </w:r>
      <w:r>
        <w:tab/>
      </w:r>
      <w:r>
        <w:fldChar w:fldCharType="begin"/>
      </w:r>
      <w:r>
        <w:instrText xml:space="preserve"> PAGEREF _Toc462921931 \h </w:instrText>
      </w:r>
      <w:r>
        <w:fldChar w:fldCharType="separate"/>
      </w:r>
      <w:r>
        <w:t>32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"_Toc462921932" </w:instrText>
      </w:r>
      <w:r>
        <w:fldChar w:fldCharType="separate"/>
      </w:r>
      <w:r>
        <w:rPr>
          <w:rStyle w:val="29"/>
          <w:rFonts w:ascii="微软雅黑" w:hAnsi="微软雅黑" w:eastAsia="微软雅黑"/>
        </w:rPr>
        <w:t>2.14</w:t>
      </w:r>
      <w:r>
        <w:rPr>
          <w:rFonts w:cs="Times New Roman"/>
        </w:rPr>
        <w:tab/>
      </w:r>
      <w:r>
        <w:rPr>
          <w:rStyle w:val="29"/>
          <w:rFonts w:hint="eastAsia" w:ascii="微软雅黑" w:hAnsi="微软雅黑" w:eastAsia="微软雅黑"/>
        </w:rPr>
        <w:t>冻结余额</w:t>
      </w:r>
      <w:r>
        <w:tab/>
      </w:r>
      <w:r>
        <w:fldChar w:fldCharType="begin"/>
      </w:r>
      <w:r>
        <w:instrText xml:space="preserve"> PAGEREF _Toc462921932 \h </w:instrText>
      </w:r>
      <w:r>
        <w:fldChar w:fldCharType="separate"/>
      </w:r>
      <w:r>
        <w:t>33</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"_Toc462921933" </w:instrText>
      </w:r>
      <w:r>
        <w:fldChar w:fldCharType="separate"/>
      </w:r>
      <w:r>
        <w:rPr>
          <w:rStyle w:val="29"/>
        </w:rPr>
        <w:t>2.14.1</w:t>
      </w:r>
      <w:r>
        <w:rPr>
          <w:rFonts w:cs="Times New Roman"/>
        </w:rPr>
        <w:tab/>
      </w:r>
      <w:r>
        <w:rPr>
          <w:rStyle w:val="29"/>
          <w:rFonts w:hint="eastAsia"/>
        </w:rPr>
        <w:t>参数</w:t>
      </w:r>
      <w:r>
        <w:tab/>
      </w:r>
      <w:r>
        <w:fldChar w:fldCharType="begin"/>
      </w:r>
      <w:r>
        <w:instrText xml:space="preserve"> PAGEREF _Toc462921933 \h </w:instrText>
      </w:r>
      <w:r>
        <w:fldChar w:fldCharType="separate"/>
      </w:r>
      <w:r>
        <w:t>33</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"_Toc462921934" </w:instrText>
      </w:r>
      <w:r>
        <w:fldChar w:fldCharType="separate"/>
      </w:r>
      <w:r>
        <w:rPr>
          <w:rStyle w:val="29"/>
        </w:rPr>
        <w:t>2.14.2</w:t>
      </w:r>
      <w:r>
        <w:rPr>
          <w:rFonts w:cs="Times New Roman"/>
        </w:rPr>
        <w:tab/>
      </w:r>
      <w:r>
        <w:rPr>
          <w:rStyle w:val="29"/>
          <w:rFonts w:hint="eastAsia"/>
        </w:rPr>
        <w:t>说明</w:t>
      </w:r>
      <w:r>
        <w:tab/>
      </w:r>
      <w:r>
        <w:fldChar w:fldCharType="begin"/>
      </w:r>
      <w:r>
        <w:instrText xml:space="preserve"> PAGEREF _Toc462921934 \h </w:instrText>
      </w:r>
      <w:r>
        <w:fldChar w:fldCharType="separate"/>
      </w:r>
      <w:r>
        <w:t>34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"_Toc462921935" </w:instrText>
      </w:r>
      <w:r>
        <w:fldChar w:fldCharType="separate"/>
      </w:r>
      <w:r>
        <w:rPr>
          <w:rStyle w:val="29"/>
          <w:rFonts w:ascii="微软雅黑" w:hAnsi="微软雅黑" w:eastAsia="微软雅黑"/>
        </w:rPr>
        <w:t>2.15</w:t>
      </w:r>
      <w:r>
        <w:rPr>
          <w:rFonts w:cs="Times New Roman"/>
        </w:rPr>
        <w:tab/>
      </w:r>
      <w:r>
        <w:rPr>
          <w:rStyle w:val="29"/>
          <w:rFonts w:hint="eastAsia" w:ascii="微软雅黑" w:hAnsi="微软雅黑" w:eastAsia="微软雅黑"/>
        </w:rPr>
        <w:t>解冻余额</w:t>
      </w:r>
      <w:r>
        <w:tab/>
      </w:r>
      <w:r>
        <w:fldChar w:fldCharType="begin"/>
      </w:r>
      <w:r>
        <w:instrText xml:space="preserve"> PAGEREF _Toc462921935 \h </w:instrText>
      </w:r>
      <w:r>
        <w:fldChar w:fldCharType="separate"/>
      </w:r>
      <w:r>
        <w:t>34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"_Toc462921936" </w:instrText>
      </w:r>
      <w:r>
        <w:fldChar w:fldCharType="separate"/>
      </w:r>
      <w:r>
        <w:rPr>
          <w:rStyle w:val="29"/>
        </w:rPr>
        <w:t>2.15.1</w:t>
      </w:r>
      <w:r>
        <w:rPr>
          <w:rFonts w:cs="Times New Roman"/>
        </w:rPr>
        <w:tab/>
      </w:r>
      <w:r>
        <w:rPr>
          <w:rStyle w:val="29"/>
          <w:rFonts w:hint="eastAsia"/>
        </w:rPr>
        <w:t>参数</w:t>
      </w:r>
      <w:r>
        <w:tab/>
      </w:r>
      <w:r>
        <w:fldChar w:fldCharType="begin"/>
      </w:r>
      <w:r>
        <w:instrText xml:space="preserve"> PAGEREF _Toc462921936 \h </w:instrText>
      </w:r>
      <w:r>
        <w:fldChar w:fldCharType="separate"/>
      </w:r>
      <w:r>
        <w:t>34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"_Toc462921937" </w:instrText>
      </w:r>
      <w:r>
        <w:fldChar w:fldCharType="separate"/>
      </w:r>
      <w:r>
        <w:rPr>
          <w:rStyle w:val="29"/>
        </w:rPr>
        <w:t>2.15.2</w:t>
      </w:r>
      <w:r>
        <w:rPr>
          <w:rFonts w:cs="Times New Roman"/>
        </w:rPr>
        <w:tab/>
      </w:r>
      <w:r>
        <w:rPr>
          <w:rStyle w:val="29"/>
          <w:rFonts w:hint="eastAsia"/>
        </w:rPr>
        <w:t>说明</w:t>
      </w:r>
      <w:r>
        <w:tab/>
      </w:r>
      <w:r>
        <w:fldChar w:fldCharType="begin"/>
      </w:r>
      <w:r>
        <w:instrText xml:space="preserve"> PAGEREF _Toc462921937 \h </w:instrText>
      </w:r>
      <w:r>
        <w:fldChar w:fldCharType="separate"/>
      </w:r>
      <w:r>
        <w:t>35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"_Toc462921938" </w:instrText>
      </w:r>
      <w:r>
        <w:fldChar w:fldCharType="separate"/>
      </w:r>
      <w:r>
        <w:rPr>
          <w:rStyle w:val="29"/>
          <w:rFonts w:ascii="微软雅黑" w:hAnsi="微软雅黑" w:eastAsia="微软雅黑"/>
        </w:rPr>
        <w:t>2.16</w:t>
      </w:r>
      <w:r>
        <w:rPr>
          <w:rFonts w:cs="Times New Roman"/>
        </w:rPr>
        <w:tab/>
      </w:r>
      <w:r>
        <w:rPr>
          <w:rStyle w:val="29"/>
          <w:rFonts w:hint="eastAsia" w:ascii="微软雅黑" w:hAnsi="微软雅黑" w:eastAsia="微软雅黑"/>
        </w:rPr>
        <w:t>查询冻结解冻结果</w:t>
      </w:r>
      <w:r>
        <w:tab/>
      </w:r>
      <w:r>
        <w:fldChar w:fldCharType="begin"/>
      </w:r>
      <w:r>
        <w:instrText xml:space="preserve"> PAGEREF _Toc462921938 \h </w:instrText>
      </w:r>
      <w:r>
        <w:fldChar w:fldCharType="separate"/>
      </w:r>
      <w:r>
        <w:t>35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"_Toc462921939" </w:instrText>
      </w:r>
      <w:r>
        <w:fldChar w:fldCharType="separate"/>
      </w:r>
      <w:r>
        <w:rPr>
          <w:rStyle w:val="29"/>
        </w:rPr>
        <w:t>2.16.1</w:t>
      </w:r>
      <w:r>
        <w:rPr>
          <w:rFonts w:cs="Times New Roman"/>
        </w:rPr>
        <w:tab/>
      </w:r>
      <w:r>
        <w:rPr>
          <w:rStyle w:val="29"/>
          <w:rFonts w:hint="eastAsia"/>
        </w:rPr>
        <w:t>参数</w:t>
      </w:r>
      <w:r>
        <w:tab/>
      </w:r>
      <w:r>
        <w:fldChar w:fldCharType="begin"/>
      </w:r>
      <w:r>
        <w:instrText xml:space="preserve"> PAGEREF _Toc462921939 \h </w:instrText>
      </w:r>
      <w:r>
        <w:fldChar w:fldCharType="separate"/>
      </w:r>
      <w:r>
        <w:t>35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"_Toc462921940" </w:instrText>
      </w:r>
      <w:r>
        <w:fldChar w:fldCharType="separate"/>
      </w:r>
      <w:r>
        <w:rPr>
          <w:rStyle w:val="29"/>
        </w:rPr>
        <w:t>2.16.2</w:t>
      </w:r>
      <w:r>
        <w:rPr>
          <w:rFonts w:cs="Times New Roman"/>
        </w:rPr>
        <w:tab/>
      </w:r>
      <w:r>
        <w:rPr>
          <w:rStyle w:val="29"/>
          <w:rFonts w:hint="eastAsia"/>
        </w:rPr>
        <w:t>说明</w:t>
      </w:r>
      <w:r>
        <w:tab/>
      </w:r>
      <w:r>
        <w:fldChar w:fldCharType="begin"/>
      </w:r>
      <w:r>
        <w:instrText xml:space="preserve"> PAGEREF _Toc462921940 \h </w:instrText>
      </w:r>
      <w:r>
        <w:fldChar w:fldCharType="separate"/>
      </w:r>
      <w:r>
        <w:t>36</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"_Toc462921941" </w:instrText>
      </w:r>
      <w:r>
        <w:fldChar w:fldCharType="separate"/>
      </w:r>
      <w:r>
        <w:rPr>
          <w:rStyle w:val="29"/>
          <w:rFonts w:ascii="微软雅黑" w:hAnsi="微软雅黑" w:eastAsia="微软雅黑"/>
        </w:rPr>
        <w:t>2.17</w:t>
      </w:r>
      <w:r>
        <w:rPr>
          <w:rFonts w:cs="Times New Roman"/>
        </w:rPr>
        <w:tab/>
      </w:r>
      <w:r>
        <w:rPr>
          <w:rStyle w:val="29"/>
          <w:rFonts w:hint="eastAsia" w:ascii="微软雅黑" w:hAnsi="微软雅黑" w:eastAsia="微软雅黑"/>
        </w:rPr>
        <w:t>查询企业会员信息</w:t>
      </w:r>
      <w:r>
        <w:tab/>
      </w:r>
      <w:r>
        <w:fldChar w:fldCharType="begin"/>
      </w:r>
      <w:r>
        <w:instrText xml:space="preserve"> PAGEREF _Toc462921941 \h </w:instrText>
      </w:r>
      <w:r>
        <w:fldChar w:fldCharType="separate"/>
      </w:r>
      <w:r>
        <w:t>36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"_Toc462921942" </w:instrText>
      </w:r>
      <w:r>
        <w:fldChar w:fldCharType="separate"/>
      </w:r>
      <w:r>
        <w:rPr>
          <w:rStyle w:val="29"/>
        </w:rPr>
        <w:t>2.17.1</w:t>
      </w:r>
      <w:r>
        <w:rPr>
          <w:rFonts w:cs="Times New Roman"/>
        </w:rPr>
        <w:tab/>
      </w:r>
      <w:r>
        <w:rPr>
          <w:rStyle w:val="29"/>
          <w:rFonts w:hint="eastAsia"/>
        </w:rPr>
        <w:t>参数</w:t>
      </w:r>
      <w:r>
        <w:tab/>
      </w:r>
      <w:r>
        <w:fldChar w:fldCharType="begin"/>
      </w:r>
      <w:r>
        <w:instrText xml:space="preserve"> PAGEREF _Toc462921942 \h </w:instrText>
      </w:r>
      <w:r>
        <w:fldChar w:fldCharType="separate"/>
      </w:r>
      <w:r>
        <w:t>36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"_Toc462921943" </w:instrText>
      </w:r>
      <w:r>
        <w:fldChar w:fldCharType="separate"/>
      </w:r>
      <w:r>
        <w:rPr>
          <w:rStyle w:val="29"/>
        </w:rPr>
        <w:t>2.17.2</w:t>
      </w:r>
      <w:r>
        <w:rPr>
          <w:rFonts w:cs="Times New Roman"/>
        </w:rPr>
        <w:tab/>
      </w:r>
      <w:r>
        <w:rPr>
          <w:rStyle w:val="29"/>
          <w:rFonts w:hint="eastAsia"/>
        </w:rPr>
        <w:t>说明</w:t>
      </w:r>
      <w:r>
        <w:tab/>
      </w:r>
      <w:r>
        <w:fldChar w:fldCharType="begin"/>
      </w:r>
      <w:r>
        <w:instrText xml:space="preserve"> PAGEREF _Toc462921943 \h </w:instrText>
      </w:r>
      <w:r>
        <w:fldChar w:fldCharType="separate"/>
      </w:r>
      <w:r>
        <w:t>37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"_Toc462921944" </w:instrText>
      </w:r>
      <w:r>
        <w:fldChar w:fldCharType="separate"/>
      </w:r>
      <w:r>
        <w:rPr>
          <w:rStyle w:val="29"/>
          <w:rFonts w:ascii="微软雅黑" w:hAnsi="微软雅黑" w:eastAsia="微软雅黑"/>
        </w:rPr>
        <w:t>2.18</w:t>
      </w:r>
      <w:r>
        <w:rPr>
          <w:rFonts w:cs="Times New Roman"/>
        </w:rPr>
        <w:tab/>
      </w:r>
      <w:r>
        <w:rPr>
          <w:rStyle w:val="29"/>
          <w:rFonts w:hint="eastAsia" w:ascii="微软雅黑" w:hAnsi="微软雅黑" w:eastAsia="微软雅黑"/>
        </w:rPr>
        <w:t>查询企业会员审核结果</w:t>
      </w:r>
      <w:r>
        <w:tab/>
      </w:r>
      <w:r>
        <w:fldChar w:fldCharType="begin"/>
      </w:r>
      <w:r>
        <w:instrText xml:space="preserve"> PAGEREF _Toc462921944 \h </w:instrText>
      </w:r>
      <w:r>
        <w:fldChar w:fldCharType="separate"/>
      </w:r>
      <w:r>
        <w:t>37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"_Toc462921945" </w:instrText>
      </w:r>
      <w:r>
        <w:fldChar w:fldCharType="separate"/>
      </w:r>
      <w:r>
        <w:rPr>
          <w:rStyle w:val="29"/>
        </w:rPr>
        <w:t>2.18.1</w:t>
      </w:r>
      <w:r>
        <w:rPr>
          <w:rFonts w:cs="Times New Roman"/>
        </w:rPr>
        <w:tab/>
      </w:r>
      <w:r>
        <w:rPr>
          <w:rStyle w:val="29"/>
          <w:rFonts w:hint="eastAsia"/>
        </w:rPr>
        <w:t>参数</w:t>
      </w:r>
      <w:r>
        <w:tab/>
      </w:r>
      <w:r>
        <w:fldChar w:fldCharType="begin"/>
      </w:r>
      <w:r>
        <w:instrText xml:space="preserve"> PAGEREF _Toc462921945 \h </w:instrText>
      </w:r>
      <w:r>
        <w:fldChar w:fldCharType="separate"/>
      </w:r>
      <w:r>
        <w:t>38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"_Toc462921946" </w:instrText>
      </w:r>
      <w:r>
        <w:fldChar w:fldCharType="separate"/>
      </w:r>
      <w:r>
        <w:rPr>
          <w:rStyle w:val="29"/>
        </w:rPr>
        <w:t>2.18.2</w:t>
      </w:r>
      <w:r>
        <w:rPr>
          <w:rFonts w:cs="Times New Roman"/>
        </w:rPr>
        <w:tab/>
      </w:r>
      <w:r>
        <w:rPr>
          <w:rStyle w:val="29"/>
          <w:rFonts w:hint="eastAsia"/>
        </w:rPr>
        <w:t>说明</w:t>
      </w:r>
      <w:r>
        <w:tab/>
      </w:r>
      <w:r>
        <w:fldChar w:fldCharType="begin"/>
      </w:r>
      <w:r>
        <w:instrText xml:space="preserve"> PAGEREF _Toc462921946 \h </w:instrText>
      </w:r>
      <w:r>
        <w:fldChar w:fldCharType="separate"/>
      </w:r>
      <w:r>
        <w:t>38</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"_Toc462921947" </w:instrText>
      </w:r>
      <w:r>
        <w:fldChar w:fldCharType="separate"/>
      </w:r>
      <w:r>
        <w:rPr>
          <w:rStyle w:val="29"/>
          <w:rFonts w:ascii="微软雅黑" w:hAnsi="微软雅黑" w:eastAsia="微软雅黑"/>
        </w:rPr>
        <w:t>2.19</w:t>
      </w:r>
      <w:r>
        <w:rPr>
          <w:rFonts w:cs="Times New Roman"/>
        </w:rPr>
        <w:tab/>
      </w:r>
      <w:r>
        <w:rPr>
          <w:rStyle w:val="29"/>
          <w:rFonts w:hint="eastAsia" w:ascii="微软雅黑" w:hAnsi="微软雅黑" w:eastAsia="微软雅黑"/>
        </w:rPr>
        <w:t>请求审核企业会员资质</w:t>
      </w:r>
      <w:r>
        <w:tab/>
      </w:r>
      <w:r>
        <w:fldChar w:fldCharType="begin"/>
      </w:r>
      <w:r>
        <w:instrText xml:space="preserve"> PAGEREF _Toc462921947 \h </w:instrText>
      </w:r>
      <w:r>
        <w:fldChar w:fldCharType="separate"/>
      </w:r>
      <w:r>
        <w:t>38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"_Toc462921948" </w:instrText>
      </w:r>
      <w:r>
        <w:fldChar w:fldCharType="separate"/>
      </w:r>
      <w:r>
        <w:rPr>
          <w:rStyle w:val="29"/>
        </w:rPr>
        <w:t>2.19.1</w:t>
      </w:r>
      <w:r>
        <w:rPr>
          <w:rFonts w:cs="Times New Roman"/>
        </w:rPr>
        <w:tab/>
      </w:r>
      <w:r>
        <w:rPr>
          <w:rStyle w:val="29"/>
          <w:rFonts w:hint="eastAsia"/>
        </w:rPr>
        <w:t>参数</w:t>
      </w:r>
      <w:r>
        <w:tab/>
      </w:r>
      <w:r>
        <w:fldChar w:fldCharType="begin"/>
      </w:r>
      <w:r>
        <w:instrText xml:space="preserve"> PAGEREF _Toc462921948 \h </w:instrText>
      </w:r>
      <w:r>
        <w:fldChar w:fldCharType="separate"/>
      </w:r>
      <w:r>
        <w:t>39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"_Toc462921949" </w:instrText>
      </w:r>
      <w:r>
        <w:fldChar w:fldCharType="separate"/>
      </w:r>
      <w:r>
        <w:rPr>
          <w:rStyle w:val="29"/>
        </w:rPr>
        <w:t>2.19.2</w:t>
      </w:r>
      <w:r>
        <w:rPr>
          <w:rFonts w:cs="Times New Roman"/>
        </w:rPr>
        <w:tab/>
      </w:r>
      <w:r>
        <w:rPr>
          <w:rStyle w:val="29"/>
          <w:rFonts w:hint="eastAsia"/>
        </w:rPr>
        <w:t>说明</w:t>
      </w:r>
      <w:r>
        <w:tab/>
      </w:r>
      <w:r>
        <w:fldChar w:fldCharType="begin"/>
      </w:r>
      <w:r>
        <w:instrText xml:space="preserve"> PAGEREF _Toc462921949 \h </w:instrText>
      </w:r>
      <w:r>
        <w:fldChar w:fldCharType="separate"/>
      </w:r>
      <w:r>
        <w:t>41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"_Toc462921950" </w:instrText>
      </w:r>
      <w:r>
        <w:fldChar w:fldCharType="separate"/>
      </w:r>
      <w:r>
        <w:rPr>
          <w:rStyle w:val="29"/>
          <w:rFonts w:ascii="微软雅黑" w:hAnsi="微软雅黑" w:eastAsia="微软雅黑"/>
        </w:rPr>
        <w:t>2.20</w:t>
      </w:r>
      <w:r>
        <w:rPr>
          <w:rFonts w:cs="Times New Roman"/>
        </w:rPr>
        <w:tab/>
      </w:r>
      <w:r>
        <w:rPr>
          <w:rStyle w:val="29"/>
          <w:rFonts w:hint="eastAsia" w:ascii="微软雅黑" w:hAnsi="微软雅黑" w:eastAsia="微软雅黑"/>
        </w:rPr>
        <w:t>经办人信息</w:t>
      </w:r>
      <w:r>
        <w:tab/>
      </w:r>
      <w:r>
        <w:fldChar w:fldCharType="begin"/>
      </w:r>
      <w:r>
        <w:instrText xml:space="preserve"> PAGEREF _Toc462921950 \h </w:instrText>
      </w:r>
      <w:r>
        <w:fldChar w:fldCharType="separate"/>
      </w:r>
      <w:r>
        <w:t>41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"_Toc462921951" </w:instrText>
      </w:r>
      <w:r>
        <w:fldChar w:fldCharType="separate"/>
      </w:r>
      <w:r>
        <w:rPr>
          <w:rStyle w:val="29"/>
        </w:rPr>
        <w:t>2.20.1</w:t>
      </w:r>
      <w:r>
        <w:rPr>
          <w:rFonts w:cs="Times New Roman"/>
        </w:rPr>
        <w:tab/>
      </w:r>
      <w:r>
        <w:rPr>
          <w:rStyle w:val="29"/>
          <w:rFonts w:hint="eastAsia"/>
        </w:rPr>
        <w:t>参数</w:t>
      </w:r>
      <w:r>
        <w:tab/>
      </w:r>
      <w:r>
        <w:fldChar w:fldCharType="begin"/>
      </w:r>
      <w:r>
        <w:instrText xml:space="preserve"> PAGEREF _Toc462921951 \h </w:instrText>
      </w:r>
      <w:r>
        <w:fldChar w:fldCharType="separate"/>
      </w:r>
      <w:r>
        <w:t>42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"_Toc462921952" </w:instrText>
      </w:r>
      <w:r>
        <w:fldChar w:fldCharType="separate"/>
      </w:r>
      <w:r>
        <w:rPr>
          <w:rStyle w:val="29"/>
        </w:rPr>
        <w:t>2.20.2</w:t>
      </w:r>
      <w:r>
        <w:rPr>
          <w:rFonts w:cs="Times New Roman"/>
        </w:rPr>
        <w:tab/>
      </w:r>
      <w:r>
        <w:rPr>
          <w:rStyle w:val="29"/>
          <w:rFonts w:hint="eastAsia"/>
        </w:rPr>
        <w:t>说明</w:t>
      </w:r>
      <w:r>
        <w:tab/>
      </w:r>
      <w:r>
        <w:fldChar w:fldCharType="begin"/>
      </w:r>
      <w:r>
        <w:instrText xml:space="preserve"> PAGEREF _Toc462921952 \h </w:instrText>
      </w:r>
      <w:r>
        <w:fldChar w:fldCharType="separate"/>
      </w:r>
      <w:r>
        <w:t>42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"_Toc462921953" </w:instrText>
      </w:r>
      <w:r>
        <w:fldChar w:fldCharType="separate"/>
      </w:r>
      <w:r>
        <w:rPr>
          <w:rStyle w:val="29"/>
          <w:rFonts w:ascii="微软雅黑" w:hAnsi="微软雅黑" w:eastAsia="微软雅黑"/>
        </w:rPr>
        <w:t>2.21</w:t>
      </w:r>
      <w:r>
        <w:rPr>
          <w:rFonts w:cs="Times New Roman"/>
        </w:rPr>
        <w:tab/>
      </w:r>
      <w:r>
        <w:rPr>
          <w:rStyle w:val="29"/>
          <w:rFonts w:hint="eastAsia" w:ascii="微软雅黑" w:hAnsi="微软雅黑" w:eastAsia="微软雅黑"/>
        </w:rPr>
        <w:t>查询经办人信息</w:t>
      </w:r>
      <w:r>
        <w:tab/>
      </w:r>
      <w:r>
        <w:fldChar w:fldCharType="begin"/>
      </w:r>
      <w:r>
        <w:instrText xml:space="preserve"> PAGEREF _Toc462921953 \h </w:instrText>
      </w:r>
      <w:r>
        <w:fldChar w:fldCharType="separate"/>
      </w:r>
      <w:r>
        <w:t>43</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"_Toc462921954" </w:instrText>
      </w:r>
      <w:r>
        <w:fldChar w:fldCharType="separate"/>
      </w:r>
      <w:r>
        <w:rPr>
          <w:rStyle w:val="29"/>
        </w:rPr>
        <w:t>2.21.1</w:t>
      </w:r>
      <w:r>
        <w:rPr>
          <w:rFonts w:cs="Times New Roman"/>
        </w:rPr>
        <w:tab/>
      </w:r>
      <w:r>
        <w:rPr>
          <w:rStyle w:val="29"/>
          <w:rFonts w:hint="eastAsia"/>
        </w:rPr>
        <w:t>参数</w:t>
      </w:r>
      <w:r>
        <w:tab/>
      </w:r>
      <w:r>
        <w:fldChar w:fldCharType="begin"/>
      </w:r>
      <w:r>
        <w:instrText xml:space="preserve"> PAGEREF _Toc462921954 \h </w:instrText>
      </w:r>
      <w:r>
        <w:fldChar w:fldCharType="separate"/>
      </w:r>
      <w:r>
        <w:t>43</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"_Toc462921955" </w:instrText>
      </w:r>
      <w:r>
        <w:fldChar w:fldCharType="separate"/>
      </w:r>
      <w:r>
        <w:rPr>
          <w:rStyle w:val="29"/>
        </w:rPr>
        <w:t>2.21.2</w:t>
      </w:r>
      <w:r>
        <w:rPr>
          <w:rFonts w:cs="Times New Roman"/>
        </w:rPr>
        <w:tab/>
      </w:r>
      <w:r>
        <w:rPr>
          <w:rStyle w:val="29"/>
          <w:rFonts w:hint="eastAsia"/>
        </w:rPr>
        <w:t>说明</w:t>
      </w:r>
      <w:r>
        <w:tab/>
      </w:r>
      <w:r>
        <w:fldChar w:fldCharType="begin"/>
      </w:r>
      <w:r>
        <w:instrText xml:space="preserve"> PAGEREF _Toc462921955 \h </w:instrText>
      </w:r>
      <w:r>
        <w:fldChar w:fldCharType="separate"/>
      </w:r>
      <w:r>
        <w:t>44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"_Toc462921956" </w:instrText>
      </w:r>
      <w:r>
        <w:fldChar w:fldCharType="separate"/>
      </w:r>
      <w:r>
        <w:rPr>
          <w:rStyle w:val="29"/>
          <w:rFonts w:ascii="微软雅黑" w:hAnsi="微软雅黑" w:eastAsia="微软雅黑"/>
        </w:rPr>
        <w:t>2.22</w:t>
      </w:r>
      <w:r>
        <w:rPr>
          <w:rFonts w:cs="Times New Roman"/>
        </w:rPr>
        <w:tab/>
      </w:r>
      <w:r>
        <w:rPr>
          <w:rStyle w:val="29"/>
          <w:rFonts w:ascii="微软雅黑" w:hAnsi="微软雅黑" w:eastAsia="微软雅黑"/>
        </w:rPr>
        <w:t>sina</w:t>
      </w:r>
      <w:r>
        <w:rPr>
          <w:rStyle w:val="29"/>
          <w:rFonts w:hint="eastAsia" w:ascii="微软雅黑" w:hAnsi="微软雅黑" w:eastAsia="微软雅黑"/>
        </w:rPr>
        <w:t>页面展示用户信息</w:t>
      </w:r>
      <w:r>
        <w:tab/>
      </w:r>
      <w:r>
        <w:fldChar w:fldCharType="begin"/>
      </w:r>
      <w:r>
        <w:instrText xml:space="preserve"> PAGEREF _Toc462921956 \h </w:instrText>
      </w:r>
      <w:r>
        <w:fldChar w:fldCharType="separate"/>
      </w:r>
      <w:r>
        <w:t>44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"_Toc462921957" </w:instrText>
      </w:r>
      <w:r>
        <w:fldChar w:fldCharType="separate"/>
      </w:r>
      <w:r>
        <w:rPr>
          <w:rStyle w:val="29"/>
        </w:rPr>
        <w:t>2.22.1</w:t>
      </w:r>
      <w:r>
        <w:rPr>
          <w:rFonts w:cs="Times New Roman"/>
        </w:rPr>
        <w:tab/>
      </w:r>
      <w:r>
        <w:rPr>
          <w:rStyle w:val="29"/>
          <w:rFonts w:hint="eastAsia"/>
        </w:rPr>
        <w:t>参数</w:t>
      </w:r>
      <w:r>
        <w:tab/>
      </w:r>
      <w:r>
        <w:fldChar w:fldCharType="begin"/>
      </w:r>
      <w:r>
        <w:instrText xml:space="preserve"> PAGEREF _Toc462921957 \h </w:instrText>
      </w:r>
      <w:r>
        <w:fldChar w:fldCharType="separate"/>
      </w:r>
      <w:r>
        <w:t>44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"_Toc462921958" </w:instrText>
      </w:r>
      <w:r>
        <w:fldChar w:fldCharType="separate"/>
      </w:r>
      <w:r>
        <w:rPr>
          <w:rStyle w:val="29"/>
        </w:rPr>
        <w:t>2.22.2</w:t>
      </w:r>
      <w:r>
        <w:rPr>
          <w:rFonts w:cs="Times New Roman"/>
        </w:rPr>
        <w:tab/>
      </w:r>
      <w:r>
        <w:rPr>
          <w:rStyle w:val="29"/>
          <w:rFonts w:hint="eastAsia"/>
        </w:rPr>
        <w:t>说明</w:t>
      </w:r>
      <w:r>
        <w:tab/>
      </w:r>
      <w:r>
        <w:fldChar w:fldCharType="begin"/>
      </w:r>
      <w:r>
        <w:instrText xml:space="preserve"> PAGEREF _Toc462921958 \h </w:instrText>
      </w:r>
      <w:r>
        <w:fldChar w:fldCharType="separate"/>
      </w:r>
      <w:r>
        <w:t>45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"_Toc462921959" </w:instrText>
      </w:r>
      <w:r>
        <w:fldChar w:fldCharType="separate"/>
      </w:r>
      <w:r>
        <w:rPr>
          <w:rStyle w:val="29"/>
          <w:rFonts w:ascii="微软雅黑" w:hAnsi="微软雅黑" w:eastAsia="微软雅黑"/>
        </w:rPr>
        <w:t>2.23</w:t>
      </w:r>
      <w:r>
        <w:rPr>
          <w:rFonts w:cs="Times New Roman"/>
        </w:rPr>
        <w:tab/>
      </w:r>
      <w:r>
        <w:rPr>
          <w:rStyle w:val="29"/>
          <w:rFonts w:hint="eastAsia" w:ascii="微软雅黑" w:hAnsi="微软雅黑" w:eastAsia="微软雅黑"/>
        </w:rPr>
        <w:t>查询中间账户</w:t>
      </w:r>
      <w:r>
        <w:tab/>
      </w:r>
      <w:r>
        <w:fldChar w:fldCharType="begin"/>
      </w:r>
      <w:r>
        <w:instrText xml:space="preserve"> PAGEREF _Toc462921959 \h </w:instrText>
      </w:r>
      <w:r>
        <w:fldChar w:fldCharType="separate"/>
      </w:r>
      <w:r>
        <w:t>46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"_Toc462921960" </w:instrText>
      </w:r>
      <w:r>
        <w:fldChar w:fldCharType="separate"/>
      </w:r>
      <w:r>
        <w:rPr>
          <w:rStyle w:val="29"/>
        </w:rPr>
        <w:t>2.23.1</w:t>
      </w:r>
      <w:r>
        <w:rPr>
          <w:rFonts w:cs="Times New Roman"/>
        </w:rPr>
        <w:tab/>
      </w:r>
      <w:r>
        <w:rPr>
          <w:rStyle w:val="29"/>
          <w:rFonts w:hint="eastAsia"/>
        </w:rPr>
        <w:t>参数</w:t>
      </w:r>
      <w:r>
        <w:tab/>
      </w:r>
      <w:r>
        <w:fldChar w:fldCharType="begin"/>
      </w:r>
      <w:r>
        <w:instrText xml:space="preserve"> PAGEREF _Toc462921960 \h </w:instrText>
      </w:r>
      <w:r>
        <w:fldChar w:fldCharType="separate"/>
      </w:r>
      <w:r>
        <w:t>46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"_Toc462921961" </w:instrText>
      </w:r>
      <w:r>
        <w:fldChar w:fldCharType="separate"/>
      </w:r>
      <w:r>
        <w:rPr>
          <w:rStyle w:val="29"/>
        </w:rPr>
        <w:t>2.23.2</w:t>
      </w:r>
      <w:r>
        <w:rPr>
          <w:rFonts w:cs="Times New Roman"/>
        </w:rPr>
        <w:tab/>
      </w:r>
      <w:r>
        <w:rPr>
          <w:rStyle w:val="29"/>
          <w:rFonts w:hint="eastAsia"/>
        </w:rPr>
        <w:t>说明</w:t>
      </w:r>
      <w:r>
        <w:tab/>
      </w:r>
      <w:r>
        <w:fldChar w:fldCharType="begin"/>
      </w:r>
      <w:r>
        <w:instrText xml:space="preserve"> PAGEREF _Toc462921961 \h </w:instrText>
      </w:r>
      <w:r>
        <w:fldChar w:fldCharType="separate"/>
      </w:r>
      <w:r>
        <w:t>47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"_Toc462921962" </w:instrText>
      </w:r>
      <w:r>
        <w:fldChar w:fldCharType="separate"/>
      </w:r>
      <w:r>
        <w:rPr>
          <w:rStyle w:val="29"/>
          <w:rFonts w:ascii="微软雅黑" w:hAnsi="微软雅黑" w:eastAsia="微软雅黑"/>
        </w:rPr>
        <w:t>2.24</w:t>
      </w:r>
      <w:r>
        <w:rPr>
          <w:rFonts w:cs="Times New Roman"/>
        </w:rPr>
        <w:tab/>
      </w:r>
      <w:r>
        <w:rPr>
          <w:rStyle w:val="29"/>
          <w:rFonts w:hint="eastAsia" w:ascii="微软雅黑" w:hAnsi="微软雅黑" w:eastAsia="微软雅黑"/>
        </w:rPr>
        <w:t>修改认证手机</w:t>
      </w:r>
      <w:r>
        <w:tab/>
      </w:r>
      <w:r>
        <w:fldChar w:fldCharType="begin"/>
      </w:r>
      <w:r>
        <w:instrText xml:space="preserve"> PAGEREF _Toc462921962 \h </w:instrText>
      </w:r>
      <w:r>
        <w:fldChar w:fldCharType="separate"/>
      </w:r>
      <w:r>
        <w:t>48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"_Toc462921963" </w:instrText>
      </w:r>
      <w:r>
        <w:fldChar w:fldCharType="separate"/>
      </w:r>
      <w:r>
        <w:rPr>
          <w:rStyle w:val="29"/>
        </w:rPr>
        <w:t>2.24.1</w:t>
      </w:r>
      <w:r>
        <w:rPr>
          <w:rFonts w:cs="Times New Roman"/>
        </w:rPr>
        <w:tab/>
      </w:r>
      <w:r>
        <w:rPr>
          <w:rStyle w:val="29"/>
          <w:rFonts w:hint="eastAsia"/>
        </w:rPr>
        <w:t>参数</w:t>
      </w:r>
      <w:r>
        <w:tab/>
      </w:r>
      <w:r>
        <w:fldChar w:fldCharType="begin"/>
      </w:r>
      <w:r>
        <w:instrText xml:space="preserve"> PAGEREF _Toc462921963 \h </w:instrText>
      </w:r>
      <w:r>
        <w:fldChar w:fldCharType="separate"/>
      </w:r>
      <w:r>
        <w:t>48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"_Toc462921964" </w:instrText>
      </w:r>
      <w:r>
        <w:fldChar w:fldCharType="separate"/>
      </w:r>
      <w:r>
        <w:rPr>
          <w:rStyle w:val="29"/>
        </w:rPr>
        <w:t>2.24.2</w:t>
      </w:r>
      <w:r>
        <w:rPr>
          <w:rFonts w:cs="Times New Roman"/>
        </w:rPr>
        <w:tab/>
      </w:r>
      <w:r>
        <w:rPr>
          <w:rStyle w:val="29"/>
          <w:rFonts w:hint="eastAsia"/>
        </w:rPr>
        <w:t>说明</w:t>
      </w:r>
      <w:r>
        <w:tab/>
      </w:r>
      <w:r>
        <w:fldChar w:fldCharType="begin"/>
      </w:r>
      <w:r>
        <w:instrText xml:space="preserve"> PAGEREF _Toc462921964 \h </w:instrText>
      </w:r>
      <w:r>
        <w:fldChar w:fldCharType="separate"/>
      </w:r>
      <w:r>
        <w:t>48</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"_Toc462921965" </w:instrText>
      </w:r>
      <w:r>
        <w:fldChar w:fldCharType="separate"/>
      </w:r>
      <w:r>
        <w:rPr>
          <w:rStyle w:val="29"/>
          <w:rFonts w:ascii="微软雅黑" w:hAnsi="微软雅黑" w:eastAsia="微软雅黑"/>
        </w:rPr>
        <w:t>2.25</w:t>
      </w:r>
      <w:r>
        <w:rPr>
          <w:rFonts w:cs="Times New Roman"/>
        </w:rPr>
        <w:tab/>
      </w:r>
      <w:r>
        <w:rPr>
          <w:rStyle w:val="29"/>
          <w:rFonts w:hint="eastAsia" w:ascii="微软雅黑" w:hAnsi="微软雅黑" w:eastAsia="微软雅黑"/>
        </w:rPr>
        <w:t>找回认证手机</w:t>
      </w:r>
      <w:r>
        <w:tab/>
      </w:r>
      <w:r>
        <w:fldChar w:fldCharType="begin"/>
      </w:r>
      <w:r>
        <w:instrText xml:space="preserve"> PAGEREF _Toc462921965 \h </w:instrText>
      </w:r>
      <w:r>
        <w:fldChar w:fldCharType="separate"/>
      </w:r>
      <w:r>
        <w:t>48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"_Toc462921966" </w:instrText>
      </w:r>
      <w:r>
        <w:fldChar w:fldCharType="separate"/>
      </w:r>
      <w:r>
        <w:rPr>
          <w:rStyle w:val="29"/>
        </w:rPr>
        <w:t>2.25.1</w:t>
      </w:r>
      <w:r>
        <w:rPr>
          <w:rFonts w:cs="Times New Roman"/>
        </w:rPr>
        <w:tab/>
      </w:r>
      <w:r>
        <w:rPr>
          <w:rStyle w:val="29"/>
          <w:rFonts w:hint="eastAsia"/>
        </w:rPr>
        <w:t>参数</w:t>
      </w:r>
      <w:r>
        <w:tab/>
      </w:r>
      <w:r>
        <w:fldChar w:fldCharType="begin"/>
      </w:r>
      <w:r>
        <w:instrText xml:space="preserve"> PAGEREF _Toc462921966 \h </w:instrText>
      </w:r>
      <w:r>
        <w:fldChar w:fldCharType="separate"/>
      </w:r>
      <w:r>
        <w:t>48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"_Toc462921967" </w:instrText>
      </w:r>
      <w:r>
        <w:fldChar w:fldCharType="separate"/>
      </w:r>
      <w:r>
        <w:rPr>
          <w:rStyle w:val="29"/>
        </w:rPr>
        <w:t>2.25.2</w:t>
      </w:r>
      <w:r>
        <w:rPr>
          <w:rFonts w:cs="Times New Roman"/>
        </w:rPr>
        <w:tab/>
      </w:r>
      <w:r>
        <w:rPr>
          <w:rStyle w:val="29"/>
          <w:rFonts w:hint="eastAsia"/>
        </w:rPr>
        <w:t>说明</w:t>
      </w:r>
      <w:r>
        <w:tab/>
      </w:r>
      <w:r>
        <w:fldChar w:fldCharType="begin"/>
      </w:r>
      <w:r>
        <w:instrText xml:space="preserve"> PAGEREF _Toc462921967 \h </w:instrText>
      </w:r>
      <w:r>
        <w:fldChar w:fldCharType="separate"/>
      </w:r>
      <w:r>
        <w:t>49</w:t>
      </w:r>
      <w:r>
        <w:fldChar w:fldCharType="end"/>
      </w:r>
      <w:r>
        <w:fldChar w:fldCharType="end"/>
      </w:r>
    </w:p>
    <w:p>
      <w:pPr>
        <w:pStyle w:val="21"/>
        <w:tabs>
          <w:tab w:val="left" w:pos="420"/>
          <w:tab w:val="right" w:leader="dot" w:pos="8296"/>
        </w:tabs>
        <w:rPr>
          <w:rFonts w:cs="Times New Roman"/>
        </w:rPr>
      </w:pPr>
      <w:r>
        <w:fldChar w:fldCharType="begin"/>
      </w:r>
      <w:r>
        <w:instrText xml:space="preserve"> HYPERLINK \l "_Toc462921968" </w:instrText>
      </w:r>
      <w:r>
        <w:fldChar w:fldCharType="separate"/>
      </w:r>
      <w:r>
        <w:rPr>
          <w:rStyle w:val="29"/>
          <w:rFonts w:ascii="微软雅黑" w:hAnsi="微软雅黑" w:eastAsia="微软雅黑"/>
        </w:rPr>
        <w:t>3</w:t>
      </w:r>
      <w:r>
        <w:rPr>
          <w:rFonts w:cs="Times New Roman"/>
        </w:rPr>
        <w:tab/>
      </w:r>
      <w:r>
        <w:rPr>
          <w:rStyle w:val="29"/>
          <w:rFonts w:hint="eastAsia" w:ascii="微软雅黑" w:hAnsi="微软雅黑" w:eastAsia="微软雅黑"/>
        </w:rPr>
        <w:t>订单类接口</w:t>
      </w:r>
      <w:r>
        <w:tab/>
      </w:r>
      <w:r>
        <w:fldChar w:fldCharType="begin"/>
      </w:r>
      <w:r>
        <w:instrText xml:space="preserve"> PAGEREF _Toc462921968 \h </w:instrText>
      </w:r>
      <w:r>
        <w:fldChar w:fldCharType="separate"/>
      </w:r>
      <w:r>
        <w:t>49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"_Toc462921970" </w:instrText>
      </w:r>
      <w:r>
        <w:fldChar w:fldCharType="separate"/>
      </w:r>
      <w:r>
        <w:rPr>
          <w:rStyle w:val="29"/>
          <w:rFonts w:ascii="微软雅黑" w:hAnsi="微软雅黑" w:eastAsia="微软雅黑"/>
        </w:rPr>
        <w:t>3.1</w:t>
      </w:r>
      <w:r>
        <w:rPr>
          <w:rFonts w:cs="Times New Roman"/>
        </w:rPr>
        <w:tab/>
      </w:r>
      <w:r>
        <w:rPr>
          <w:rStyle w:val="29"/>
          <w:rFonts w:hint="eastAsia" w:ascii="微软雅黑" w:hAnsi="微软雅黑" w:eastAsia="微软雅黑"/>
        </w:rPr>
        <w:t>创建代收交易</w:t>
      </w:r>
      <w:r>
        <w:tab/>
      </w:r>
      <w:r>
        <w:fldChar w:fldCharType="begin"/>
      </w:r>
      <w:r>
        <w:instrText xml:space="preserve"> PAGEREF _Toc462921970 \h </w:instrText>
      </w:r>
      <w:r>
        <w:fldChar w:fldCharType="separate"/>
      </w:r>
      <w:r>
        <w:t>49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"_Toc462921971" </w:instrText>
      </w:r>
      <w:r>
        <w:fldChar w:fldCharType="separate"/>
      </w:r>
      <w:r>
        <w:rPr>
          <w:rStyle w:val="29"/>
        </w:rPr>
        <w:t>3.1.1</w:t>
      </w:r>
      <w:r>
        <w:rPr>
          <w:rFonts w:cs="Times New Roman"/>
        </w:rPr>
        <w:tab/>
      </w:r>
      <w:r>
        <w:rPr>
          <w:rStyle w:val="29"/>
          <w:rFonts w:hint="eastAsia"/>
        </w:rPr>
        <w:t>参数</w:t>
      </w:r>
      <w:r>
        <w:tab/>
      </w:r>
      <w:r>
        <w:fldChar w:fldCharType="begin"/>
      </w:r>
      <w:r>
        <w:instrText xml:space="preserve"> PAGEREF _Toc462921971 \h </w:instrText>
      </w:r>
      <w:r>
        <w:fldChar w:fldCharType="separate"/>
      </w:r>
      <w:r>
        <w:t>49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"_Toc462921972" </w:instrText>
      </w:r>
      <w:r>
        <w:fldChar w:fldCharType="separate"/>
      </w:r>
      <w:r>
        <w:rPr>
          <w:rStyle w:val="29"/>
        </w:rPr>
        <w:t>3.1.2</w:t>
      </w:r>
      <w:r>
        <w:rPr>
          <w:rFonts w:cs="Times New Roman"/>
        </w:rPr>
        <w:tab/>
      </w:r>
      <w:r>
        <w:rPr>
          <w:rStyle w:val="29"/>
          <w:rFonts w:hint="eastAsia"/>
        </w:rPr>
        <w:t>说明</w:t>
      </w:r>
      <w:r>
        <w:tab/>
      </w:r>
      <w:r>
        <w:fldChar w:fldCharType="begin"/>
      </w:r>
      <w:r>
        <w:instrText xml:space="preserve"> PAGEREF _Toc462921972 \h </w:instrText>
      </w:r>
      <w:r>
        <w:fldChar w:fldCharType="separate"/>
      </w:r>
      <w:r>
        <w:t>52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"_Toc462921973" </w:instrText>
      </w:r>
      <w:r>
        <w:fldChar w:fldCharType="separate"/>
      </w:r>
      <w:r>
        <w:rPr>
          <w:rStyle w:val="29"/>
          <w:rFonts w:ascii="微软雅黑" w:hAnsi="微软雅黑" w:eastAsia="微软雅黑"/>
        </w:rPr>
        <w:t>3.2</w:t>
      </w:r>
      <w:r>
        <w:rPr>
          <w:rFonts w:cs="Times New Roman"/>
        </w:rPr>
        <w:tab/>
      </w:r>
      <w:r>
        <w:rPr>
          <w:rStyle w:val="29"/>
          <w:rFonts w:hint="eastAsia" w:ascii="微软雅黑" w:hAnsi="微软雅黑" w:eastAsia="微软雅黑"/>
        </w:rPr>
        <w:t>创建代付交易</w:t>
      </w:r>
      <w:r>
        <w:tab/>
      </w:r>
      <w:r>
        <w:fldChar w:fldCharType="begin"/>
      </w:r>
      <w:r>
        <w:instrText xml:space="preserve"> PAGEREF _Toc462921973 \h </w:instrText>
      </w:r>
      <w:r>
        <w:fldChar w:fldCharType="separate"/>
      </w:r>
      <w:r>
        <w:t>52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"_Toc462921974" </w:instrText>
      </w:r>
      <w:r>
        <w:fldChar w:fldCharType="separate"/>
      </w:r>
      <w:r>
        <w:rPr>
          <w:rStyle w:val="29"/>
        </w:rPr>
        <w:t>3.2.1</w:t>
      </w:r>
      <w:r>
        <w:rPr>
          <w:rFonts w:cs="Times New Roman"/>
        </w:rPr>
        <w:tab/>
      </w:r>
      <w:r>
        <w:rPr>
          <w:rStyle w:val="29"/>
          <w:rFonts w:hint="eastAsia"/>
        </w:rPr>
        <w:t>参数</w:t>
      </w:r>
      <w:r>
        <w:tab/>
      </w:r>
      <w:r>
        <w:fldChar w:fldCharType="begin"/>
      </w:r>
      <w:r>
        <w:instrText xml:space="preserve"> PAGEREF _Toc462921974 \h </w:instrText>
      </w:r>
      <w:r>
        <w:fldChar w:fldCharType="separate"/>
      </w:r>
      <w:r>
        <w:t>52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"_Toc462921975" </w:instrText>
      </w:r>
      <w:r>
        <w:fldChar w:fldCharType="separate"/>
      </w:r>
      <w:r>
        <w:rPr>
          <w:rStyle w:val="29"/>
        </w:rPr>
        <w:t>3.2.2</w:t>
      </w:r>
      <w:r>
        <w:rPr>
          <w:rFonts w:cs="Times New Roman"/>
        </w:rPr>
        <w:tab/>
      </w:r>
      <w:r>
        <w:rPr>
          <w:rStyle w:val="29"/>
          <w:rFonts w:hint="eastAsia"/>
        </w:rPr>
        <w:t>说明</w:t>
      </w:r>
      <w:r>
        <w:tab/>
      </w:r>
      <w:r>
        <w:fldChar w:fldCharType="begin"/>
      </w:r>
      <w:r>
        <w:instrText xml:space="preserve"> PAGEREF _Toc462921975 \h </w:instrText>
      </w:r>
      <w:r>
        <w:fldChar w:fldCharType="separate"/>
      </w:r>
      <w:r>
        <w:t>54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"_Toc462921976" </w:instrText>
      </w:r>
      <w:r>
        <w:fldChar w:fldCharType="separate"/>
      </w:r>
      <w:r>
        <w:rPr>
          <w:rStyle w:val="29"/>
          <w:rFonts w:ascii="微软雅黑" w:hAnsi="微软雅黑" w:eastAsia="微软雅黑"/>
        </w:rPr>
        <w:t>3.3</w:t>
      </w:r>
      <w:r>
        <w:rPr>
          <w:rFonts w:cs="Times New Roman"/>
        </w:rPr>
        <w:tab/>
      </w:r>
      <w:r>
        <w:rPr>
          <w:rStyle w:val="29"/>
          <w:rFonts w:hint="eastAsia" w:ascii="微软雅黑" w:hAnsi="微软雅黑" w:eastAsia="微软雅黑"/>
        </w:rPr>
        <w:t>创建批量代付交易</w:t>
      </w:r>
      <w:r>
        <w:tab/>
      </w:r>
      <w:r>
        <w:fldChar w:fldCharType="begin"/>
      </w:r>
      <w:r>
        <w:instrText xml:space="preserve"> PAGEREF _Toc462921976 \h </w:instrText>
      </w:r>
      <w:r>
        <w:fldChar w:fldCharType="separate"/>
      </w:r>
      <w:r>
        <w:t>55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"_Toc462921977" </w:instrText>
      </w:r>
      <w:r>
        <w:fldChar w:fldCharType="separate"/>
      </w:r>
      <w:r>
        <w:rPr>
          <w:rStyle w:val="29"/>
        </w:rPr>
        <w:t>3.3.1</w:t>
      </w:r>
      <w:r>
        <w:rPr>
          <w:rFonts w:cs="Times New Roman"/>
        </w:rPr>
        <w:tab/>
      </w:r>
      <w:r>
        <w:rPr>
          <w:rStyle w:val="29"/>
          <w:rFonts w:hint="eastAsia"/>
        </w:rPr>
        <w:t>参数</w:t>
      </w:r>
      <w:r>
        <w:tab/>
      </w:r>
      <w:r>
        <w:fldChar w:fldCharType="begin"/>
      </w:r>
      <w:r>
        <w:instrText xml:space="preserve"> PAGEREF _Toc462921977 \h </w:instrText>
      </w:r>
      <w:r>
        <w:fldChar w:fldCharType="separate"/>
      </w:r>
      <w:r>
        <w:t>55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"_Toc462921978" </w:instrText>
      </w:r>
      <w:r>
        <w:fldChar w:fldCharType="separate"/>
      </w:r>
      <w:r>
        <w:rPr>
          <w:rStyle w:val="29"/>
        </w:rPr>
        <w:t>3.3.2</w:t>
      </w:r>
      <w:r>
        <w:rPr>
          <w:rFonts w:cs="Times New Roman"/>
        </w:rPr>
        <w:tab/>
      </w:r>
      <w:r>
        <w:rPr>
          <w:rStyle w:val="29"/>
          <w:rFonts w:hint="eastAsia"/>
        </w:rPr>
        <w:t>交易参数</w:t>
      </w:r>
      <w:r>
        <w:tab/>
      </w:r>
      <w:r>
        <w:fldChar w:fldCharType="begin"/>
      </w:r>
      <w:r>
        <w:instrText xml:space="preserve"> PAGEREF _Toc462921978 \h </w:instrText>
      </w:r>
      <w:r>
        <w:fldChar w:fldCharType="separate"/>
      </w:r>
      <w:r>
        <w:t>56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"_Toc462921979" </w:instrText>
      </w:r>
      <w:r>
        <w:fldChar w:fldCharType="separate"/>
      </w:r>
      <w:r>
        <w:rPr>
          <w:rStyle w:val="29"/>
        </w:rPr>
        <w:t>3.3.3</w:t>
      </w:r>
      <w:r>
        <w:rPr>
          <w:rFonts w:cs="Times New Roman"/>
        </w:rPr>
        <w:tab/>
      </w:r>
      <w:r>
        <w:rPr>
          <w:rStyle w:val="29"/>
          <w:rFonts w:hint="eastAsia"/>
        </w:rPr>
        <w:t>说明</w:t>
      </w:r>
      <w:r>
        <w:tab/>
      </w:r>
      <w:r>
        <w:fldChar w:fldCharType="begin"/>
      </w:r>
      <w:r>
        <w:instrText xml:space="preserve"> PAGEREF _Toc462921979 \h </w:instrText>
      </w:r>
      <w:r>
        <w:fldChar w:fldCharType="separate"/>
      </w:r>
      <w:r>
        <w:t>57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"_Toc462921980" </w:instrText>
      </w:r>
      <w:r>
        <w:fldChar w:fldCharType="separate"/>
      </w:r>
      <w:r>
        <w:rPr>
          <w:rStyle w:val="29"/>
          <w:rFonts w:ascii="微软雅黑" w:hAnsi="微软雅黑" w:eastAsia="微软雅黑"/>
        </w:rPr>
        <w:t>3.4</w:t>
      </w:r>
      <w:r>
        <w:rPr>
          <w:rFonts w:cs="Times New Roman"/>
        </w:rPr>
        <w:tab/>
      </w:r>
      <w:r>
        <w:rPr>
          <w:rStyle w:val="29"/>
          <w:rFonts w:hint="eastAsia" w:ascii="微软雅黑" w:hAnsi="微软雅黑" w:eastAsia="微软雅黑"/>
        </w:rPr>
        <w:t>交易支付</w:t>
      </w:r>
      <w:r>
        <w:tab/>
      </w:r>
      <w:r>
        <w:fldChar w:fldCharType="begin"/>
      </w:r>
      <w:r>
        <w:instrText xml:space="preserve"> PAGEREF _Toc462921980 \h </w:instrText>
      </w:r>
      <w:r>
        <w:fldChar w:fldCharType="separate"/>
      </w:r>
      <w:r>
        <w:t>58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"_Toc462921981" </w:instrText>
      </w:r>
      <w:r>
        <w:fldChar w:fldCharType="separate"/>
      </w:r>
      <w:r>
        <w:rPr>
          <w:rStyle w:val="29"/>
        </w:rPr>
        <w:t>3.4.1</w:t>
      </w:r>
      <w:r>
        <w:rPr>
          <w:rFonts w:cs="Times New Roman"/>
        </w:rPr>
        <w:tab/>
      </w:r>
      <w:r>
        <w:rPr>
          <w:rStyle w:val="29"/>
          <w:rFonts w:hint="eastAsia"/>
        </w:rPr>
        <w:t>参数</w:t>
      </w:r>
      <w:r>
        <w:tab/>
      </w:r>
      <w:r>
        <w:fldChar w:fldCharType="begin"/>
      </w:r>
      <w:r>
        <w:instrText xml:space="preserve"> PAGEREF _Toc462921981 \h </w:instrText>
      </w:r>
      <w:r>
        <w:fldChar w:fldCharType="separate"/>
      </w:r>
      <w:r>
        <w:t>58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"_Toc462921982" </w:instrText>
      </w:r>
      <w:r>
        <w:fldChar w:fldCharType="separate"/>
      </w:r>
      <w:r>
        <w:rPr>
          <w:rStyle w:val="29"/>
        </w:rPr>
        <w:t>3.4.2</w:t>
      </w:r>
      <w:r>
        <w:rPr>
          <w:rFonts w:cs="Times New Roman"/>
        </w:rPr>
        <w:tab/>
      </w:r>
      <w:r>
        <w:rPr>
          <w:rStyle w:val="29"/>
          <w:rFonts w:hint="eastAsia"/>
        </w:rPr>
        <w:t>说明</w:t>
      </w:r>
      <w:r>
        <w:tab/>
      </w:r>
      <w:r>
        <w:fldChar w:fldCharType="begin"/>
      </w:r>
      <w:r>
        <w:instrText xml:space="preserve"> PAGEREF _Toc462921982 \h </w:instrText>
      </w:r>
      <w:r>
        <w:fldChar w:fldCharType="separate"/>
      </w:r>
      <w:r>
        <w:t>59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"_Toc462921983" </w:instrText>
      </w:r>
      <w:r>
        <w:fldChar w:fldCharType="separate"/>
      </w:r>
      <w:r>
        <w:rPr>
          <w:rStyle w:val="29"/>
          <w:rFonts w:ascii="微软雅黑" w:hAnsi="微软雅黑" w:eastAsia="微软雅黑"/>
        </w:rPr>
        <w:t>3.5</w:t>
      </w:r>
      <w:r>
        <w:rPr>
          <w:rFonts w:cs="Times New Roman"/>
        </w:rPr>
        <w:tab/>
      </w:r>
      <w:r>
        <w:rPr>
          <w:rStyle w:val="29"/>
          <w:rFonts w:hint="eastAsia" w:ascii="微软雅黑" w:hAnsi="微软雅黑" w:eastAsia="微软雅黑"/>
        </w:rPr>
        <w:t>支付结果查询</w:t>
      </w:r>
      <w:r>
        <w:tab/>
      </w:r>
      <w:r>
        <w:fldChar w:fldCharType="begin"/>
      </w:r>
      <w:r>
        <w:instrText xml:space="preserve"> PAGEREF _Toc462921983 \h </w:instrText>
      </w:r>
      <w:r>
        <w:fldChar w:fldCharType="separate"/>
      </w:r>
      <w:r>
        <w:t>60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"_Toc462921984" </w:instrText>
      </w:r>
      <w:r>
        <w:fldChar w:fldCharType="separate"/>
      </w:r>
      <w:r>
        <w:rPr>
          <w:rStyle w:val="29"/>
        </w:rPr>
        <w:t>3.5.1</w:t>
      </w:r>
      <w:r>
        <w:rPr>
          <w:rFonts w:cs="Times New Roman"/>
        </w:rPr>
        <w:tab/>
      </w:r>
      <w:r>
        <w:rPr>
          <w:rStyle w:val="29"/>
          <w:rFonts w:hint="eastAsia"/>
        </w:rPr>
        <w:t>参数</w:t>
      </w:r>
      <w:r>
        <w:tab/>
      </w:r>
      <w:r>
        <w:fldChar w:fldCharType="begin"/>
      </w:r>
      <w:r>
        <w:instrText xml:space="preserve"> PAGEREF _Toc462921984 \h </w:instrText>
      </w:r>
      <w:r>
        <w:fldChar w:fldCharType="separate"/>
      </w:r>
      <w:r>
        <w:t>60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"_Toc462921985" </w:instrText>
      </w:r>
      <w:r>
        <w:fldChar w:fldCharType="separate"/>
      </w:r>
      <w:r>
        <w:rPr>
          <w:rStyle w:val="29"/>
        </w:rPr>
        <w:t>3.5.2</w:t>
      </w:r>
      <w:r>
        <w:rPr>
          <w:rFonts w:cs="Times New Roman"/>
        </w:rPr>
        <w:tab/>
      </w:r>
      <w:r>
        <w:rPr>
          <w:rStyle w:val="29"/>
          <w:rFonts w:hint="eastAsia"/>
        </w:rPr>
        <w:t>说明</w:t>
      </w:r>
      <w:r>
        <w:tab/>
      </w:r>
      <w:r>
        <w:fldChar w:fldCharType="begin"/>
      </w:r>
      <w:r>
        <w:instrText xml:space="preserve"> PAGEREF _Toc462921985 \h </w:instrText>
      </w:r>
      <w:r>
        <w:fldChar w:fldCharType="separate"/>
      </w:r>
      <w:r>
        <w:t>60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"_Toc462921986" </w:instrText>
      </w:r>
      <w:r>
        <w:fldChar w:fldCharType="separate"/>
      </w:r>
      <w:r>
        <w:rPr>
          <w:rStyle w:val="29"/>
          <w:rFonts w:ascii="微软雅黑" w:hAnsi="微软雅黑" w:eastAsia="微软雅黑"/>
        </w:rPr>
        <w:t>3.6</w:t>
      </w:r>
      <w:r>
        <w:rPr>
          <w:rFonts w:cs="Times New Roman"/>
        </w:rPr>
        <w:tab/>
      </w:r>
      <w:r>
        <w:rPr>
          <w:rStyle w:val="29"/>
          <w:rFonts w:hint="eastAsia" w:ascii="微软雅黑" w:hAnsi="微软雅黑" w:eastAsia="微软雅黑"/>
        </w:rPr>
        <w:t>交易查询</w:t>
      </w:r>
      <w:r>
        <w:tab/>
      </w:r>
      <w:r>
        <w:fldChar w:fldCharType="begin"/>
      </w:r>
      <w:r>
        <w:instrText xml:space="preserve"> PAGEREF _Toc462921986 \h </w:instrText>
      </w:r>
      <w:r>
        <w:fldChar w:fldCharType="separate"/>
      </w:r>
      <w:r>
        <w:t>60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"_Toc462921987" </w:instrText>
      </w:r>
      <w:r>
        <w:fldChar w:fldCharType="separate"/>
      </w:r>
      <w:r>
        <w:rPr>
          <w:rStyle w:val="29"/>
        </w:rPr>
        <w:t>3.6.1</w:t>
      </w:r>
      <w:r>
        <w:rPr>
          <w:rFonts w:cs="Times New Roman"/>
        </w:rPr>
        <w:tab/>
      </w:r>
      <w:r>
        <w:rPr>
          <w:rStyle w:val="29"/>
          <w:rFonts w:hint="eastAsia"/>
        </w:rPr>
        <w:t>参数</w:t>
      </w:r>
      <w:r>
        <w:tab/>
      </w:r>
      <w:r>
        <w:fldChar w:fldCharType="begin"/>
      </w:r>
      <w:r>
        <w:instrText xml:space="preserve"> PAGEREF _Toc462921987 \h </w:instrText>
      </w:r>
      <w:r>
        <w:fldChar w:fldCharType="separate"/>
      </w:r>
      <w:r>
        <w:t>60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"_Toc462921988" </w:instrText>
      </w:r>
      <w:r>
        <w:fldChar w:fldCharType="separate"/>
      </w:r>
      <w:r>
        <w:rPr>
          <w:rStyle w:val="29"/>
        </w:rPr>
        <w:t>3.6.2</w:t>
      </w:r>
      <w:r>
        <w:rPr>
          <w:rFonts w:cs="Times New Roman"/>
        </w:rPr>
        <w:tab/>
      </w:r>
      <w:r>
        <w:rPr>
          <w:rStyle w:val="29"/>
          <w:rFonts w:hint="eastAsia"/>
        </w:rPr>
        <w:t>说明</w:t>
      </w:r>
      <w:r>
        <w:tab/>
      </w:r>
      <w:r>
        <w:fldChar w:fldCharType="begin"/>
      </w:r>
      <w:r>
        <w:instrText xml:space="preserve"> PAGEREF _Toc462921988 \h </w:instrText>
      </w:r>
      <w:r>
        <w:fldChar w:fldCharType="separate"/>
      </w:r>
      <w:r>
        <w:t>62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"_Toc462921989" </w:instrText>
      </w:r>
      <w:r>
        <w:fldChar w:fldCharType="separate"/>
      </w:r>
      <w:r>
        <w:rPr>
          <w:rStyle w:val="29"/>
          <w:rFonts w:ascii="微软雅黑" w:hAnsi="微软雅黑" w:eastAsia="微软雅黑"/>
        </w:rPr>
        <w:t>3.7</w:t>
      </w:r>
      <w:r>
        <w:rPr>
          <w:rFonts w:cs="Times New Roman"/>
        </w:rPr>
        <w:tab/>
      </w:r>
      <w:r>
        <w:rPr>
          <w:rStyle w:val="29"/>
          <w:rFonts w:hint="eastAsia" w:ascii="微软雅黑" w:hAnsi="微软雅黑" w:eastAsia="微软雅黑"/>
        </w:rPr>
        <w:t>交易批次查询</w:t>
      </w:r>
      <w:r>
        <w:tab/>
      </w:r>
      <w:r>
        <w:fldChar w:fldCharType="begin"/>
      </w:r>
      <w:r>
        <w:instrText xml:space="preserve"> PAGEREF _Toc462921989 \h </w:instrText>
      </w:r>
      <w:r>
        <w:fldChar w:fldCharType="separate"/>
      </w:r>
      <w:r>
        <w:t>62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"_Toc462921990" </w:instrText>
      </w:r>
      <w:r>
        <w:fldChar w:fldCharType="separate"/>
      </w:r>
      <w:r>
        <w:rPr>
          <w:rStyle w:val="29"/>
        </w:rPr>
        <w:t>3.7.1</w:t>
      </w:r>
      <w:r>
        <w:rPr>
          <w:rFonts w:cs="Times New Roman"/>
        </w:rPr>
        <w:tab/>
      </w:r>
      <w:r>
        <w:rPr>
          <w:rStyle w:val="29"/>
          <w:rFonts w:hint="eastAsia"/>
        </w:rPr>
        <w:t>参数</w:t>
      </w:r>
      <w:r>
        <w:tab/>
      </w:r>
      <w:r>
        <w:fldChar w:fldCharType="begin"/>
      </w:r>
      <w:r>
        <w:instrText xml:space="preserve"> PAGEREF _Toc462921990 \h </w:instrText>
      </w:r>
      <w:r>
        <w:fldChar w:fldCharType="separate"/>
      </w:r>
      <w:r>
        <w:t>62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"_Toc462921991" </w:instrText>
      </w:r>
      <w:r>
        <w:fldChar w:fldCharType="separate"/>
      </w:r>
      <w:r>
        <w:rPr>
          <w:rStyle w:val="29"/>
        </w:rPr>
        <w:t>3.7.2</w:t>
      </w:r>
      <w:r>
        <w:rPr>
          <w:rFonts w:cs="Times New Roman"/>
        </w:rPr>
        <w:tab/>
      </w:r>
      <w:r>
        <w:rPr>
          <w:rStyle w:val="29"/>
          <w:rFonts w:hint="eastAsia"/>
        </w:rPr>
        <w:t>说明</w:t>
      </w:r>
      <w:r>
        <w:tab/>
      </w:r>
      <w:r>
        <w:fldChar w:fldCharType="begin"/>
      </w:r>
      <w:r>
        <w:instrText xml:space="preserve"> PAGEREF _Toc462921991 \h </w:instrText>
      </w:r>
      <w:r>
        <w:fldChar w:fldCharType="separate"/>
      </w:r>
      <w:r>
        <w:t>64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"_Toc462921992" </w:instrText>
      </w:r>
      <w:r>
        <w:fldChar w:fldCharType="separate"/>
      </w:r>
      <w:r>
        <w:rPr>
          <w:rStyle w:val="29"/>
          <w:rFonts w:ascii="微软雅黑" w:hAnsi="微软雅黑" w:eastAsia="微软雅黑"/>
        </w:rPr>
        <w:t>3.8</w:t>
      </w:r>
      <w:r>
        <w:rPr>
          <w:rFonts w:cs="Times New Roman"/>
        </w:rPr>
        <w:tab/>
      </w:r>
      <w:r>
        <w:rPr>
          <w:rStyle w:val="29"/>
          <w:rFonts w:hint="eastAsia" w:ascii="微软雅黑" w:hAnsi="微软雅黑" w:eastAsia="微软雅黑"/>
        </w:rPr>
        <w:t>退款</w:t>
      </w:r>
      <w:r>
        <w:tab/>
      </w:r>
      <w:r>
        <w:fldChar w:fldCharType="begin"/>
      </w:r>
      <w:r>
        <w:instrText xml:space="preserve"> PAGEREF _Toc462921992 \h </w:instrText>
      </w:r>
      <w:r>
        <w:fldChar w:fldCharType="separate"/>
      </w:r>
      <w:r>
        <w:t>64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"_Toc462921993" </w:instrText>
      </w:r>
      <w:r>
        <w:fldChar w:fldCharType="separate"/>
      </w:r>
      <w:r>
        <w:rPr>
          <w:rStyle w:val="29"/>
        </w:rPr>
        <w:t>3.8.1</w:t>
      </w:r>
      <w:r>
        <w:rPr>
          <w:rFonts w:cs="Times New Roman"/>
        </w:rPr>
        <w:tab/>
      </w:r>
      <w:r>
        <w:rPr>
          <w:rStyle w:val="29"/>
          <w:rFonts w:hint="eastAsia"/>
        </w:rPr>
        <w:t>参数</w:t>
      </w:r>
      <w:r>
        <w:tab/>
      </w:r>
      <w:r>
        <w:fldChar w:fldCharType="begin"/>
      </w:r>
      <w:r>
        <w:instrText xml:space="preserve"> PAGEREF _Toc462921993 \h </w:instrText>
      </w:r>
      <w:r>
        <w:fldChar w:fldCharType="separate"/>
      </w:r>
      <w:r>
        <w:t>64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"_Toc462921994" </w:instrText>
      </w:r>
      <w:r>
        <w:fldChar w:fldCharType="separate"/>
      </w:r>
      <w:r>
        <w:rPr>
          <w:rStyle w:val="29"/>
        </w:rPr>
        <w:t>3.8.2</w:t>
      </w:r>
      <w:r>
        <w:rPr>
          <w:rFonts w:cs="Times New Roman"/>
        </w:rPr>
        <w:tab/>
      </w:r>
      <w:r>
        <w:rPr>
          <w:rStyle w:val="29"/>
          <w:rFonts w:hint="eastAsia"/>
        </w:rPr>
        <w:t>说明</w:t>
      </w:r>
      <w:r>
        <w:tab/>
      </w:r>
      <w:r>
        <w:fldChar w:fldCharType="begin"/>
      </w:r>
      <w:r>
        <w:instrText xml:space="preserve"> PAGEREF _Toc462921994 \h </w:instrText>
      </w:r>
      <w:r>
        <w:fldChar w:fldCharType="separate"/>
      </w:r>
      <w:r>
        <w:t>65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"_Toc462921995" </w:instrText>
      </w:r>
      <w:r>
        <w:fldChar w:fldCharType="separate"/>
      </w:r>
      <w:r>
        <w:rPr>
          <w:rStyle w:val="29"/>
          <w:rFonts w:ascii="微软雅黑" w:hAnsi="微软雅黑" w:eastAsia="微软雅黑"/>
        </w:rPr>
        <w:t>3.9</w:t>
      </w:r>
      <w:r>
        <w:rPr>
          <w:rFonts w:cs="Times New Roman"/>
        </w:rPr>
        <w:tab/>
      </w:r>
      <w:r>
        <w:rPr>
          <w:rStyle w:val="29"/>
          <w:rFonts w:hint="eastAsia" w:ascii="微软雅黑" w:hAnsi="微软雅黑" w:eastAsia="微软雅黑"/>
        </w:rPr>
        <w:t>退款查询</w:t>
      </w:r>
      <w:r>
        <w:tab/>
      </w:r>
      <w:r>
        <w:fldChar w:fldCharType="begin"/>
      </w:r>
      <w:r>
        <w:instrText xml:space="preserve"> PAGEREF _Toc462921995 \h </w:instrText>
      </w:r>
      <w:r>
        <w:fldChar w:fldCharType="separate"/>
      </w:r>
      <w:r>
        <w:t>65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"_Toc462921996" </w:instrText>
      </w:r>
      <w:r>
        <w:fldChar w:fldCharType="separate"/>
      </w:r>
      <w:r>
        <w:rPr>
          <w:rStyle w:val="29"/>
        </w:rPr>
        <w:t>3.9.1</w:t>
      </w:r>
      <w:r>
        <w:rPr>
          <w:rFonts w:cs="Times New Roman"/>
        </w:rPr>
        <w:tab/>
      </w:r>
      <w:r>
        <w:rPr>
          <w:rStyle w:val="29"/>
          <w:rFonts w:hint="eastAsia"/>
        </w:rPr>
        <w:t>参数</w:t>
      </w:r>
      <w:r>
        <w:tab/>
      </w:r>
      <w:r>
        <w:fldChar w:fldCharType="begin"/>
      </w:r>
      <w:r>
        <w:instrText xml:space="preserve"> PAGEREF _Toc462921996 \h </w:instrText>
      </w:r>
      <w:r>
        <w:fldChar w:fldCharType="separate"/>
      </w:r>
      <w:r>
        <w:t>65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"_Toc462921997" </w:instrText>
      </w:r>
      <w:r>
        <w:fldChar w:fldCharType="separate"/>
      </w:r>
      <w:r>
        <w:rPr>
          <w:rStyle w:val="29"/>
        </w:rPr>
        <w:t>3.9.2</w:t>
      </w:r>
      <w:r>
        <w:rPr>
          <w:rFonts w:cs="Times New Roman"/>
        </w:rPr>
        <w:tab/>
      </w:r>
      <w:r>
        <w:rPr>
          <w:rStyle w:val="29"/>
          <w:rFonts w:hint="eastAsia"/>
        </w:rPr>
        <w:t>说明</w:t>
      </w:r>
      <w:r>
        <w:tab/>
      </w:r>
      <w:r>
        <w:fldChar w:fldCharType="begin"/>
      </w:r>
      <w:r>
        <w:instrText xml:space="preserve"> PAGEREF _Toc462921997 \h </w:instrText>
      </w:r>
      <w:r>
        <w:fldChar w:fldCharType="separate"/>
      </w:r>
      <w:r>
        <w:t>67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"_Toc462921998" </w:instrText>
      </w:r>
      <w:r>
        <w:fldChar w:fldCharType="separate"/>
      </w:r>
      <w:r>
        <w:rPr>
          <w:rStyle w:val="29"/>
          <w:rFonts w:ascii="微软雅黑" w:hAnsi="微软雅黑" w:eastAsia="微软雅黑"/>
        </w:rPr>
        <w:t>3.10</w:t>
      </w:r>
      <w:r>
        <w:rPr>
          <w:rFonts w:cs="Times New Roman"/>
        </w:rPr>
        <w:tab/>
      </w:r>
      <w:r>
        <w:rPr>
          <w:rStyle w:val="29"/>
          <w:rFonts w:hint="eastAsia" w:ascii="微软雅黑" w:hAnsi="微软雅黑" w:eastAsia="微软雅黑"/>
        </w:rPr>
        <w:t>充值</w:t>
      </w:r>
      <w:r>
        <w:tab/>
      </w:r>
      <w:r>
        <w:fldChar w:fldCharType="begin"/>
      </w:r>
      <w:r>
        <w:instrText xml:space="preserve"> PAGEREF _Toc462921998 \h </w:instrText>
      </w:r>
      <w:r>
        <w:fldChar w:fldCharType="separate"/>
      </w:r>
      <w:r>
        <w:t>67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"_Toc462921999" </w:instrText>
      </w:r>
      <w:r>
        <w:fldChar w:fldCharType="separate"/>
      </w:r>
      <w:r>
        <w:rPr>
          <w:rStyle w:val="29"/>
        </w:rPr>
        <w:t>3.10.1</w:t>
      </w:r>
      <w:r>
        <w:rPr>
          <w:rFonts w:cs="Times New Roman"/>
        </w:rPr>
        <w:tab/>
      </w:r>
      <w:r>
        <w:rPr>
          <w:rStyle w:val="29"/>
          <w:rFonts w:hint="eastAsia"/>
        </w:rPr>
        <w:t>参数</w:t>
      </w:r>
      <w:r>
        <w:tab/>
      </w:r>
      <w:r>
        <w:fldChar w:fldCharType="begin"/>
      </w:r>
      <w:r>
        <w:instrText xml:space="preserve"> PAGEREF _Toc462921999 \h </w:instrText>
      </w:r>
      <w:r>
        <w:fldChar w:fldCharType="separate"/>
      </w:r>
      <w:r>
        <w:t>67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"_Toc462922000" </w:instrText>
      </w:r>
      <w:r>
        <w:fldChar w:fldCharType="separate"/>
      </w:r>
      <w:r>
        <w:rPr>
          <w:rStyle w:val="29"/>
        </w:rPr>
        <w:t>3.10.2</w:t>
      </w:r>
      <w:r>
        <w:rPr>
          <w:rFonts w:cs="Times New Roman"/>
        </w:rPr>
        <w:tab/>
      </w:r>
      <w:r>
        <w:rPr>
          <w:rStyle w:val="29"/>
          <w:rFonts w:hint="eastAsia"/>
        </w:rPr>
        <w:t>说明</w:t>
      </w:r>
      <w:r>
        <w:tab/>
      </w:r>
      <w:r>
        <w:fldChar w:fldCharType="begin"/>
      </w:r>
      <w:r>
        <w:instrText xml:space="preserve"> PAGEREF _Toc462922000 \h </w:instrText>
      </w:r>
      <w:r>
        <w:fldChar w:fldCharType="separate"/>
      </w:r>
      <w:r>
        <w:t>69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"_Toc462922001" </w:instrText>
      </w:r>
      <w:r>
        <w:fldChar w:fldCharType="separate"/>
      </w:r>
      <w:r>
        <w:rPr>
          <w:rStyle w:val="29"/>
          <w:rFonts w:ascii="微软雅黑" w:hAnsi="微软雅黑" w:eastAsia="微软雅黑"/>
        </w:rPr>
        <w:t>3.11</w:t>
      </w:r>
      <w:r>
        <w:rPr>
          <w:rFonts w:cs="Times New Roman"/>
        </w:rPr>
        <w:tab/>
      </w:r>
      <w:r>
        <w:rPr>
          <w:rStyle w:val="29"/>
          <w:rFonts w:hint="eastAsia" w:ascii="微软雅黑" w:hAnsi="微软雅黑" w:eastAsia="微软雅黑"/>
        </w:rPr>
        <w:t>充值查询</w:t>
      </w:r>
      <w:r>
        <w:tab/>
      </w:r>
      <w:r>
        <w:fldChar w:fldCharType="begin"/>
      </w:r>
      <w:r>
        <w:instrText xml:space="preserve"> PAGEREF _Toc462922001 \h </w:instrText>
      </w:r>
      <w:r>
        <w:fldChar w:fldCharType="separate"/>
      </w:r>
      <w:r>
        <w:t>69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"_Toc462922002" </w:instrText>
      </w:r>
      <w:r>
        <w:fldChar w:fldCharType="separate"/>
      </w:r>
      <w:r>
        <w:rPr>
          <w:rStyle w:val="29"/>
        </w:rPr>
        <w:t>3.11.1</w:t>
      </w:r>
      <w:r>
        <w:rPr>
          <w:rFonts w:cs="Times New Roman"/>
        </w:rPr>
        <w:tab/>
      </w:r>
      <w:r>
        <w:rPr>
          <w:rStyle w:val="29"/>
          <w:rFonts w:hint="eastAsia"/>
        </w:rPr>
        <w:t>参数</w:t>
      </w:r>
      <w:r>
        <w:tab/>
      </w:r>
      <w:r>
        <w:fldChar w:fldCharType="begin"/>
      </w:r>
      <w:r>
        <w:instrText xml:space="preserve"> PAGEREF _Toc462922002 \h </w:instrText>
      </w:r>
      <w:r>
        <w:fldChar w:fldCharType="separate"/>
      </w:r>
      <w:r>
        <w:t>70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"_Toc462922003" </w:instrText>
      </w:r>
      <w:r>
        <w:fldChar w:fldCharType="separate"/>
      </w:r>
      <w:r>
        <w:rPr>
          <w:rStyle w:val="29"/>
        </w:rPr>
        <w:t>3.11.2</w:t>
      </w:r>
      <w:r>
        <w:rPr>
          <w:rFonts w:cs="Times New Roman"/>
        </w:rPr>
        <w:tab/>
      </w:r>
      <w:r>
        <w:rPr>
          <w:rStyle w:val="29"/>
          <w:rFonts w:hint="eastAsia"/>
        </w:rPr>
        <w:t>说明</w:t>
      </w:r>
      <w:r>
        <w:tab/>
      </w:r>
      <w:r>
        <w:fldChar w:fldCharType="begin"/>
      </w:r>
      <w:r>
        <w:instrText xml:space="preserve"> PAGEREF _Toc462922003 \h </w:instrText>
      </w:r>
      <w:r>
        <w:fldChar w:fldCharType="separate"/>
      </w:r>
      <w:r>
        <w:t>71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"_Toc462922004" </w:instrText>
      </w:r>
      <w:r>
        <w:fldChar w:fldCharType="separate"/>
      </w:r>
      <w:r>
        <w:rPr>
          <w:rStyle w:val="29"/>
          <w:rFonts w:ascii="微软雅黑" w:hAnsi="微软雅黑" w:eastAsia="微软雅黑"/>
        </w:rPr>
        <w:t>3.12</w:t>
      </w:r>
      <w:r>
        <w:rPr>
          <w:rFonts w:cs="Times New Roman"/>
        </w:rPr>
        <w:tab/>
      </w:r>
      <w:r>
        <w:rPr>
          <w:rStyle w:val="29"/>
          <w:rFonts w:hint="eastAsia" w:ascii="微软雅黑" w:hAnsi="微软雅黑" w:eastAsia="微软雅黑"/>
        </w:rPr>
        <w:t>提现</w:t>
      </w:r>
      <w:r>
        <w:tab/>
      </w:r>
      <w:r>
        <w:fldChar w:fldCharType="begin"/>
      </w:r>
      <w:r>
        <w:instrText xml:space="preserve"> PAGEREF _Toc462922004 \h </w:instrText>
      </w:r>
      <w:r>
        <w:fldChar w:fldCharType="separate"/>
      </w:r>
      <w:r>
        <w:t>71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"_Toc462922005" </w:instrText>
      </w:r>
      <w:r>
        <w:fldChar w:fldCharType="separate"/>
      </w:r>
      <w:r>
        <w:rPr>
          <w:rStyle w:val="29"/>
        </w:rPr>
        <w:t>3.12.1</w:t>
      </w:r>
      <w:r>
        <w:rPr>
          <w:rFonts w:cs="Times New Roman"/>
        </w:rPr>
        <w:tab/>
      </w:r>
      <w:r>
        <w:rPr>
          <w:rStyle w:val="29"/>
          <w:rFonts w:hint="eastAsia"/>
        </w:rPr>
        <w:t>参数</w:t>
      </w:r>
      <w:r>
        <w:tab/>
      </w:r>
      <w:r>
        <w:fldChar w:fldCharType="begin"/>
      </w:r>
      <w:r>
        <w:instrText xml:space="preserve"> PAGEREF _Toc462922005 \h </w:instrText>
      </w:r>
      <w:r>
        <w:fldChar w:fldCharType="separate"/>
      </w:r>
      <w:r>
        <w:t>71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"_Toc462922006" </w:instrText>
      </w:r>
      <w:r>
        <w:fldChar w:fldCharType="separate"/>
      </w:r>
      <w:r>
        <w:rPr>
          <w:rStyle w:val="29"/>
        </w:rPr>
        <w:t>3.12.2</w:t>
      </w:r>
      <w:r>
        <w:rPr>
          <w:rFonts w:cs="Times New Roman"/>
        </w:rPr>
        <w:tab/>
      </w:r>
      <w:r>
        <w:rPr>
          <w:rStyle w:val="29"/>
          <w:rFonts w:hint="eastAsia"/>
        </w:rPr>
        <w:t>说明</w:t>
      </w:r>
      <w:r>
        <w:tab/>
      </w:r>
      <w:r>
        <w:fldChar w:fldCharType="begin"/>
      </w:r>
      <w:r>
        <w:instrText xml:space="preserve"> PAGEREF _Toc462922006 \h </w:instrText>
      </w:r>
      <w:r>
        <w:fldChar w:fldCharType="separate"/>
      </w:r>
      <w:r>
        <w:t>73</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"_Toc462922007" </w:instrText>
      </w:r>
      <w:r>
        <w:fldChar w:fldCharType="separate"/>
      </w:r>
      <w:r>
        <w:rPr>
          <w:rStyle w:val="29"/>
          <w:rFonts w:ascii="微软雅黑" w:hAnsi="微软雅黑" w:eastAsia="微软雅黑"/>
        </w:rPr>
        <w:t>3.13</w:t>
      </w:r>
      <w:r>
        <w:rPr>
          <w:rFonts w:cs="Times New Roman"/>
        </w:rPr>
        <w:tab/>
      </w:r>
      <w:r>
        <w:rPr>
          <w:rStyle w:val="29"/>
          <w:rFonts w:hint="eastAsia" w:ascii="微软雅黑" w:hAnsi="微软雅黑" w:eastAsia="微软雅黑"/>
        </w:rPr>
        <w:t>提现查询</w:t>
      </w:r>
      <w:r>
        <w:tab/>
      </w:r>
      <w:r>
        <w:fldChar w:fldCharType="begin"/>
      </w:r>
      <w:r>
        <w:instrText xml:space="preserve"> PAGEREF _Toc462922007 \h </w:instrText>
      </w:r>
      <w:r>
        <w:fldChar w:fldCharType="separate"/>
      </w:r>
      <w:r>
        <w:t>73</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"_Toc462922008" </w:instrText>
      </w:r>
      <w:r>
        <w:fldChar w:fldCharType="separate"/>
      </w:r>
      <w:r>
        <w:rPr>
          <w:rStyle w:val="29"/>
        </w:rPr>
        <w:t>3.13.1</w:t>
      </w:r>
      <w:r>
        <w:rPr>
          <w:rFonts w:cs="Times New Roman"/>
        </w:rPr>
        <w:tab/>
      </w:r>
      <w:r>
        <w:rPr>
          <w:rStyle w:val="29"/>
          <w:rFonts w:hint="eastAsia"/>
        </w:rPr>
        <w:t>参数</w:t>
      </w:r>
      <w:r>
        <w:tab/>
      </w:r>
      <w:r>
        <w:fldChar w:fldCharType="begin"/>
      </w:r>
      <w:r>
        <w:instrText xml:space="preserve"> PAGEREF _Toc462922008 \h </w:instrText>
      </w:r>
      <w:r>
        <w:fldChar w:fldCharType="separate"/>
      </w:r>
      <w:r>
        <w:t>73</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"_Toc462922009" </w:instrText>
      </w:r>
      <w:r>
        <w:fldChar w:fldCharType="separate"/>
      </w:r>
      <w:r>
        <w:rPr>
          <w:rStyle w:val="29"/>
        </w:rPr>
        <w:t>3.13.2</w:t>
      </w:r>
      <w:r>
        <w:rPr>
          <w:rFonts w:cs="Times New Roman"/>
        </w:rPr>
        <w:tab/>
      </w:r>
      <w:r>
        <w:rPr>
          <w:rStyle w:val="29"/>
          <w:rFonts w:hint="eastAsia"/>
        </w:rPr>
        <w:t>说明</w:t>
      </w:r>
      <w:r>
        <w:tab/>
      </w:r>
      <w:r>
        <w:fldChar w:fldCharType="begin"/>
      </w:r>
      <w:r>
        <w:instrText xml:space="preserve"> PAGEREF _Toc462922009 \h </w:instrText>
      </w:r>
      <w:r>
        <w:fldChar w:fldCharType="separate"/>
      </w:r>
      <w:r>
        <w:t>75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"_Toc462922010" </w:instrText>
      </w:r>
      <w:r>
        <w:fldChar w:fldCharType="separate"/>
      </w:r>
      <w:r>
        <w:rPr>
          <w:rStyle w:val="29"/>
          <w:rFonts w:ascii="微软雅黑" w:hAnsi="微软雅黑" w:eastAsia="微软雅黑"/>
        </w:rPr>
        <w:t>3.14</w:t>
      </w:r>
      <w:r>
        <w:rPr>
          <w:rFonts w:cs="Times New Roman"/>
        </w:rPr>
        <w:tab/>
      </w:r>
      <w:r>
        <w:rPr>
          <w:rStyle w:val="29"/>
          <w:rFonts w:hint="eastAsia" w:ascii="微软雅黑" w:hAnsi="微软雅黑" w:eastAsia="微软雅黑"/>
        </w:rPr>
        <w:t>创建单笔代付到提现卡交易</w:t>
      </w:r>
      <w:r>
        <w:tab/>
      </w:r>
      <w:r>
        <w:fldChar w:fldCharType="begin"/>
      </w:r>
      <w:r>
        <w:instrText xml:space="preserve"> PAGEREF _Toc462922010 \h </w:instrText>
      </w:r>
      <w:r>
        <w:fldChar w:fldCharType="separate"/>
      </w:r>
      <w:r>
        <w:t>75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"_Toc462922011" </w:instrText>
      </w:r>
      <w:r>
        <w:fldChar w:fldCharType="separate"/>
      </w:r>
      <w:r>
        <w:rPr>
          <w:rStyle w:val="29"/>
        </w:rPr>
        <w:t>3.14.1</w:t>
      </w:r>
      <w:r>
        <w:rPr>
          <w:rFonts w:cs="Times New Roman"/>
        </w:rPr>
        <w:tab/>
      </w:r>
      <w:r>
        <w:rPr>
          <w:rStyle w:val="29"/>
          <w:rFonts w:hint="eastAsia"/>
        </w:rPr>
        <w:t>参数</w:t>
      </w:r>
      <w:r>
        <w:tab/>
      </w:r>
      <w:r>
        <w:fldChar w:fldCharType="begin"/>
      </w:r>
      <w:r>
        <w:instrText xml:space="preserve"> PAGEREF _Toc462922011 \h </w:instrText>
      </w:r>
      <w:r>
        <w:fldChar w:fldCharType="separate"/>
      </w:r>
      <w:r>
        <w:t>75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"_Toc462922012" </w:instrText>
      </w:r>
      <w:r>
        <w:fldChar w:fldCharType="separate"/>
      </w:r>
      <w:r>
        <w:rPr>
          <w:rStyle w:val="29"/>
        </w:rPr>
        <w:t>3.14.2</w:t>
      </w:r>
      <w:r>
        <w:rPr>
          <w:rFonts w:cs="Times New Roman"/>
        </w:rPr>
        <w:tab/>
      </w:r>
      <w:r>
        <w:rPr>
          <w:rStyle w:val="29"/>
          <w:rFonts w:hint="eastAsia"/>
        </w:rPr>
        <w:t>说明</w:t>
      </w:r>
      <w:r>
        <w:tab/>
      </w:r>
      <w:r>
        <w:fldChar w:fldCharType="begin"/>
      </w:r>
      <w:r>
        <w:instrText xml:space="preserve"> PAGEREF _Toc462922012 \h </w:instrText>
      </w:r>
      <w:r>
        <w:fldChar w:fldCharType="separate"/>
      </w:r>
      <w:r>
        <w:t>77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"_Toc462922013" </w:instrText>
      </w:r>
      <w:r>
        <w:fldChar w:fldCharType="separate"/>
      </w:r>
      <w:r>
        <w:rPr>
          <w:rStyle w:val="29"/>
          <w:rFonts w:ascii="微软雅黑" w:hAnsi="微软雅黑" w:eastAsia="微软雅黑"/>
        </w:rPr>
        <w:t>3.15</w:t>
      </w:r>
      <w:r>
        <w:rPr>
          <w:rFonts w:cs="Times New Roman"/>
        </w:rPr>
        <w:tab/>
      </w:r>
      <w:r>
        <w:rPr>
          <w:rStyle w:val="29"/>
          <w:rFonts w:hint="eastAsia" w:ascii="微软雅黑" w:hAnsi="微软雅黑" w:eastAsia="微软雅黑"/>
        </w:rPr>
        <w:t>创建批量代付到提现卡交易</w:t>
      </w:r>
      <w:r>
        <w:tab/>
      </w:r>
      <w:r>
        <w:fldChar w:fldCharType="begin"/>
      </w:r>
      <w:r>
        <w:instrText xml:space="preserve"> PAGEREF _Toc462922013 \h </w:instrText>
      </w:r>
      <w:r>
        <w:fldChar w:fldCharType="separate"/>
      </w:r>
      <w:r>
        <w:t>77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"_Toc462922014" </w:instrText>
      </w:r>
      <w:r>
        <w:fldChar w:fldCharType="separate"/>
      </w:r>
      <w:r>
        <w:rPr>
          <w:rStyle w:val="29"/>
        </w:rPr>
        <w:t>3.15.1</w:t>
      </w:r>
      <w:r>
        <w:rPr>
          <w:rFonts w:cs="Times New Roman"/>
        </w:rPr>
        <w:tab/>
      </w:r>
      <w:r>
        <w:rPr>
          <w:rStyle w:val="29"/>
          <w:rFonts w:hint="eastAsia"/>
        </w:rPr>
        <w:t>参数</w:t>
      </w:r>
      <w:r>
        <w:tab/>
      </w:r>
      <w:r>
        <w:fldChar w:fldCharType="begin"/>
      </w:r>
      <w:r>
        <w:instrText xml:space="preserve"> PAGEREF _Toc462922014 \h </w:instrText>
      </w:r>
      <w:r>
        <w:fldChar w:fldCharType="separate"/>
      </w:r>
      <w:r>
        <w:t>77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"_Toc462922015" </w:instrText>
      </w:r>
      <w:r>
        <w:fldChar w:fldCharType="separate"/>
      </w:r>
      <w:r>
        <w:rPr>
          <w:rStyle w:val="29"/>
        </w:rPr>
        <w:t>3.15.2</w:t>
      </w:r>
      <w:r>
        <w:rPr>
          <w:rFonts w:cs="Times New Roman"/>
        </w:rPr>
        <w:tab/>
      </w:r>
      <w:r>
        <w:rPr>
          <w:rStyle w:val="29"/>
          <w:rFonts w:hint="eastAsia"/>
        </w:rPr>
        <w:t>交易参数</w:t>
      </w:r>
      <w:r>
        <w:tab/>
      </w:r>
      <w:r>
        <w:fldChar w:fldCharType="begin"/>
      </w:r>
      <w:r>
        <w:instrText xml:space="preserve"> PAGEREF _Toc462922015 \h </w:instrText>
      </w:r>
      <w:r>
        <w:fldChar w:fldCharType="separate"/>
      </w:r>
      <w:r>
        <w:t>78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"_Toc462922016" </w:instrText>
      </w:r>
      <w:r>
        <w:fldChar w:fldCharType="separate"/>
      </w:r>
      <w:r>
        <w:rPr>
          <w:rStyle w:val="29"/>
        </w:rPr>
        <w:t>3.15.3</w:t>
      </w:r>
      <w:r>
        <w:rPr>
          <w:rFonts w:cs="Times New Roman"/>
        </w:rPr>
        <w:tab/>
      </w:r>
      <w:r>
        <w:rPr>
          <w:rStyle w:val="29"/>
          <w:rFonts w:hint="eastAsia"/>
        </w:rPr>
        <w:t>说明</w:t>
      </w:r>
      <w:r>
        <w:tab/>
      </w:r>
      <w:r>
        <w:fldChar w:fldCharType="begin"/>
      </w:r>
      <w:r>
        <w:instrText xml:space="preserve"> PAGEREF _Toc462922016 \h </w:instrText>
      </w:r>
      <w:r>
        <w:fldChar w:fldCharType="separate"/>
      </w:r>
      <w:r>
        <w:t>79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"_Toc462922017" </w:instrText>
      </w:r>
      <w:r>
        <w:fldChar w:fldCharType="separate"/>
      </w:r>
      <w:r>
        <w:rPr>
          <w:rStyle w:val="29"/>
          <w:rFonts w:ascii="微软雅黑" w:hAnsi="微软雅黑" w:eastAsia="微软雅黑"/>
        </w:rPr>
        <w:t>3.16</w:t>
      </w:r>
      <w:r>
        <w:rPr>
          <w:rFonts w:cs="Times New Roman"/>
        </w:rPr>
        <w:tab/>
      </w:r>
      <w:r>
        <w:rPr>
          <w:rStyle w:val="29"/>
          <w:rFonts w:hint="eastAsia" w:ascii="微软雅黑" w:hAnsi="微软雅黑" w:eastAsia="微软雅黑"/>
        </w:rPr>
        <w:t>代收完成</w:t>
      </w:r>
      <w:r>
        <w:tab/>
      </w:r>
      <w:r>
        <w:fldChar w:fldCharType="begin"/>
      </w:r>
      <w:r>
        <w:instrText xml:space="preserve"> PAGEREF _Toc462922017 \h </w:instrText>
      </w:r>
      <w:r>
        <w:fldChar w:fldCharType="separate"/>
      </w:r>
      <w:r>
        <w:t>79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"_Toc462922018" </w:instrText>
      </w:r>
      <w:r>
        <w:fldChar w:fldCharType="separate"/>
      </w:r>
      <w:r>
        <w:rPr>
          <w:rStyle w:val="29"/>
        </w:rPr>
        <w:t>3.16.1</w:t>
      </w:r>
      <w:r>
        <w:rPr>
          <w:rFonts w:cs="Times New Roman"/>
        </w:rPr>
        <w:tab/>
      </w:r>
      <w:r>
        <w:rPr>
          <w:rStyle w:val="29"/>
          <w:rFonts w:hint="eastAsia"/>
        </w:rPr>
        <w:t>参数</w:t>
      </w:r>
      <w:r>
        <w:tab/>
      </w:r>
      <w:r>
        <w:fldChar w:fldCharType="begin"/>
      </w:r>
      <w:r>
        <w:instrText xml:space="preserve"> PAGEREF _Toc462922018 \h </w:instrText>
      </w:r>
      <w:r>
        <w:fldChar w:fldCharType="separate"/>
      </w:r>
      <w:r>
        <w:t>79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"_Toc462922019" </w:instrText>
      </w:r>
      <w:r>
        <w:fldChar w:fldCharType="separate"/>
      </w:r>
      <w:r>
        <w:rPr>
          <w:rStyle w:val="29"/>
        </w:rPr>
        <w:t>3.16.2</w:t>
      </w:r>
      <w:r>
        <w:rPr>
          <w:rFonts w:cs="Times New Roman"/>
        </w:rPr>
        <w:tab/>
      </w:r>
      <w:r>
        <w:rPr>
          <w:rStyle w:val="29"/>
          <w:rFonts w:hint="eastAsia"/>
        </w:rPr>
        <w:t>交易列表参数</w:t>
      </w:r>
      <w:r>
        <w:tab/>
      </w:r>
      <w:r>
        <w:fldChar w:fldCharType="begin"/>
      </w:r>
      <w:r>
        <w:instrText xml:space="preserve"> PAGEREF _Toc462922019 \h </w:instrText>
      </w:r>
      <w:r>
        <w:fldChar w:fldCharType="separate"/>
      </w:r>
      <w:r>
        <w:t>80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"_Toc462922020" </w:instrText>
      </w:r>
      <w:r>
        <w:fldChar w:fldCharType="separate"/>
      </w:r>
      <w:r>
        <w:rPr>
          <w:rStyle w:val="29"/>
        </w:rPr>
        <w:t>3.16.3</w:t>
      </w:r>
      <w:r>
        <w:rPr>
          <w:rFonts w:cs="Times New Roman"/>
        </w:rPr>
        <w:tab/>
      </w:r>
      <w:r>
        <w:rPr>
          <w:rStyle w:val="29"/>
          <w:rFonts w:hint="eastAsia"/>
        </w:rPr>
        <w:t>说明</w:t>
      </w:r>
      <w:r>
        <w:tab/>
      </w:r>
      <w:r>
        <w:fldChar w:fldCharType="begin"/>
      </w:r>
      <w:r>
        <w:instrText xml:space="preserve"> PAGEREF _Toc462922020 \h </w:instrText>
      </w:r>
      <w:r>
        <w:fldChar w:fldCharType="separate"/>
      </w:r>
      <w:r>
        <w:t>80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"_Toc462922021" </w:instrText>
      </w:r>
      <w:r>
        <w:fldChar w:fldCharType="separate"/>
      </w:r>
      <w:r>
        <w:rPr>
          <w:rStyle w:val="29"/>
          <w:rFonts w:ascii="微软雅黑" w:hAnsi="微软雅黑" w:eastAsia="微软雅黑"/>
        </w:rPr>
        <w:t>3.17</w:t>
      </w:r>
      <w:r>
        <w:rPr>
          <w:rFonts w:cs="Times New Roman"/>
        </w:rPr>
        <w:tab/>
      </w:r>
      <w:r>
        <w:rPr>
          <w:rStyle w:val="29"/>
          <w:rFonts w:hint="eastAsia" w:ascii="微软雅黑" w:hAnsi="微软雅黑" w:eastAsia="微软雅黑"/>
        </w:rPr>
        <w:t>代收撤销</w:t>
      </w:r>
      <w:r>
        <w:tab/>
      </w:r>
      <w:r>
        <w:fldChar w:fldCharType="begin"/>
      </w:r>
      <w:r>
        <w:instrText xml:space="preserve"> PAGEREF _Toc462922021 \h </w:instrText>
      </w:r>
      <w:r>
        <w:fldChar w:fldCharType="separate"/>
      </w:r>
      <w:r>
        <w:t>81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"_Toc462922022" </w:instrText>
      </w:r>
      <w:r>
        <w:fldChar w:fldCharType="separate"/>
      </w:r>
      <w:r>
        <w:rPr>
          <w:rStyle w:val="29"/>
        </w:rPr>
        <w:t>3.17.1</w:t>
      </w:r>
      <w:r>
        <w:rPr>
          <w:rFonts w:cs="Times New Roman"/>
        </w:rPr>
        <w:tab/>
      </w:r>
      <w:r>
        <w:rPr>
          <w:rStyle w:val="29"/>
          <w:rFonts w:hint="eastAsia"/>
        </w:rPr>
        <w:t>参数</w:t>
      </w:r>
      <w:r>
        <w:tab/>
      </w:r>
      <w:r>
        <w:fldChar w:fldCharType="begin"/>
      </w:r>
      <w:r>
        <w:instrText xml:space="preserve"> PAGEREF _Toc462922022 \h </w:instrText>
      </w:r>
      <w:r>
        <w:fldChar w:fldCharType="separate"/>
      </w:r>
      <w:r>
        <w:t>81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"_Toc462922023" </w:instrText>
      </w:r>
      <w:r>
        <w:fldChar w:fldCharType="separate"/>
      </w:r>
      <w:r>
        <w:rPr>
          <w:rStyle w:val="29"/>
        </w:rPr>
        <w:t>3.17.2</w:t>
      </w:r>
      <w:r>
        <w:rPr>
          <w:rFonts w:cs="Times New Roman"/>
        </w:rPr>
        <w:tab/>
      </w:r>
      <w:r>
        <w:rPr>
          <w:rStyle w:val="29"/>
          <w:rFonts w:hint="eastAsia"/>
        </w:rPr>
        <w:t>交易参数</w:t>
      </w:r>
      <w:r>
        <w:tab/>
      </w:r>
      <w:r>
        <w:fldChar w:fldCharType="begin"/>
      </w:r>
      <w:r>
        <w:instrText xml:space="preserve"> PAGEREF _Toc462922023 \h </w:instrText>
      </w:r>
      <w:r>
        <w:fldChar w:fldCharType="separate"/>
      </w:r>
      <w:r>
        <w:t>81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"_Toc462922024" </w:instrText>
      </w:r>
      <w:r>
        <w:fldChar w:fldCharType="separate"/>
      </w:r>
      <w:r>
        <w:rPr>
          <w:rStyle w:val="29"/>
        </w:rPr>
        <w:t>3.17.3</w:t>
      </w:r>
      <w:r>
        <w:rPr>
          <w:rFonts w:cs="Times New Roman"/>
        </w:rPr>
        <w:tab/>
      </w:r>
      <w:r>
        <w:rPr>
          <w:rStyle w:val="29"/>
          <w:rFonts w:hint="eastAsia"/>
        </w:rPr>
        <w:t>说明</w:t>
      </w:r>
      <w:r>
        <w:tab/>
      </w:r>
      <w:r>
        <w:fldChar w:fldCharType="begin"/>
      </w:r>
      <w:r>
        <w:instrText xml:space="preserve"> PAGEREF _Toc462922024 \h </w:instrText>
      </w:r>
      <w:r>
        <w:fldChar w:fldCharType="separate"/>
      </w:r>
      <w:r>
        <w:t>82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"_Toc462922025" </w:instrText>
      </w:r>
      <w:r>
        <w:fldChar w:fldCharType="separate"/>
      </w:r>
      <w:r>
        <w:rPr>
          <w:rStyle w:val="29"/>
          <w:rFonts w:ascii="微软雅黑" w:hAnsi="微软雅黑" w:eastAsia="微软雅黑"/>
        </w:rPr>
        <w:t>3.18</w:t>
      </w:r>
      <w:r>
        <w:rPr>
          <w:rFonts w:cs="Times New Roman"/>
        </w:rPr>
        <w:tab/>
      </w:r>
      <w:r>
        <w:rPr>
          <w:rStyle w:val="29"/>
          <w:rFonts w:hint="eastAsia" w:ascii="微软雅黑" w:hAnsi="微软雅黑" w:eastAsia="微软雅黑"/>
        </w:rPr>
        <w:t>标的录入</w:t>
      </w:r>
      <w:r>
        <w:tab/>
      </w:r>
      <w:r>
        <w:fldChar w:fldCharType="begin"/>
      </w:r>
      <w:r>
        <w:instrText xml:space="preserve"> PAGEREF _Toc462922025 \h </w:instrText>
      </w:r>
      <w:r>
        <w:fldChar w:fldCharType="separate"/>
      </w:r>
      <w:r>
        <w:t>82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"_Toc462922026" </w:instrText>
      </w:r>
      <w:r>
        <w:fldChar w:fldCharType="separate"/>
      </w:r>
      <w:r>
        <w:rPr>
          <w:rStyle w:val="29"/>
        </w:rPr>
        <w:t>3.18.1</w:t>
      </w:r>
      <w:r>
        <w:rPr>
          <w:rFonts w:cs="Times New Roman"/>
        </w:rPr>
        <w:tab/>
      </w:r>
      <w:r>
        <w:rPr>
          <w:rStyle w:val="29"/>
          <w:rFonts w:hint="eastAsia"/>
        </w:rPr>
        <w:t>参数</w:t>
      </w:r>
      <w:r>
        <w:tab/>
      </w:r>
      <w:r>
        <w:fldChar w:fldCharType="begin"/>
      </w:r>
      <w:r>
        <w:instrText xml:space="preserve"> PAGEREF _Toc462922026 \h </w:instrText>
      </w:r>
      <w:r>
        <w:fldChar w:fldCharType="separate"/>
      </w:r>
      <w:r>
        <w:t>82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"_Toc462922027" </w:instrText>
      </w:r>
      <w:r>
        <w:fldChar w:fldCharType="separate"/>
      </w:r>
      <w:r>
        <w:rPr>
          <w:rStyle w:val="29"/>
        </w:rPr>
        <w:t>3.18.2</w:t>
      </w:r>
      <w:r>
        <w:rPr>
          <w:rFonts w:cs="Times New Roman"/>
        </w:rPr>
        <w:tab/>
      </w:r>
      <w:r>
        <w:rPr>
          <w:rStyle w:val="29"/>
          <w:rFonts w:hint="eastAsia"/>
        </w:rPr>
        <w:t>借款人信息</w:t>
      </w:r>
      <w:r>
        <w:tab/>
      </w:r>
      <w:r>
        <w:fldChar w:fldCharType="begin"/>
      </w:r>
      <w:r>
        <w:instrText xml:space="preserve"> PAGEREF _Toc462922027 \h </w:instrText>
      </w:r>
      <w:r>
        <w:fldChar w:fldCharType="separate"/>
      </w:r>
      <w:r>
        <w:t>84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"_Toc462922028" </w:instrText>
      </w:r>
      <w:r>
        <w:fldChar w:fldCharType="separate"/>
      </w:r>
      <w:r>
        <w:rPr>
          <w:rStyle w:val="29"/>
        </w:rPr>
        <w:t>3.18.3</w:t>
      </w:r>
      <w:r>
        <w:rPr>
          <w:rFonts w:cs="Times New Roman"/>
        </w:rPr>
        <w:tab/>
      </w:r>
      <w:r>
        <w:rPr>
          <w:rStyle w:val="29"/>
          <w:rFonts w:hint="eastAsia"/>
        </w:rPr>
        <w:t>说明</w:t>
      </w:r>
      <w:r>
        <w:tab/>
      </w:r>
      <w:r>
        <w:fldChar w:fldCharType="begin"/>
      </w:r>
      <w:r>
        <w:instrText xml:space="preserve"> PAGEREF _Toc462922028 \h </w:instrText>
      </w:r>
      <w:r>
        <w:fldChar w:fldCharType="separate"/>
      </w:r>
      <w:r>
        <w:t>85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"_Toc462922029" </w:instrText>
      </w:r>
      <w:r>
        <w:fldChar w:fldCharType="separate"/>
      </w:r>
      <w:r>
        <w:rPr>
          <w:rStyle w:val="29"/>
          <w:rFonts w:ascii="微软雅黑" w:hAnsi="微软雅黑" w:eastAsia="微软雅黑"/>
        </w:rPr>
        <w:t>3.19</w:t>
      </w:r>
      <w:r>
        <w:rPr>
          <w:rFonts w:cs="Times New Roman"/>
        </w:rPr>
        <w:tab/>
      </w:r>
      <w:r>
        <w:rPr>
          <w:rStyle w:val="29"/>
          <w:rFonts w:hint="eastAsia" w:ascii="微软雅黑" w:hAnsi="微软雅黑" w:eastAsia="微软雅黑"/>
        </w:rPr>
        <w:t>标的信息查询</w:t>
      </w:r>
      <w:r>
        <w:tab/>
      </w:r>
      <w:r>
        <w:fldChar w:fldCharType="begin"/>
      </w:r>
      <w:r>
        <w:instrText xml:space="preserve"> PAGEREF _Toc462922029 \h </w:instrText>
      </w:r>
      <w:r>
        <w:fldChar w:fldCharType="separate"/>
      </w:r>
      <w:r>
        <w:t>86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"_Toc462922030" </w:instrText>
      </w:r>
      <w:r>
        <w:fldChar w:fldCharType="separate"/>
      </w:r>
      <w:r>
        <w:rPr>
          <w:rStyle w:val="29"/>
        </w:rPr>
        <w:t>3.19.1</w:t>
      </w:r>
      <w:r>
        <w:rPr>
          <w:rFonts w:cs="Times New Roman"/>
        </w:rPr>
        <w:tab/>
      </w:r>
      <w:r>
        <w:rPr>
          <w:rStyle w:val="29"/>
          <w:rFonts w:hint="eastAsia"/>
        </w:rPr>
        <w:t>参数</w:t>
      </w:r>
      <w:r>
        <w:tab/>
      </w:r>
      <w:r>
        <w:fldChar w:fldCharType="begin"/>
      </w:r>
      <w:r>
        <w:instrText xml:space="preserve"> PAGEREF _Toc462922030 \h </w:instrText>
      </w:r>
      <w:r>
        <w:fldChar w:fldCharType="separate"/>
      </w:r>
      <w:r>
        <w:t>86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"_Toc462922031" </w:instrText>
      </w:r>
      <w:r>
        <w:fldChar w:fldCharType="separate"/>
      </w:r>
      <w:r>
        <w:rPr>
          <w:rStyle w:val="29"/>
        </w:rPr>
        <w:t>3.19.2</w:t>
      </w:r>
      <w:r>
        <w:rPr>
          <w:rFonts w:cs="Times New Roman"/>
        </w:rPr>
        <w:tab/>
      </w:r>
      <w:r>
        <w:rPr>
          <w:rStyle w:val="29"/>
          <w:rFonts w:hint="eastAsia"/>
        </w:rPr>
        <w:t>借款人参数</w:t>
      </w:r>
      <w:r>
        <w:tab/>
      </w:r>
      <w:r>
        <w:fldChar w:fldCharType="begin"/>
      </w:r>
      <w:r>
        <w:instrText xml:space="preserve"> PAGEREF _Toc462922031 \h </w:instrText>
      </w:r>
      <w:r>
        <w:fldChar w:fldCharType="separate"/>
      </w:r>
      <w:r>
        <w:t>88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"_Toc462922032" </w:instrText>
      </w:r>
      <w:r>
        <w:fldChar w:fldCharType="separate"/>
      </w:r>
      <w:r>
        <w:rPr>
          <w:rStyle w:val="29"/>
        </w:rPr>
        <w:t>3.19.3</w:t>
      </w:r>
      <w:r>
        <w:rPr>
          <w:rFonts w:cs="Times New Roman"/>
        </w:rPr>
        <w:tab/>
      </w:r>
      <w:r>
        <w:rPr>
          <w:rStyle w:val="29"/>
          <w:rFonts w:hint="eastAsia"/>
        </w:rPr>
        <w:t>说明</w:t>
      </w:r>
      <w:r>
        <w:tab/>
      </w:r>
      <w:r>
        <w:fldChar w:fldCharType="begin"/>
      </w:r>
      <w:r>
        <w:instrText xml:space="preserve"> PAGEREF _Toc462922032 \h </w:instrText>
      </w:r>
      <w:r>
        <w:fldChar w:fldCharType="separate"/>
      </w:r>
      <w:r>
        <w:t>89</w:t>
      </w:r>
      <w:r>
        <w:fldChar w:fldCharType="end"/>
      </w:r>
      <w:r>
        <w:fldChar w:fldCharType="end"/>
      </w:r>
    </w:p>
    <w:p>
      <w:pPr>
        <w:pStyle w:val="21"/>
        <w:tabs>
          <w:tab w:val="left" w:pos="420"/>
          <w:tab w:val="right" w:leader="dot" w:pos="8296"/>
        </w:tabs>
        <w:rPr>
          <w:rFonts w:cs="Times New Roman"/>
        </w:rPr>
      </w:pPr>
      <w:r>
        <w:fldChar w:fldCharType="begin"/>
      </w:r>
      <w:r>
        <w:instrText xml:space="preserve"> HYPERLINK \l "_Toc462922033" </w:instrText>
      </w:r>
      <w:r>
        <w:fldChar w:fldCharType="separate"/>
      </w:r>
      <w:r>
        <w:rPr>
          <w:rStyle w:val="29"/>
          <w:rFonts w:ascii="微软雅黑" w:hAnsi="微软雅黑" w:eastAsia="微软雅黑"/>
        </w:rPr>
        <w:t>4</w:t>
      </w:r>
      <w:r>
        <w:rPr>
          <w:rFonts w:cs="Times New Roman"/>
        </w:rPr>
        <w:tab/>
      </w:r>
      <w:r>
        <w:rPr>
          <w:rStyle w:val="29"/>
          <w:rFonts w:hint="eastAsia" w:ascii="微软雅黑" w:hAnsi="微软雅黑" w:eastAsia="微软雅黑"/>
        </w:rPr>
        <w:t>订单处理结果通知类接口</w:t>
      </w:r>
      <w:r>
        <w:tab/>
      </w:r>
      <w:r>
        <w:fldChar w:fldCharType="begin"/>
      </w:r>
      <w:r>
        <w:instrText xml:space="preserve"> PAGEREF _Toc462922033 \h </w:instrText>
      </w:r>
      <w:r>
        <w:fldChar w:fldCharType="separate"/>
      </w:r>
      <w:r>
        <w:t>89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"_Toc462922034" </w:instrText>
      </w:r>
      <w:r>
        <w:fldChar w:fldCharType="separate"/>
      </w:r>
      <w:r>
        <w:rPr>
          <w:rStyle w:val="29"/>
          <w:rFonts w:ascii="微软雅黑" w:hAnsi="微软雅黑" w:eastAsia="微软雅黑"/>
        </w:rPr>
        <w:t>4.1</w:t>
      </w:r>
      <w:r>
        <w:rPr>
          <w:rFonts w:cs="Times New Roman"/>
        </w:rPr>
        <w:tab/>
      </w:r>
      <w:r>
        <w:rPr>
          <w:rStyle w:val="29"/>
          <w:rFonts w:hint="eastAsia" w:ascii="微软雅黑" w:hAnsi="微软雅黑" w:eastAsia="微软雅黑"/>
        </w:rPr>
        <w:t>接入参数</w:t>
      </w:r>
      <w:r>
        <w:tab/>
      </w:r>
      <w:r>
        <w:fldChar w:fldCharType="begin"/>
      </w:r>
      <w:r>
        <w:instrText xml:space="preserve"> PAGEREF _Toc462922034 \h </w:instrText>
      </w:r>
      <w:r>
        <w:fldChar w:fldCharType="separate"/>
      </w:r>
      <w:r>
        <w:t>89</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"_Toc462922037" </w:instrText>
      </w:r>
      <w:r>
        <w:fldChar w:fldCharType="separate"/>
      </w:r>
      <w:r>
        <w:rPr>
          <w:rStyle w:val="29"/>
        </w:rPr>
        <w:t>4.1.1</w:t>
      </w:r>
      <w:r>
        <w:rPr>
          <w:rFonts w:cs="Times New Roman"/>
        </w:rPr>
        <w:tab/>
      </w:r>
      <w:r>
        <w:rPr>
          <w:rStyle w:val="29"/>
          <w:rFonts w:hint="eastAsia"/>
        </w:rPr>
        <w:t>基本参数</w:t>
      </w:r>
      <w:r>
        <w:tab/>
      </w:r>
      <w:r>
        <w:fldChar w:fldCharType="begin"/>
      </w:r>
      <w:r>
        <w:instrText xml:space="preserve"> PAGEREF _Toc462922037 \h </w:instrText>
      </w:r>
      <w:r>
        <w:fldChar w:fldCharType="separate"/>
      </w:r>
      <w:r>
        <w:t>90</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"_Toc462922038" </w:instrText>
      </w:r>
      <w:r>
        <w:fldChar w:fldCharType="separate"/>
      </w:r>
      <w:r>
        <w:rPr>
          <w:rStyle w:val="29"/>
        </w:rPr>
        <w:t>4.1.2</w:t>
      </w:r>
      <w:r>
        <w:rPr>
          <w:rFonts w:cs="Times New Roman"/>
        </w:rPr>
        <w:tab/>
      </w:r>
      <w:r>
        <w:rPr>
          <w:rStyle w:val="29"/>
          <w:rFonts w:hint="eastAsia"/>
        </w:rPr>
        <w:t>业务参数</w:t>
      </w:r>
      <w:r>
        <w:tab/>
      </w:r>
      <w:r>
        <w:fldChar w:fldCharType="begin"/>
      </w:r>
      <w:r>
        <w:instrText xml:space="preserve"> PAGEREF _Toc462922038 \h </w:instrText>
      </w:r>
      <w:r>
        <w:fldChar w:fldCharType="separate"/>
      </w:r>
      <w:r>
        <w:t>90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"_Toc462922039" </w:instrText>
      </w:r>
      <w:r>
        <w:fldChar w:fldCharType="separate"/>
      </w:r>
      <w:r>
        <w:rPr>
          <w:rStyle w:val="29"/>
          <w:rFonts w:ascii="微软雅黑" w:hAnsi="微软雅黑" w:eastAsia="微软雅黑"/>
        </w:rPr>
        <w:t>4.2</w:t>
      </w:r>
      <w:r>
        <w:rPr>
          <w:rFonts w:cs="Times New Roman"/>
        </w:rPr>
        <w:tab/>
      </w:r>
      <w:r>
        <w:rPr>
          <w:rStyle w:val="29"/>
          <w:rFonts w:hint="eastAsia" w:ascii="微软雅黑" w:hAnsi="微软雅黑" w:eastAsia="微软雅黑"/>
        </w:rPr>
        <w:t>通知请求签名机制</w:t>
      </w:r>
      <w:r>
        <w:tab/>
      </w:r>
      <w:r>
        <w:fldChar w:fldCharType="begin"/>
      </w:r>
      <w:r>
        <w:instrText xml:space="preserve"> PAGEREF _Toc462922039 \h </w:instrText>
      </w:r>
      <w:r>
        <w:fldChar w:fldCharType="separate"/>
      </w:r>
      <w:r>
        <w:t>91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"_Toc462922040" </w:instrText>
      </w:r>
      <w:r>
        <w:fldChar w:fldCharType="separate"/>
      </w:r>
      <w:r>
        <w:rPr>
          <w:rStyle w:val="29"/>
          <w:rFonts w:ascii="微软雅黑" w:hAnsi="微软雅黑" w:eastAsia="微软雅黑"/>
        </w:rPr>
        <w:t>4.3</w:t>
      </w:r>
      <w:r>
        <w:rPr>
          <w:rFonts w:cs="Times New Roman"/>
        </w:rPr>
        <w:tab/>
      </w:r>
      <w:r>
        <w:rPr>
          <w:rStyle w:val="29"/>
          <w:rFonts w:hint="eastAsia" w:ascii="微软雅黑" w:hAnsi="微软雅黑" w:eastAsia="微软雅黑"/>
        </w:rPr>
        <w:t>交易结果通知</w:t>
      </w:r>
      <w:r>
        <w:tab/>
      </w:r>
      <w:r>
        <w:fldChar w:fldCharType="begin"/>
      </w:r>
      <w:r>
        <w:instrText xml:space="preserve"> PAGEREF _Toc462922040 \h </w:instrText>
      </w:r>
      <w:r>
        <w:fldChar w:fldCharType="separate"/>
      </w:r>
      <w:r>
        <w:t>91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"_Toc462922043" </w:instrText>
      </w:r>
      <w:r>
        <w:fldChar w:fldCharType="separate"/>
      </w:r>
      <w:r>
        <w:rPr>
          <w:rStyle w:val="29"/>
        </w:rPr>
        <w:t>4.3.1</w:t>
      </w:r>
      <w:r>
        <w:rPr>
          <w:rFonts w:cs="Times New Roman"/>
        </w:rPr>
        <w:tab/>
      </w:r>
      <w:r>
        <w:rPr>
          <w:rStyle w:val="29"/>
          <w:rFonts w:hint="eastAsia"/>
        </w:rPr>
        <w:t>参数</w:t>
      </w:r>
      <w:r>
        <w:tab/>
      </w:r>
      <w:r>
        <w:fldChar w:fldCharType="begin"/>
      </w:r>
      <w:r>
        <w:instrText xml:space="preserve"> PAGEREF _Toc462922043 \h </w:instrText>
      </w:r>
      <w:r>
        <w:fldChar w:fldCharType="separate"/>
      </w:r>
      <w:r>
        <w:t>91</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"_Toc462922044" </w:instrText>
      </w:r>
      <w:r>
        <w:fldChar w:fldCharType="separate"/>
      </w:r>
      <w:r>
        <w:rPr>
          <w:rStyle w:val="29"/>
        </w:rPr>
        <w:t>4.3.2</w:t>
      </w:r>
      <w:r>
        <w:rPr>
          <w:rFonts w:cs="Times New Roman"/>
        </w:rPr>
        <w:tab/>
      </w:r>
      <w:r>
        <w:rPr>
          <w:rStyle w:val="29"/>
          <w:rFonts w:hint="eastAsia"/>
        </w:rPr>
        <w:t>说明</w:t>
      </w:r>
      <w:r>
        <w:tab/>
      </w:r>
      <w:r>
        <w:fldChar w:fldCharType="begin"/>
      </w:r>
      <w:r>
        <w:instrText xml:space="preserve"> PAGEREF _Toc462922044 \h </w:instrText>
      </w:r>
      <w:r>
        <w:fldChar w:fldCharType="separate"/>
      </w:r>
      <w:r>
        <w:t>92</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"_Toc462922045" </w:instrText>
      </w:r>
      <w:r>
        <w:fldChar w:fldCharType="separate"/>
      </w:r>
      <w:r>
        <w:rPr>
          <w:rStyle w:val="29"/>
          <w:rFonts w:ascii="微软雅黑" w:hAnsi="微软雅黑" w:eastAsia="微软雅黑"/>
        </w:rPr>
        <w:t>4.4</w:t>
      </w:r>
      <w:r>
        <w:rPr>
          <w:rFonts w:cs="Times New Roman"/>
        </w:rPr>
        <w:tab/>
      </w:r>
      <w:r>
        <w:rPr>
          <w:rStyle w:val="29"/>
          <w:rFonts w:hint="eastAsia" w:ascii="微软雅黑" w:hAnsi="微软雅黑" w:eastAsia="微软雅黑"/>
        </w:rPr>
        <w:t>批次处理结果通知</w:t>
      </w:r>
      <w:r>
        <w:tab/>
      </w:r>
      <w:r>
        <w:fldChar w:fldCharType="begin"/>
      </w:r>
      <w:r>
        <w:instrText xml:space="preserve"> PAGEREF _Toc462922045 \h </w:instrText>
      </w:r>
      <w:r>
        <w:fldChar w:fldCharType="separate"/>
      </w:r>
      <w:r>
        <w:t>92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"_Toc462922046" </w:instrText>
      </w:r>
      <w:r>
        <w:fldChar w:fldCharType="separate"/>
      </w:r>
      <w:r>
        <w:rPr>
          <w:rStyle w:val="29"/>
        </w:rPr>
        <w:t>4.4.1</w:t>
      </w:r>
      <w:r>
        <w:rPr>
          <w:rFonts w:cs="Times New Roman"/>
        </w:rPr>
        <w:tab/>
      </w:r>
      <w:r>
        <w:rPr>
          <w:rStyle w:val="29"/>
          <w:rFonts w:hint="eastAsia"/>
        </w:rPr>
        <w:t>参数</w:t>
      </w:r>
      <w:r>
        <w:tab/>
      </w:r>
      <w:r>
        <w:fldChar w:fldCharType="begin"/>
      </w:r>
      <w:r>
        <w:instrText xml:space="preserve"> PAGEREF _Toc462922046 \h </w:instrText>
      </w:r>
      <w:r>
        <w:fldChar w:fldCharType="separate"/>
      </w:r>
      <w:r>
        <w:t>92</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"_Toc462922047" </w:instrText>
      </w:r>
      <w:r>
        <w:fldChar w:fldCharType="separate"/>
      </w:r>
      <w:r>
        <w:rPr>
          <w:rStyle w:val="29"/>
        </w:rPr>
        <w:t>4.4.2</w:t>
      </w:r>
      <w:r>
        <w:rPr>
          <w:rFonts w:cs="Times New Roman"/>
        </w:rPr>
        <w:tab/>
      </w:r>
      <w:r>
        <w:rPr>
          <w:rStyle w:val="29"/>
          <w:rFonts w:hint="eastAsia"/>
        </w:rPr>
        <w:t>说明</w:t>
      </w:r>
      <w:r>
        <w:tab/>
      </w:r>
      <w:r>
        <w:fldChar w:fldCharType="begin"/>
      </w:r>
      <w:r>
        <w:instrText xml:space="preserve"> PAGEREF _Toc462922047 \h </w:instrText>
      </w:r>
      <w:r>
        <w:fldChar w:fldCharType="separate"/>
      </w:r>
      <w:r>
        <w:t>93</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"_Toc462922048" </w:instrText>
      </w:r>
      <w:r>
        <w:fldChar w:fldCharType="separate"/>
      </w:r>
      <w:r>
        <w:rPr>
          <w:rStyle w:val="29"/>
          <w:rFonts w:ascii="微软雅黑" w:hAnsi="微软雅黑" w:eastAsia="微软雅黑"/>
        </w:rPr>
        <w:t>4.5</w:t>
      </w:r>
      <w:r>
        <w:rPr>
          <w:rFonts w:cs="Times New Roman"/>
        </w:rPr>
        <w:tab/>
      </w:r>
      <w:r>
        <w:rPr>
          <w:rStyle w:val="29"/>
          <w:rFonts w:hint="eastAsia" w:ascii="微软雅黑" w:hAnsi="微软雅黑" w:eastAsia="微软雅黑"/>
        </w:rPr>
        <w:t>退款结果通知</w:t>
      </w:r>
      <w:r>
        <w:tab/>
      </w:r>
      <w:r>
        <w:fldChar w:fldCharType="begin"/>
      </w:r>
      <w:r>
        <w:instrText xml:space="preserve"> PAGEREF _Toc462922048 \h </w:instrText>
      </w:r>
      <w:r>
        <w:fldChar w:fldCharType="separate"/>
      </w:r>
      <w:r>
        <w:t>94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"_Toc462922051" </w:instrText>
      </w:r>
      <w:r>
        <w:fldChar w:fldCharType="separate"/>
      </w:r>
      <w:r>
        <w:rPr>
          <w:rStyle w:val="29"/>
        </w:rPr>
        <w:t>4.5.1</w:t>
      </w:r>
      <w:r>
        <w:rPr>
          <w:rFonts w:cs="Times New Roman"/>
        </w:rPr>
        <w:tab/>
      </w:r>
      <w:r>
        <w:rPr>
          <w:rStyle w:val="29"/>
          <w:rFonts w:hint="eastAsia"/>
        </w:rPr>
        <w:t>参数</w:t>
      </w:r>
      <w:r>
        <w:tab/>
      </w:r>
      <w:r>
        <w:fldChar w:fldCharType="begin"/>
      </w:r>
      <w:r>
        <w:instrText xml:space="preserve"> PAGEREF _Toc462922051 \h </w:instrText>
      </w:r>
      <w:r>
        <w:fldChar w:fldCharType="separate"/>
      </w:r>
      <w:r>
        <w:t>94</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"_Toc462922052" </w:instrText>
      </w:r>
      <w:r>
        <w:fldChar w:fldCharType="separate"/>
      </w:r>
      <w:r>
        <w:rPr>
          <w:rStyle w:val="29"/>
        </w:rPr>
        <w:t>4.5.2</w:t>
      </w:r>
      <w:r>
        <w:rPr>
          <w:rFonts w:cs="Times New Roman"/>
        </w:rPr>
        <w:tab/>
      </w:r>
      <w:r>
        <w:rPr>
          <w:rStyle w:val="29"/>
          <w:rFonts w:hint="eastAsia"/>
        </w:rPr>
        <w:t>说明</w:t>
      </w:r>
      <w:r>
        <w:tab/>
      </w:r>
      <w:r>
        <w:fldChar w:fldCharType="begin"/>
      </w:r>
      <w:r>
        <w:instrText xml:space="preserve"> PAGEREF _Toc462922052 \h </w:instrText>
      </w:r>
      <w:r>
        <w:fldChar w:fldCharType="separate"/>
      </w:r>
      <w:r>
        <w:t>94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"_Toc462922053" </w:instrText>
      </w:r>
      <w:r>
        <w:fldChar w:fldCharType="separate"/>
      </w:r>
      <w:r>
        <w:rPr>
          <w:rStyle w:val="29"/>
          <w:rFonts w:ascii="微软雅黑" w:hAnsi="微软雅黑" w:eastAsia="微软雅黑"/>
        </w:rPr>
        <w:t>4.6</w:t>
      </w:r>
      <w:r>
        <w:rPr>
          <w:rFonts w:cs="Times New Roman"/>
        </w:rPr>
        <w:tab/>
      </w:r>
      <w:r>
        <w:rPr>
          <w:rStyle w:val="29"/>
          <w:rFonts w:hint="eastAsia" w:ascii="微软雅黑" w:hAnsi="微软雅黑" w:eastAsia="微软雅黑"/>
        </w:rPr>
        <w:t>充值结果通知</w:t>
      </w:r>
      <w:r>
        <w:tab/>
      </w:r>
      <w:r>
        <w:fldChar w:fldCharType="begin"/>
      </w:r>
      <w:r>
        <w:instrText xml:space="preserve"> PAGEREF _Toc462922053 \h </w:instrText>
      </w:r>
      <w:r>
        <w:fldChar w:fldCharType="separate"/>
      </w:r>
      <w:r>
        <w:t>95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"_Toc462922055" </w:instrText>
      </w:r>
      <w:r>
        <w:fldChar w:fldCharType="separate"/>
      </w:r>
      <w:r>
        <w:rPr>
          <w:rStyle w:val="29"/>
        </w:rPr>
        <w:t>4.6.1</w:t>
      </w:r>
      <w:r>
        <w:rPr>
          <w:rFonts w:cs="Times New Roman"/>
        </w:rPr>
        <w:tab/>
      </w:r>
      <w:r>
        <w:rPr>
          <w:rStyle w:val="29"/>
          <w:rFonts w:hint="eastAsia"/>
        </w:rPr>
        <w:t>参数</w:t>
      </w:r>
      <w:r>
        <w:tab/>
      </w:r>
      <w:r>
        <w:fldChar w:fldCharType="begin"/>
      </w:r>
      <w:r>
        <w:instrText xml:space="preserve"> PAGEREF _Toc462922055 \h </w:instrText>
      </w:r>
      <w:r>
        <w:fldChar w:fldCharType="separate"/>
      </w:r>
      <w:r>
        <w:t>95</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"_Toc462922056" </w:instrText>
      </w:r>
      <w:r>
        <w:fldChar w:fldCharType="separate"/>
      </w:r>
      <w:r>
        <w:rPr>
          <w:rStyle w:val="29"/>
        </w:rPr>
        <w:t>4.6.2</w:t>
      </w:r>
      <w:r>
        <w:rPr>
          <w:rFonts w:cs="Times New Roman"/>
        </w:rPr>
        <w:tab/>
      </w:r>
      <w:r>
        <w:rPr>
          <w:rStyle w:val="29"/>
          <w:rFonts w:hint="eastAsia"/>
        </w:rPr>
        <w:t>说明</w:t>
      </w:r>
      <w:r>
        <w:tab/>
      </w:r>
      <w:r>
        <w:fldChar w:fldCharType="begin"/>
      </w:r>
      <w:r>
        <w:instrText xml:space="preserve"> PAGEREF _Toc462922056 \h </w:instrText>
      </w:r>
      <w:r>
        <w:fldChar w:fldCharType="separate"/>
      </w:r>
      <w:r>
        <w:t>95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"_Toc462922057" </w:instrText>
      </w:r>
      <w:r>
        <w:fldChar w:fldCharType="separate"/>
      </w:r>
      <w:r>
        <w:rPr>
          <w:rStyle w:val="29"/>
          <w:rFonts w:ascii="微软雅黑" w:hAnsi="微软雅黑" w:eastAsia="微软雅黑"/>
        </w:rPr>
        <w:t>4.7</w:t>
      </w:r>
      <w:r>
        <w:rPr>
          <w:rFonts w:cs="Times New Roman"/>
        </w:rPr>
        <w:tab/>
      </w:r>
      <w:r>
        <w:rPr>
          <w:rStyle w:val="29"/>
          <w:rFonts w:hint="eastAsia" w:ascii="微软雅黑" w:hAnsi="微软雅黑" w:eastAsia="微软雅黑"/>
        </w:rPr>
        <w:t>出款结果通知</w:t>
      </w:r>
      <w:r>
        <w:tab/>
      </w:r>
      <w:r>
        <w:fldChar w:fldCharType="begin"/>
      </w:r>
      <w:r>
        <w:instrText xml:space="preserve"> PAGEREF _Toc462922057 \h </w:instrText>
      </w:r>
      <w:r>
        <w:fldChar w:fldCharType="separate"/>
      </w:r>
      <w:r>
        <w:t>96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"_Toc462922059" </w:instrText>
      </w:r>
      <w:r>
        <w:fldChar w:fldCharType="separate"/>
      </w:r>
      <w:r>
        <w:rPr>
          <w:rStyle w:val="29"/>
        </w:rPr>
        <w:t>4.7.1</w:t>
      </w:r>
      <w:r>
        <w:rPr>
          <w:rFonts w:cs="Times New Roman"/>
        </w:rPr>
        <w:tab/>
      </w:r>
      <w:r>
        <w:rPr>
          <w:rStyle w:val="29"/>
          <w:rFonts w:hint="eastAsia"/>
        </w:rPr>
        <w:t>参数</w:t>
      </w:r>
      <w:r>
        <w:tab/>
      </w:r>
      <w:r>
        <w:fldChar w:fldCharType="begin"/>
      </w:r>
      <w:r>
        <w:instrText xml:space="preserve"> PAGEREF _Toc462922059 \h </w:instrText>
      </w:r>
      <w:r>
        <w:fldChar w:fldCharType="separate"/>
      </w:r>
      <w:r>
        <w:t>96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"_Toc462922060" </w:instrText>
      </w:r>
      <w:r>
        <w:fldChar w:fldCharType="separate"/>
      </w:r>
      <w:r>
        <w:rPr>
          <w:rStyle w:val="29"/>
        </w:rPr>
        <w:t>4.7.2</w:t>
      </w:r>
      <w:r>
        <w:rPr>
          <w:rFonts w:cs="Times New Roman"/>
        </w:rPr>
        <w:tab/>
      </w:r>
      <w:r>
        <w:rPr>
          <w:rStyle w:val="29"/>
          <w:rFonts w:hint="eastAsia"/>
        </w:rPr>
        <w:t>说明</w:t>
      </w:r>
      <w:r>
        <w:tab/>
      </w:r>
      <w:r>
        <w:fldChar w:fldCharType="begin"/>
      </w:r>
      <w:r>
        <w:instrText xml:space="preserve"> PAGEREF _Toc462922060 \h </w:instrText>
      </w:r>
      <w:r>
        <w:fldChar w:fldCharType="separate"/>
      </w:r>
      <w:r>
        <w:t>96</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"_Toc462922061" </w:instrText>
      </w:r>
      <w:r>
        <w:fldChar w:fldCharType="separate"/>
      </w:r>
      <w:r>
        <w:rPr>
          <w:rStyle w:val="29"/>
          <w:rFonts w:ascii="微软雅黑" w:hAnsi="微软雅黑" w:eastAsia="微软雅黑"/>
        </w:rPr>
        <w:t>4.8</w:t>
      </w:r>
      <w:r>
        <w:rPr>
          <w:rFonts w:cs="Times New Roman"/>
        </w:rPr>
        <w:tab/>
      </w:r>
      <w:r>
        <w:rPr>
          <w:rStyle w:val="29"/>
          <w:rFonts w:hint="eastAsia" w:ascii="微软雅黑" w:hAnsi="微软雅黑" w:eastAsia="微软雅黑"/>
        </w:rPr>
        <w:t>企业会员审核结果通知</w:t>
      </w:r>
      <w:r>
        <w:tab/>
      </w:r>
      <w:r>
        <w:fldChar w:fldCharType="begin"/>
      </w:r>
      <w:r>
        <w:instrText xml:space="preserve"> PAGEREF _Toc462922061 \h </w:instrText>
      </w:r>
      <w:r>
        <w:fldChar w:fldCharType="separate"/>
      </w:r>
      <w:r>
        <w:t>96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"_Toc462922063" </w:instrText>
      </w:r>
      <w:r>
        <w:fldChar w:fldCharType="separate"/>
      </w:r>
      <w:r>
        <w:rPr>
          <w:rStyle w:val="29"/>
        </w:rPr>
        <w:t>4.8.1</w:t>
      </w:r>
      <w:r>
        <w:rPr>
          <w:rFonts w:cs="Times New Roman"/>
        </w:rPr>
        <w:tab/>
      </w:r>
      <w:r>
        <w:rPr>
          <w:rStyle w:val="29"/>
          <w:rFonts w:hint="eastAsia"/>
        </w:rPr>
        <w:t>参数</w:t>
      </w:r>
      <w:r>
        <w:tab/>
      </w:r>
      <w:r>
        <w:fldChar w:fldCharType="begin"/>
      </w:r>
      <w:r>
        <w:instrText xml:space="preserve"> PAGEREF _Toc462922063 \h </w:instrText>
      </w:r>
      <w:r>
        <w:fldChar w:fldCharType="separate"/>
      </w:r>
      <w:r>
        <w:t>96</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"_Toc462922064" </w:instrText>
      </w:r>
      <w:r>
        <w:fldChar w:fldCharType="separate"/>
      </w:r>
      <w:r>
        <w:rPr>
          <w:rStyle w:val="29"/>
        </w:rPr>
        <w:t>4.8.2</w:t>
      </w:r>
      <w:r>
        <w:rPr>
          <w:rFonts w:cs="Times New Roman"/>
        </w:rPr>
        <w:tab/>
      </w:r>
      <w:r>
        <w:rPr>
          <w:rStyle w:val="29"/>
          <w:rFonts w:hint="eastAsia"/>
        </w:rPr>
        <w:t>说明</w:t>
      </w:r>
      <w:r>
        <w:tab/>
      </w:r>
      <w:r>
        <w:fldChar w:fldCharType="begin"/>
      </w:r>
      <w:r>
        <w:instrText xml:space="preserve"> PAGEREF _Toc462922064 \h </w:instrText>
      </w:r>
      <w:r>
        <w:fldChar w:fldCharType="separate"/>
      </w:r>
      <w:r>
        <w:t>97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"_Toc462922065" </w:instrText>
      </w:r>
      <w:r>
        <w:fldChar w:fldCharType="separate"/>
      </w:r>
      <w:r>
        <w:rPr>
          <w:rStyle w:val="29"/>
          <w:rFonts w:ascii="微软雅黑" w:hAnsi="微软雅黑" w:eastAsia="微软雅黑"/>
        </w:rPr>
        <w:t>4.9</w:t>
      </w:r>
      <w:r>
        <w:rPr>
          <w:rFonts w:cs="Times New Roman"/>
        </w:rPr>
        <w:tab/>
      </w:r>
      <w:r>
        <w:rPr>
          <w:rStyle w:val="29"/>
          <w:rFonts w:hint="eastAsia" w:ascii="微软雅黑" w:hAnsi="微软雅黑" w:eastAsia="微软雅黑"/>
        </w:rPr>
        <w:t>标的状态通知</w:t>
      </w:r>
      <w:r>
        <w:tab/>
      </w:r>
      <w:r>
        <w:fldChar w:fldCharType="begin"/>
      </w:r>
      <w:r>
        <w:instrText xml:space="preserve"> PAGEREF _Toc462922065 \h </w:instrText>
      </w:r>
      <w:r>
        <w:fldChar w:fldCharType="separate"/>
      </w:r>
      <w:r>
        <w:t>97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"_Toc462922067" </w:instrText>
      </w:r>
      <w:r>
        <w:fldChar w:fldCharType="separate"/>
      </w:r>
      <w:r>
        <w:rPr>
          <w:rStyle w:val="29"/>
        </w:rPr>
        <w:t>4.9.1</w:t>
      </w:r>
      <w:r>
        <w:rPr>
          <w:rFonts w:cs="Times New Roman"/>
        </w:rPr>
        <w:tab/>
      </w:r>
      <w:r>
        <w:rPr>
          <w:rStyle w:val="29"/>
          <w:rFonts w:hint="eastAsia"/>
        </w:rPr>
        <w:t>参数</w:t>
      </w:r>
      <w:r>
        <w:tab/>
      </w:r>
      <w:r>
        <w:fldChar w:fldCharType="begin"/>
      </w:r>
      <w:r>
        <w:instrText xml:space="preserve"> PAGEREF _Toc462922067 \h </w:instrText>
      </w:r>
      <w:r>
        <w:fldChar w:fldCharType="separate"/>
      </w:r>
      <w:r>
        <w:t>97</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"_Toc462922068" </w:instrText>
      </w:r>
      <w:r>
        <w:fldChar w:fldCharType="separate"/>
      </w:r>
      <w:r>
        <w:rPr>
          <w:rStyle w:val="29"/>
        </w:rPr>
        <w:t>4.9.2</w:t>
      </w:r>
      <w:r>
        <w:rPr>
          <w:rFonts w:cs="Times New Roman"/>
        </w:rPr>
        <w:tab/>
      </w:r>
      <w:r>
        <w:rPr>
          <w:rStyle w:val="29"/>
          <w:rFonts w:hint="eastAsia"/>
        </w:rPr>
        <w:t>说明</w:t>
      </w:r>
      <w:r>
        <w:tab/>
      </w:r>
      <w:r>
        <w:fldChar w:fldCharType="begin"/>
      </w:r>
      <w:r>
        <w:instrText xml:space="preserve"> PAGEREF _Toc462922068 \h </w:instrText>
      </w:r>
      <w:r>
        <w:fldChar w:fldCharType="separate"/>
      </w:r>
      <w:r>
        <w:t>97</w:t>
      </w:r>
      <w:r>
        <w:fldChar w:fldCharType="end"/>
      </w:r>
      <w:r>
        <w:fldChar w:fldCharType="end"/>
      </w:r>
    </w:p>
    <w:p>
      <w:pPr>
        <w:pStyle w:val="21"/>
        <w:tabs>
          <w:tab w:val="left" w:pos="420"/>
          <w:tab w:val="right" w:leader="dot" w:pos="8296"/>
        </w:tabs>
        <w:rPr>
          <w:rFonts w:cs="Times New Roman"/>
        </w:rPr>
      </w:pPr>
      <w:r>
        <w:fldChar w:fldCharType="begin"/>
      </w:r>
      <w:r>
        <w:instrText xml:space="preserve"> HYPERLINK \l "_Toc462922070" </w:instrText>
      </w:r>
      <w:r>
        <w:fldChar w:fldCharType="separate"/>
      </w:r>
      <w:r>
        <w:rPr>
          <w:rStyle w:val="29"/>
          <w:rFonts w:ascii="微软雅黑" w:hAnsi="微软雅黑" w:eastAsia="微软雅黑"/>
        </w:rPr>
        <w:t>5</w:t>
      </w:r>
      <w:r>
        <w:rPr>
          <w:rFonts w:cs="Times New Roman"/>
        </w:rPr>
        <w:tab/>
      </w:r>
      <w:r>
        <w:rPr>
          <w:rStyle w:val="29"/>
          <w:rFonts w:hint="eastAsia" w:ascii="微软雅黑" w:hAnsi="微软雅黑" w:eastAsia="微软雅黑"/>
        </w:rPr>
        <w:t>工具类接口</w:t>
      </w:r>
      <w:r>
        <w:tab/>
      </w:r>
      <w:r>
        <w:fldChar w:fldCharType="begin"/>
      </w:r>
      <w:r>
        <w:instrText xml:space="preserve"> PAGEREF _Toc462922070 \h </w:instrText>
      </w:r>
      <w:r>
        <w:fldChar w:fldCharType="separate"/>
      </w:r>
      <w:r>
        <w:t>98</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"_Toc462922073" </w:instrText>
      </w:r>
      <w:r>
        <w:fldChar w:fldCharType="separate"/>
      </w:r>
      <w:r>
        <w:rPr>
          <w:rStyle w:val="29"/>
          <w:rFonts w:ascii="微软雅黑" w:hAnsi="微软雅黑" w:eastAsia="微软雅黑"/>
        </w:rPr>
        <w:t>5.1</w:t>
      </w:r>
      <w:r>
        <w:rPr>
          <w:rFonts w:cs="Times New Roman"/>
        </w:rPr>
        <w:tab/>
      </w:r>
      <w:r>
        <w:rPr>
          <w:rStyle w:val="29"/>
          <w:rFonts w:hint="eastAsia" w:ascii="微软雅黑" w:hAnsi="微软雅黑" w:eastAsia="微软雅黑"/>
        </w:rPr>
        <w:t>存钱罐基金收益率查询</w:t>
      </w:r>
      <w:r>
        <w:tab/>
      </w:r>
      <w:r>
        <w:fldChar w:fldCharType="begin"/>
      </w:r>
      <w:r>
        <w:instrText xml:space="preserve"> PAGEREF _Toc462922073 \h </w:instrText>
      </w:r>
      <w:r>
        <w:fldChar w:fldCharType="separate"/>
      </w:r>
      <w:r>
        <w:t>98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"_Toc462922076" </w:instrText>
      </w:r>
      <w:r>
        <w:fldChar w:fldCharType="separate"/>
      </w:r>
      <w:r>
        <w:rPr>
          <w:rStyle w:val="29"/>
        </w:rPr>
        <w:t>5.1.1</w:t>
      </w:r>
      <w:r>
        <w:rPr>
          <w:rFonts w:cs="Times New Roman"/>
        </w:rPr>
        <w:tab/>
      </w:r>
      <w:r>
        <w:rPr>
          <w:rStyle w:val="29"/>
          <w:rFonts w:hint="eastAsia"/>
        </w:rPr>
        <w:t>参数</w:t>
      </w:r>
      <w:r>
        <w:tab/>
      </w:r>
      <w:r>
        <w:fldChar w:fldCharType="begin"/>
      </w:r>
      <w:r>
        <w:instrText xml:space="preserve"> PAGEREF _Toc462922076 \h </w:instrText>
      </w:r>
      <w:r>
        <w:fldChar w:fldCharType="separate"/>
      </w:r>
      <w:r>
        <w:t>98</w:t>
      </w:r>
      <w:r>
        <w:fldChar w:fldCharType="end"/>
      </w:r>
      <w:r>
        <w:fldChar w:fldCharType="end"/>
      </w:r>
    </w:p>
    <w:p>
      <w:pPr>
        <w:pStyle w:val="16"/>
        <w:tabs>
          <w:tab w:val="left" w:pos="1680"/>
          <w:tab w:val="right" w:leader="dot" w:pos="8296"/>
        </w:tabs>
        <w:rPr>
          <w:rFonts w:cs="Times New Roman"/>
        </w:rPr>
      </w:pPr>
      <w:r>
        <w:fldChar w:fldCharType="begin"/>
      </w:r>
      <w:r>
        <w:instrText xml:space="preserve"> HYPERLINK \l "_Toc462922077" </w:instrText>
      </w:r>
      <w:r>
        <w:fldChar w:fldCharType="separate"/>
      </w:r>
      <w:r>
        <w:rPr>
          <w:rStyle w:val="29"/>
        </w:rPr>
        <w:t>5.1.2</w:t>
      </w:r>
      <w:r>
        <w:rPr>
          <w:rFonts w:cs="Times New Roman"/>
        </w:rPr>
        <w:tab/>
      </w:r>
      <w:r>
        <w:rPr>
          <w:rStyle w:val="29"/>
          <w:rFonts w:hint="eastAsia"/>
        </w:rPr>
        <w:t>说明</w:t>
      </w:r>
      <w:r>
        <w:tab/>
      </w:r>
      <w:r>
        <w:fldChar w:fldCharType="begin"/>
      </w:r>
      <w:r>
        <w:instrText xml:space="preserve"> PAGEREF _Toc462922077 \h </w:instrText>
      </w:r>
      <w:r>
        <w:fldChar w:fldCharType="separate"/>
      </w:r>
      <w:r>
        <w:t>98</w:t>
      </w:r>
      <w:r>
        <w:fldChar w:fldCharType="end"/>
      </w:r>
      <w:r>
        <w:fldChar w:fldCharType="end"/>
      </w:r>
    </w:p>
    <w:p>
      <w:pPr>
        <w:pStyle w:val="21"/>
        <w:tabs>
          <w:tab w:val="left" w:pos="420"/>
          <w:tab w:val="right" w:leader="dot" w:pos="8296"/>
        </w:tabs>
        <w:rPr>
          <w:rFonts w:cs="Times New Roman"/>
        </w:rPr>
      </w:pPr>
      <w:r>
        <w:fldChar w:fldCharType="begin"/>
      </w:r>
      <w:r>
        <w:instrText xml:space="preserve"> HYPERLINK \l "_Toc462922078" </w:instrText>
      </w:r>
      <w:r>
        <w:fldChar w:fldCharType="separate"/>
      </w:r>
      <w:r>
        <w:rPr>
          <w:rStyle w:val="29"/>
          <w:rFonts w:ascii="微软雅黑" w:hAnsi="微软雅黑" w:eastAsia="微软雅黑"/>
        </w:rPr>
        <w:t>6</w:t>
      </w:r>
      <w:r>
        <w:rPr>
          <w:rFonts w:cs="Times New Roman"/>
        </w:rPr>
        <w:tab/>
      </w:r>
      <w:r>
        <w:rPr>
          <w:rStyle w:val="29"/>
          <w:rFonts w:hint="eastAsia" w:ascii="微软雅黑" w:hAnsi="微软雅黑" w:eastAsia="微软雅黑"/>
        </w:rPr>
        <w:t>附录</w:t>
      </w:r>
      <w:r>
        <w:tab/>
      </w:r>
      <w:r>
        <w:fldChar w:fldCharType="begin"/>
      </w:r>
      <w:r>
        <w:instrText xml:space="preserve"> PAGEREF _Toc462922078 \h </w:instrText>
      </w:r>
      <w:r>
        <w:fldChar w:fldCharType="separate"/>
      </w:r>
      <w:r>
        <w:t>99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"_Toc462922079" </w:instrText>
      </w:r>
      <w:r>
        <w:fldChar w:fldCharType="separate"/>
      </w:r>
      <w:r>
        <w:rPr>
          <w:rStyle w:val="29"/>
          <w:rFonts w:ascii="微软雅黑" w:hAnsi="微软雅黑" w:eastAsia="微软雅黑"/>
        </w:rPr>
        <w:t>6.1</w:t>
      </w:r>
      <w:r>
        <w:rPr>
          <w:rFonts w:cs="Times New Roman"/>
        </w:rPr>
        <w:tab/>
      </w:r>
      <w:r>
        <w:rPr>
          <w:rStyle w:val="29"/>
          <w:rFonts w:hint="eastAsia" w:ascii="微软雅黑" w:hAnsi="微软雅黑" w:eastAsia="微软雅黑"/>
        </w:rPr>
        <w:t>外部业务码</w:t>
      </w:r>
      <w:r>
        <w:tab/>
      </w:r>
      <w:r>
        <w:fldChar w:fldCharType="begin"/>
      </w:r>
      <w:r>
        <w:instrText xml:space="preserve"> PAGEREF _Toc462922079 \h </w:instrText>
      </w:r>
      <w:r>
        <w:fldChar w:fldCharType="separate"/>
      </w:r>
      <w:r>
        <w:t>99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"_Toc462922080" </w:instrText>
      </w:r>
      <w:r>
        <w:fldChar w:fldCharType="separate"/>
      </w:r>
      <w:r>
        <w:rPr>
          <w:rStyle w:val="29"/>
          <w:rFonts w:ascii="微软雅黑" w:hAnsi="微软雅黑" w:eastAsia="微软雅黑"/>
        </w:rPr>
        <w:t>6.2</w:t>
      </w:r>
      <w:r>
        <w:rPr>
          <w:rFonts w:cs="Times New Roman"/>
        </w:rPr>
        <w:tab/>
      </w:r>
      <w:r>
        <w:rPr>
          <w:rStyle w:val="29"/>
          <w:rFonts w:hint="eastAsia" w:ascii="微软雅黑" w:hAnsi="微软雅黑" w:eastAsia="微软雅黑"/>
        </w:rPr>
        <w:t>交易状态</w:t>
      </w:r>
      <w:r>
        <w:tab/>
      </w:r>
      <w:r>
        <w:fldChar w:fldCharType="begin"/>
      </w:r>
      <w:r>
        <w:instrText xml:space="preserve"> PAGEREF _Toc462922080 \h </w:instrText>
      </w:r>
      <w:r>
        <w:fldChar w:fldCharType="separate"/>
      </w:r>
      <w:r>
        <w:t>99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"_Toc462922081" </w:instrText>
      </w:r>
      <w:r>
        <w:fldChar w:fldCharType="separate"/>
      </w:r>
      <w:r>
        <w:rPr>
          <w:rStyle w:val="29"/>
          <w:rFonts w:ascii="微软雅黑" w:hAnsi="微软雅黑" w:eastAsia="微软雅黑"/>
        </w:rPr>
        <w:t>6.3</w:t>
      </w:r>
      <w:r>
        <w:rPr>
          <w:rFonts w:cs="Times New Roman"/>
        </w:rPr>
        <w:tab/>
      </w:r>
      <w:r>
        <w:rPr>
          <w:rStyle w:val="29"/>
          <w:rFonts w:hint="eastAsia" w:ascii="微软雅黑" w:hAnsi="微软雅黑" w:eastAsia="微软雅黑"/>
        </w:rPr>
        <w:t>退款状态</w:t>
      </w:r>
      <w:r>
        <w:tab/>
      </w:r>
      <w:r>
        <w:fldChar w:fldCharType="begin"/>
      </w:r>
      <w:r>
        <w:instrText xml:space="preserve"> PAGEREF _Toc462922081 \h </w:instrText>
      </w:r>
      <w:r>
        <w:fldChar w:fldCharType="separate"/>
      </w:r>
      <w:r>
        <w:t>100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"_Toc462922082" </w:instrText>
      </w:r>
      <w:r>
        <w:fldChar w:fldCharType="separate"/>
      </w:r>
      <w:r>
        <w:rPr>
          <w:rStyle w:val="29"/>
          <w:rFonts w:ascii="微软雅黑" w:hAnsi="微软雅黑" w:eastAsia="微软雅黑"/>
        </w:rPr>
        <w:t>6.4</w:t>
      </w:r>
      <w:r>
        <w:rPr>
          <w:rFonts w:cs="Times New Roman"/>
        </w:rPr>
        <w:tab/>
      </w:r>
      <w:r>
        <w:rPr>
          <w:rStyle w:val="29"/>
          <w:rFonts w:hint="eastAsia" w:ascii="微软雅黑" w:hAnsi="微软雅黑" w:eastAsia="微软雅黑"/>
        </w:rPr>
        <w:t>支付状态</w:t>
      </w:r>
      <w:r>
        <w:tab/>
      </w:r>
      <w:r>
        <w:fldChar w:fldCharType="begin"/>
      </w:r>
      <w:r>
        <w:instrText xml:space="preserve"> PAGEREF _Toc462922082 \h </w:instrText>
      </w:r>
      <w:r>
        <w:fldChar w:fldCharType="separate"/>
      </w:r>
      <w:r>
        <w:t>100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"_Toc462922083" </w:instrText>
      </w:r>
      <w:r>
        <w:fldChar w:fldCharType="separate"/>
      </w:r>
      <w:r>
        <w:rPr>
          <w:rStyle w:val="29"/>
          <w:rFonts w:ascii="微软雅黑" w:hAnsi="微软雅黑" w:eastAsia="微软雅黑"/>
        </w:rPr>
        <w:t>6.5</w:t>
      </w:r>
      <w:r>
        <w:rPr>
          <w:rFonts w:cs="Times New Roman"/>
        </w:rPr>
        <w:tab/>
      </w:r>
      <w:r>
        <w:rPr>
          <w:rStyle w:val="29"/>
          <w:rFonts w:hint="eastAsia" w:ascii="微软雅黑" w:hAnsi="微软雅黑" w:eastAsia="微软雅黑"/>
        </w:rPr>
        <w:t>充值状态</w:t>
      </w:r>
      <w:r>
        <w:tab/>
      </w:r>
      <w:r>
        <w:fldChar w:fldCharType="begin"/>
      </w:r>
      <w:r>
        <w:instrText xml:space="preserve"> PAGEREF _Toc462922083 \h </w:instrText>
      </w:r>
      <w:r>
        <w:fldChar w:fldCharType="separate"/>
      </w:r>
      <w:r>
        <w:t>100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"_Toc462922084" </w:instrText>
      </w:r>
      <w:r>
        <w:fldChar w:fldCharType="separate"/>
      </w:r>
      <w:r>
        <w:rPr>
          <w:rStyle w:val="29"/>
          <w:rFonts w:ascii="微软雅黑" w:hAnsi="微软雅黑" w:eastAsia="微软雅黑"/>
        </w:rPr>
        <w:t>6.6</w:t>
      </w:r>
      <w:r>
        <w:rPr>
          <w:rFonts w:cs="Times New Roman"/>
        </w:rPr>
        <w:tab/>
      </w:r>
      <w:r>
        <w:rPr>
          <w:rStyle w:val="29"/>
          <w:rFonts w:hint="eastAsia" w:ascii="微软雅黑" w:hAnsi="微软雅黑" w:eastAsia="微软雅黑"/>
        </w:rPr>
        <w:t>提现状态</w:t>
      </w:r>
      <w:r>
        <w:tab/>
      </w:r>
      <w:r>
        <w:fldChar w:fldCharType="begin"/>
      </w:r>
      <w:r>
        <w:instrText xml:space="preserve"> PAGEREF _Toc462922084 \h </w:instrText>
      </w:r>
      <w:r>
        <w:fldChar w:fldCharType="separate"/>
      </w:r>
      <w:r>
        <w:t>100</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"_Toc462922085" </w:instrText>
      </w:r>
      <w:r>
        <w:fldChar w:fldCharType="separate"/>
      </w:r>
      <w:r>
        <w:rPr>
          <w:rStyle w:val="29"/>
          <w:rFonts w:ascii="微软雅黑" w:hAnsi="微软雅黑" w:eastAsia="微软雅黑"/>
        </w:rPr>
        <w:t>6.7</w:t>
      </w:r>
      <w:r>
        <w:rPr>
          <w:rFonts w:cs="Times New Roman"/>
        </w:rPr>
        <w:tab/>
      </w:r>
      <w:r>
        <w:rPr>
          <w:rStyle w:val="29"/>
          <w:rFonts w:hint="eastAsia" w:ascii="微软雅黑" w:hAnsi="微软雅黑" w:eastAsia="微软雅黑"/>
        </w:rPr>
        <w:t>批次状态</w:t>
      </w:r>
      <w:r>
        <w:tab/>
      </w:r>
      <w:r>
        <w:fldChar w:fldCharType="begin"/>
      </w:r>
      <w:r>
        <w:instrText xml:space="preserve"> PAGEREF _Toc462922085 \h </w:instrText>
      </w:r>
      <w:r>
        <w:fldChar w:fldCharType="separate"/>
      </w:r>
      <w:r>
        <w:t>101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"_Toc462922086" </w:instrText>
      </w:r>
      <w:r>
        <w:fldChar w:fldCharType="separate"/>
      </w:r>
      <w:r>
        <w:rPr>
          <w:rStyle w:val="29"/>
          <w:rFonts w:ascii="微软雅黑" w:hAnsi="微软雅黑" w:eastAsia="微软雅黑"/>
        </w:rPr>
        <w:t>6.8</w:t>
      </w:r>
      <w:r>
        <w:rPr>
          <w:rFonts w:cs="Times New Roman"/>
        </w:rPr>
        <w:tab/>
      </w:r>
      <w:r>
        <w:rPr>
          <w:rStyle w:val="29"/>
          <w:rFonts w:hint="eastAsia" w:ascii="微软雅黑" w:hAnsi="微软雅黑" w:eastAsia="微软雅黑"/>
        </w:rPr>
        <w:t>支付方式扩展</w:t>
      </w:r>
      <w:r>
        <w:tab/>
      </w:r>
      <w:r>
        <w:fldChar w:fldCharType="begin"/>
      </w:r>
      <w:r>
        <w:instrText xml:space="preserve"> PAGEREF _Toc462922086 \h </w:instrText>
      </w:r>
      <w:r>
        <w:fldChar w:fldCharType="separate"/>
      </w:r>
      <w:r>
        <w:t>101</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"_Toc462922087" </w:instrText>
      </w:r>
      <w:r>
        <w:fldChar w:fldCharType="separate"/>
      </w:r>
      <w:r>
        <w:rPr>
          <w:rStyle w:val="29"/>
          <w:rFonts w:ascii="微软雅黑" w:hAnsi="微软雅黑" w:eastAsia="微软雅黑"/>
        </w:rPr>
        <w:t>6.9</w:t>
      </w:r>
      <w:r>
        <w:rPr>
          <w:rFonts w:cs="Times New Roman"/>
        </w:rPr>
        <w:tab/>
      </w:r>
      <w:r>
        <w:rPr>
          <w:rStyle w:val="29"/>
          <w:rFonts w:hint="eastAsia" w:ascii="微软雅黑" w:hAnsi="微软雅黑" w:eastAsia="微软雅黑"/>
        </w:rPr>
        <w:t>支付方式扩展</w:t>
      </w:r>
      <w:r>
        <w:rPr>
          <w:rStyle w:val="29"/>
          <w:rFonts w:ascii="微软雅黑" w:hAnsi="微软雅黑" w:eastAsia="微软雅黑"/>
        </w:rPr>
        <w:t>(</w:t>
      </w:r>
      <w:r>
        <w:rPr>
          <w:rStyle w:val="29"/>
          <w:rFonts w:hint="eastAsia" w:ascii="微软雅黑" w:hAnsi="微软雅黑" w:eastAsia="微软雅黑"/>
        </w:rPr>
        <w:t>异步通知</w:t>
      </w:r>
      <w:r>
        <w:rPr>
          <w:rStyle w:val="29"/>
          <w:rFonts w:ascii="微软雅黑" w:hAnsi="微软雅黑" w:eastAsia="微软雅黑"/>
        </w:rPr>
        <w:t>)</w:t>
      </w:r>
      <w:r>
        <w:tab/>
      </w:r>
      <w:r>
        <w:fldChar w:fldCharType="begin"/>
      </w:r>
      <w:r>
        <w:instrText xml:space="preserve"> PAGEREF _Toc462922087 \h </w:instrText>
      </w:r>
      <w:r>
        <w:fldChar w:fldCharType="separate"/>
      </w:r>
      <w:r>
        <w:t>103</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"_Toc462922088" </w:instrText>
      </w:r>
      <w:r>
        <w:fldChar w:fldCharType="separate"/>
      </w:r>
      <w:r>
        <w:rPr>
          <w:rStyle w:val="29"/>
          <w:rFonts w:ascii="微软雅黑" w:hAnsi="微软雅黑" w:eastAsia="微软雅黑"/>
        </w:rPr>
        <w:t>6.10</w:t>
      </w:r>
      <w:r>
        <w:rPr>
          <w:rFonts w:cs="Times New Roman"/>
        </w:rPr>
        <w:tab/>
      </w:r>
      <w:r>
        <w:rPr>
          <w:rStyle w:val="29"/>
          <w:rFonts w:hint="eastAsia" w:ascii="微软雅黑" w:hAnsi="微软雅黑" w:eastAsia="微软雅黑"/>
        </w:rPr>
        <w:t>会员类型</w:t>
      </w:r>
      <w:r>
        <w:tab/>
      </w:r>
      <w:r>
        <w:fldChar w:fldCharType="begin"/>
      </w:r>
      <w:r>
        <w:instrText xml:space="preserve"> PAGEREF _Toc462922088 \h </w:instrText>
      </w:r>
      <w:r>
        <w:fldChar w:fldCharType="separate"/>
      </w:r>
      <w:r>
        <w:t>103</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"_Toc462922089" </w:instrText>
      </w:r>
      <w:r>
        <w:fldChar w:fldCharType="separate"/>
      </w:r>
      <w:r>
        <w:rPr>
          <w:rStyle w:val="29"/>
          <w:rFonts w:ascii="微软雅黑" w:hAnsi="微软雅黑" w:eastAsia="微软雅黑"/>
        </w:rPr>
        <w:t>6.11</w:t>
      </w:r>
      <w:r>
        <w:rPr>
          <w:rFonts w:cs="Times New Roman"/>
        </w:rPr>
        <w:tab/>
      </w:r>
      <w:r>
        <w:rPr>
          <w:rStyle w:val="29"/>
          <w:rFonts w:hint="eastAsia" w:ascii="微软雅黑" w:hAnsi="微软雅黑" w:eastAsia="微软雅黑"/>
        </w:rPr>
        <w:t>证件类型</w:t>
      </w:r>
      <w:r>
        <w:tab/>
      </w:r>
      <w:r>
        <w:fldChar w:fldCharType="begin"/>
      </w:r>
      <w:r>
        <w:instrText xml:space="preserve"> PAGEREF _Toc462922089 \h </w:instrText>
      </w:r>
      <w:r>
        <w:fldChar w:fldCharType="separate"/>
      </w:r>
      <w:r>
        <w:t>104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"_Toc462922090" </w:instrText>
      </w:r>
      <w:r>
        <w:fldChar w:fldCharType="separate"/>
      </w:r>
      <w:r>
        <w:rPr>
          <w:rStyle w:val="29"/>
          <w:rFonts w:ascii="微软雅黑" w:hAnsi="微软雅黑" w:eastAsia="微软雅黑"/>
        </w:rPr>
        <w:t>6.12</w:t>
      </w:r>
      <w:r>
        <w:rPr>
          <w:rFonts w:cs="Times New Roman"/>
        </w:rPr>
        <w:tab/>
      </w:r>
      <w:r>
        <w:rPr>
          <w:rStyle w:val="29"/>
          <w:rFonts w:hint="eastAsia" w:ascii="微软雅黑" w:hAnsi="微软雅黑" w:eastAsia="微软雅黑"/>
        </w:rPr>
        <w:t>账户类型</w:t>
      </w:r>
      <w:r>
        <w:tab/>
      </w:r>
      <w:r>
        <w:fldChar w:fldCharType="begin"/>
      </w:r>
      <w:r>
        <w:instrText xml:space="preserve"> PAGEREF _Toc462922090 \h </w:instrText>
      </w:r>
      <w:r>
        <w:fldChar w:fldCharType="separate"/>
      </w:r>
      <w:r>
        <w:t>104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"_Toc462922091" </w:instrText>
      </w:r>
      <w:r>
        <w:fldChar w:fldCharType="separate"/>
      </w:r>
      <w:r>
        <w:rPr>
          <w:rStyle w:val="29"/>
          <w:rFonts w:ascii="微软雅黑" w:hAnsi="微软雅黑" w:eastAsia="微软雅黑"/>
        </w:rPr>
        <w:t>6.13</w:t>
      </w:r>
      <w:r>
        <w:rPr>
          <w:rFonts w:cs="Times New Roman"/>
        </w:rPr>
        <w:tab/>
      </w:r>
      <w:r>
        <w:rPr>
          <w:rStyle w:val="29"/>
          <w:rFonts w:hint="eastAsia" w:ascii="微软雅黑" w:hAnsi="微软雅黑" w:eastAsia="微软雅黑"/>
        </w:rPr>
        <w:t>认证类型</w:t>
      </w:r>
      <w:r>
        <w:tab/>
      </w:r>
      <w:r>
        <w:fldChar w:fldCharType="begin"/>
      </w:r>
      <w:r>
        <w:instrText xml:space="preserve"> PAGEREF _Toc462922091 \h </w:instrText>
      </w:r>
      <w:r>
        <w:fldChar w:fldCharType="separate"/>
      </w:r>
      <w:r>
        <w:t>104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"_Toc462922092" </w:instrText>
      </w:r>
      <w:r>
        <w:fldChar w:fldCharType="separate"/>
      </w:r>
      <w:r>
        <w:rPr>
          <w:rStyle w:val="29"/>
          <w:rFonts w:ascii="微软雅黑" w:hAnsi="微软雅黑" w:eastAsia="微软雅黑"/>
        </w:rPr>
        <w:t>6.14</w:t>
      </w:r>
      <w:r>
        <w:rPr>
          <w:rFonts w:cs="Times New Roman"/>
        </w:rPr>
        <w:tab/>
      </w:r>
      <w:r>
        <w:rPr>
          <w:rStyle w:val="29"/>
          <w:rFonts w:hint="eastAsia" w:ascii="微软雅黑" w:hAnsi="微软雅黑" w:eastAsia="微软雅黑"/>
        </w:rPr>
        <w:t>卡类型</w:t>
      </w:r>
      <w:r>
        <w:tab/>
      </w:r>
      <w:r>
        <w:fldChar w:fldCharType="begin"/>
      </w:r>
      <w:r>
        <w:instrText xml:space="preserve"> PAGEREF _Toc462922092 \h </w:instrText>
      </w:r>
      <w:r>
        <w:fldChar w:fldCharType="separate"/>
      </w:r>
      <w:r>
        <w:t>104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"_Toc462922093" </w:instrText>
      </w:r>
      <w:r>
        <w:fldChar w:fldCharType="separate"/>
      </w:r>
      <w:r>
        <w:rPr>
          <w:rStyle w:val="29"/>
          <w:rFonts w:ascii="微软雅黑" w:hAnsi="微软雅黑" w:eastAsia="微软雅黑"/>
        </w:rPr>
        <w:t>6.15</w:t>
      </w:r>
      <w:r>
        <w:rPr>
          <w:rFonts w:cs="Times New Roman"/>
        </w:rPr>
        <w:tab/>
      </w:r>
      <w:r>
        <w:rPr>
          <w:rStyle w:val="29"/>
          <w:rFonts w:hint="eastAsia" w:ascii="微软雅黑" w:hAnsi="微软雅黑" w:eastAsia="微软雅黑"/>
        </w:rPr>
        <w:t>卡属性</w:t>
      </w:r>
      <w:r>
        <w:tab/>
      </w:r>
      <w:r>
        <w:fldChar w:fldCharType="begin"/>
      </w:r>
      <w:r>
        <w:instrText xml:space="preserve"> PAGEREF _Toc462922093 \h </w:instrText>
      </w:r>
      <w:r>
        <w:fldChar w:fldCharType="separate"/>
      </w:r>
      <w:r>
        <w:t>104</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"_Toc462922094" </w:instrText>
      </w:r>
      <w:r>
        <w:fldChar w:fldCharType="separate"/>
      </w:r>
      <w:r>
        <w:rPr>
          <w:rStyle w:val="29"/>
          <w:rFonts w:ascii="微软雅黑" w:hAnsi="微软雅黑" w:eastAsia="微软雅黑"/>
        </w:rPr>
        <w:t>6.16</w:t>
      </w:r>
      <w:r>
        <w:rPr>
          <w:rFonts w:cs="Times New Roman"/>
        </w:rPr>
        <w:tab/>
      </w:r>
      <w:r>
        <w:rPr>
          <w:rStyle w:val="29"/>
          <w:rFonts w:hint="eastAsia" w:ascii="微软雅黑" w:hAnsi="微软雅黑" w:eastAsia="微软雅黑"/>
        </w:rPr>
        <w:t>卡认证方式</w:t>
      </w:r>
      <w:r>
        <w:tab/>
      </w:r>
      <w:r>
        <w:fldChar w:fldCharType="begin"/>
      </w:r>
      <w:r>
        <w:instrText xml:space="preserve"> PAGEREF _Toc462922094 \h </w:instrText>
      </w:r>
      <w:r>
        <w:fldChar w:fldCharType="separate"/>
      </w:r>
      <w:r>
        <w:t>105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"_Toc462922095" </w:instrText>
      </w:r>
      <w:r>
        <w:fldChar w:fldCharType="separate"/>
      </w:r>
      <w:r>
        <w:rPr>
          <w:rStyle w:val="29"/>
          <w:rFonts w:ascii="微软雅黑" w:hAnsi="微软雅黑" w:eastAsia="微软雅黑"/>
        </w:rPr>
        <w:t>6.17</w:t>
      </w:r>
      <w:r>
        <w:rPr>
          <w:rFonts w:cs="Times New Roman"/>
        </w:rPr>
        <w:tab/>
      </w:r>
      <w:r>
        <w:rPr>
          <w:rStyle w:val="29"/>
          <w:rFonts w:hint="eastAsia" w:ascii="微软雅黑" w:hAnsi="微软雅黑" w:eastAsia="微软雅黑"/>
        </w:rPr>
        <w:t>通知业务类型</w:t>
      </w:r>
      <w:r>
        <w:tab/>
      </w:r>
      <w:r>
        <w:fldChar w:fldCharType="begin"/>
      </w:r>
      <w:r>
        <w:instrText xml:space="preserve"> PAGEREF _Toc462922095 \h </w:instrText>
      </w:r>
      <w:r>
        <w:fldChar w:fldCharType="separate"/>
      </w:r>
      <w:r>
        <w:t>105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"_Toc462922096" </w:instrText>
      </w:r>
      <w:r>
        <w:fldChar w:fldCharType="separate"/>
      </w:r>
      <w:r>
        <w:rPr>
          <w:rStyle w:val="29"/>
          <w:rFonts w:ascii="微软雅黑" w:hAnsi="微软雅黑" w:eastAsia="微软雅黑"/>
        </w:rPr>
        <w:t>6.18</w:t>
      </w:r>
      <w:r>
        <w:rPr>
          <w:rFonts w:cs="Times New Roman"/>
        </w:rPr>
        <w:tab/>
      </w:r>
      <w:r>
        <w:rPr>
          <w:rStyle w:val="29"/>
          <w:rFonts w:hint="eastAsia" w:ascii="微软雅黑" w:hAnsi="微软雅黑" w:eastAsia="微软雅黑"/>
        </w:rPr>
        <w:t>通知方式</w:t>
      </w:r>
      <w:r>
        <w:tab/>
      </w:r>
      <w:r>
        <w:fldChar w:fldCharType="begin"/>
      </w:r>
      <w:r>
        <w:instrText xml:space="preserve"> PAGEREF _Toc462922096 \h </w:instrText>
      </w:r>
      <w:r>
        <w:fldChar w:fldCharType="separate"/>
      </w:r>
      <w:r>
        <w:t>105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"_Toc462922097" </w:instrText>
      </w:r>
      <w:r>
        <w:fldChar w:fldCharType="separate"/>
      </w:r>
      <w:r>
        <w:rPr>
          <w:rStyle w:val="29"/>
          <w:rFonts w:ascii="微软雅黑" w:hAnsi="微软雅黑" w:eastAsia="微软雅黑"/>
        </w:rPr>
        <w:t>6.19</w:t>
      </w:r>
      <w:r>
        <w:rPr>
          <w:rFonts w:cs="Times New Roman"/>
        </w:rPr>
        <w:tab/>
      </w:r>
      <w:r>
        <w:rPr>
          <w:rStyle w:val="29"/>
          <w:rFonts w:hint="eastAsia" w:ascii="微软雅黑" w:hAnsi="微软雅黑" w:eastAsia="微软雅黑"/>
        </w:rPr>
        <w:t>标识类型</w:t>
      </w:r>
      <w:r>
        <w:tab/>
      </w:r>
      <w:r>
        <w:fldChar w:fldCharType="begin"/>
      </w:r>
      <w:r>
        <w:instrText xml:space="preserve"> PAGEREF _Toc462922097 \h </w:instrText>
      </w:r>
      <w:r>
        <w:fldChar w:fldCharType="separate"/>
      </w:r>
      <w:r>
        <w:t>105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"_Toc462922098" </w:instrText>
      </w:r>
      <w:r>
        <w:fldChar w:fldCharType="separate"/>
      </w:r>
      <w:r>
        <w:rPr>
          <w:rStyle w:val="29"/>
          <w:rFonts w:ascii="微软雅黑" w:hAnsi="微软雅黑" w:eastAsia="微软雅黑"/>
        </w:rPr>
        <w:t>6.20</w:t>
      </w:r>
      <w:r>
        <w:rPr>
          <w:rFonts w:cs="Times New Roman"/>
        </w:rPr>
        <w:tab/>
      </w:r>
      <w:r>
        <w:rPr>
          <w:rStyle w:val="29"/>
          <w:rFonts w:hint="eastAsia" w:ascii="微软雅黑" w:hAnsi="微软雅黑" w:eastAsia="微软雅黑"/>
        </w:rPr>
        <w:t>存钱罐交易类型</w:t>
      </w:r>
      <w:r>
        <w:tab/>
      </w:r>
      <w:r>
        <w:fldChar w:fldCharType="begin"/>
      </w:r>
      <w:r>
        <w:instrText xml:space="preserve"> PAGEREF _Toc462922098 \h </w:instrText>
      </w:r>
      <w:r>
        <w:fldChar w:fldCharType="separate"/>
      </w:r>
      <w:r>
        <w:t>105</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"_Toc462922099" </w:instrText>
      </w:r>
      <w:r>
        <w:fldChar w:fldCharType="separate"/>
      </w:r>
      <w:r>
        <w:rPr>
          <w:rStyle w:val="29"/>
          <w:rFonts w:ascii="微软雅黑" w:hAnsi="微软雅黑" w:eastAsia="微软雅黑"/>
        </w:rPr>
        <w:t>6.21</w:t>
      </w:r>
      <w:r>
        <w:rPr>
          <w:rFonts w:cs="Times New Roman"/>
        </w:rPr>
        <w:tab/>
      </w:r>
      <w:r>
        <w:rPr>
          <w:rStyle w:val="29"/>
          <w:rFonts w:hint="eastAsia" w:ascii="微软雅黑" w:hAnsi="微软雅黑" w:eastAsia="微软雅黑"/>
        </w:rPr>
        <w:t>收款方式及扩展</w:t>
      </w:r>
      <w:r>
        <w:tab/>
      </w:r>
      <w:r>
        <w:fldChar w:fldCharType="begin"/>
      </w:r>
      <w:r>
        <w:instrText xml:space="preserve"> PAGEREF _Toc462922099 \h </w:instrText>
      </w:r>
      <w:r>
        <w:fldChar w:fldCharType="separate"/>
      </w:r>
      <w:r>
        <w:t>106</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"_Toc462922100" </w:instrText>
      </w:r>
      <w:r>
        <w:fldChar w:fldCharType="separate"/>
      </w:r>
      <w:r>
        <w:rPr>
          <w:rStyle w:val="29"/>
          <w:rFonts w:ascii="微软雅黑" w:hAnsi="微软雅黑" w:eastAsia="微软雅黑"/>
        </w:rPr>
        <w:t>6.22</w:t>
      </w:r>
      <w:r>
        <w:rPr>
          <w:rFonts w:cs="Times New Roman"/>
        </w:rPr>
        <w:tab/>
      </w:r>
      <w:r>
        <w:rPr>
          <w:rStyle w:val="29"/>
          <w:rFonts w:hint="eastAsia" w:ascii="微软雅黑" w:hAnsi="微软雅黑" w:eastAsia="微软雅黑"/>
        </w:rPr>
        <w:t>银行机构列表</w:t>
      </w:r>
      <w:r>
        <w:tab/>
      </w:r>
      <w:r>
        <w:fldChar w:fldCharType="begin"/>
      </w:r>
      <w:r>
        <w:instrText xml:space="preserve"> PAGEREF _Toc462922100 \h </w:instrText>
      </w:r>
      <w:r>
        <w:fldChar w:fldCharType="separate"/>
      </w:r>
      <w:r>
        <w:t>106</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"_Toc462922101" </w:instrText>
      </w:r>
      <w:r>
        <w:fldChar w:fldCharType="separate"/>
      </w:r>
      <w:r>
        <w:rPr>
          <w:rStyle w:val="29"/>
          <w:rFonts w:ascii="微软雅黑" w:hAnsi="微软雅黑" w:eastAsia="微软雅黑"/>
        </w:rPr>
        <w:t>6.23</w:t>
      </w:r>
      <w:r>
        <w:rPr>
          <w:rFonts w:cs="Times New Roman"/>
        </w:rPr>
        <w:tab/>
      </w:r>
      <w:r>
        <w:rPr>
          <w:rStyle w:val="29"/>
          <w:rFonts w:hint="eastAsia" w:ascii="微软雅黑" w:hAnsi="微软雅黑" w:eastAsia="微软雅黑"/>
        </w:rPr>
        <w:t>审核状态</w:t>
      </w:r>
      <w:r>
        <w:tab/>
      </w:r>
      <w:r>
        <w:fldChar w:fldCharType="begin"/>
      </w:r>
      <w:r>
        <w:instrText xml:space="preserve"> PAGEREF _Toc462922101 \h </w:instrText>
      </w:r>
      <w:r>
        <w:fldChar w:fldCharType="separate"/>
      </w:r>
      <w:r>
        <w:t>107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"_Toc462922102" </w:instrText>
      </w:r>
      <w:r>
        <w:fldChar w:fldCharType="separate"/>
      </w:r>
      <w:r>
        <w:rPr>
          <w:rStyle w:val="29"/>
          <w:rFonts w:ascii="微软雅黑" w:hAnsi="微软雅黑" w:eastAsia="微软雅黑"/>
        </w:rPr>
        <w:t>6.24</w:t>
      </w:r>
      <w:r>
        <w:rPr>
          <w:rFonts w:cs="Times New Roman"/>
        </w:rPr>
        <w:tab/>
      </w:r>
      <w:r>
        <w:rPr>
          <w:rStyle w:val="29"/>
          <w:rFonts w:hint="eastAsia" w:ascii="微软雅黑" w:hAnsi="微软雅黑" w:eastAsia="微软雅黑"/>
        </w:rPr>
        <w:t>文件摘要算法</w:t>
      </w:r>
      <w:r>
        <w:tab/>
      </w:r>
      <w:r>
        <w:fldChar w:fldCharType="begin"/>
      </w:r>
      <w:r>
        <w:instrText xml:space="preserve"> PAGEREF _Toc462922102 \h </w:instrText>
      </w:r>
      <w:r>
        <w:fldChar w:fldCharType="separate"/>
      </w:r>
      <w:r>
        <w:t>107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"_Toc462922103" </w:instrText>
      </w:r>
      <w:r>
        <w:fldChar w:fldCharType="separate"/>
      </w:r>
      <w:r>
        <w:rPr>
          <w:rStyle w:val="29"/>
          <w:rFonts w:ascii="微软雅黑" w:hAnsi="微软雅黑" w:eastAsia="微软雅黑"/>
        </w:rPr>
        <w:t>6.25</w:t>
      </w:r>
      <w:r>
        <w:rPr>
          <w:rFonts w:cs="Times New Roman"/>
        </w:rPr>
        <w:tab/>
      </w:r>
      <w:r>
        <w:rPr>
          <w:rStyle w:val="29"/>
          <w:rFonts w:hint="eastAsia" w:ascii="微软雅黑" w:hAnsi="微软雅黑" w:eastAsia="微软雅黑"/>
        </w:rPr>
        <w:t>标的类型</w:t>
      </w:r>
      <w:r>
        <w:tab/>
      </w:r>
      <w:r>
        <w:fldChar w:fldCharType="begin"/>
      </w:r>
      <w:r>
        <w:instrText xml:space="preserve"> PAGEREF _Toc462922103 \h </w:instrText>
      </w:r>
      <w:r>
        <w:fldChar w:fldCharType="separate"/>
      </w:r>
      <w:r>
        <w:t>107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"_Toc462922104" </w:instrText>
      </w:r>
      <w:r>
        <w:fldChar w:fldCharType="separate"/>
      </w:r>
      <w:r>
        <w:rPr>
          <w:rStyle w:val="29"/>
          <w:rFonts w:ascii="微软雅黑" w:hAnsi="微软雅黑" w:eastAsia="微软雅黑"/>
        </w:rPr>
        <w:t>6.26</w:t>
      </w:r>
      <w:r>
        <w:rPr>
          <w:rFonts w:cs="Times New Roman"/>
        </w:rPr>
        <w:tab/>
      </w:r>
      <w:r>
        <w:rPr>
          <w:rStyle w:val="29"/>
          <w:rFonts w:hint="eastAsia" w:ascii="微软雅黑" w:hAnsi="微软雅黑" w:eastAsia="微软雅黑"/>
        </w:rPr>
        <w:t>还款方式</w:t>
      </w:r>
      <w:r>
        <w:tab/>
      </w:r>
      <w:r>
        <w:fldChar w:fldCharType="begin"/>
      </w:r>
      <w:r>
        <w:instrText xml:space="preserve"> PAGEREF _Toc462922104 \h </w:instrText>
      </w:r>
      <w:r>
        <w:fldChar w:fldCharType="separate"/>
      </w:r>
      <w:r>
        <w:t>107</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"_Toc462922105" </w:instrText>
      </w:r>
      <w:r>
        <w:fldChar w:fldCharType="separate"/>
      </w:r>
      <w:r>
        <w:rPr>
          <w:rStyle w:val="29"/>
          <w:rFonts w:ascii="微软雅黑" w:hAnsi="微软雅黑" w:eastAsia="微软雅黑"/>
        </w:rPr>
        <w:t>6.27</w:t>
      </w:r>
      <w:r>
        <w:rPr>
          <w:rFonts w:cs="Times New Roman"/>
        </w:rPr>
        <w:tab/>
      </w:r>
      <w:r>
        <w:rPr>
          <w:rStyle w:val="29"/>
          <w:rFonts w:hint="eastAsia" w:ascii="微软雅黑" w:hAnsi="微软雅黑" w:eastAsia="微软雅黑"/>
        </w:rPr>
        <w:t>协议类型</w:t>
      </w:r>
      <w:r>
        <w:tab/>
      </w:r>
      <w:r>
        <w:fldChar w:fldCharType="begin"/>
      </w:r>
      <w:r>
        <w:instrText xml:space="preserve"> PAGEREF _Toc462922105 \h </w:instrText>
      </w:r>
      <w:r>
        <w:fldChar w:fldCharType="separate"/>
      </w:r>
      <w:r>
        <w:t>108</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"_Toc462922106" </w:instrText>
      </w:r>
      <w:r>
        <w:fldChar w:fldCharType="separate"/>
      </w:r>
      <w:r>
        <w:rPr>
          <w:rStyle w:val="29"/>
          <w:rFonts w:ascii="微软雅黑" w:hAnsi="微软雅黑" w:eastAsia="微软雅黑"/>
        </w:rPr>
        <w:t>6.28</w:t>
      </w:r>
      <w:r>
        <w:rPr>
          <w:rFonts w:cs="Times New Roman"/>
        </w:rPr>
        <w:tab/>
      </w:r>
      <w:r>
        <w:rPr>
          <w:rStyle w:val="29"/>
          <w:rFonts w:hint="eastAsia" w:ascii="微软雅黑" w:hAnsi="微软雅黑" w:eastAsia="微软雅黑"/>
        </w:rPr>
        <w:t>标的产品类型</w:t>
      </w:r>
      <w:r>
        <w:tab/>
      </w:r>
      <w:r>
        <w:fldChar w:fldCharType="begin"/>
      </w:r>
      <w:r>
        <w:instrText xml:space="preserve"> PAGEREF _Toc462922106 \h </w:instrText>
      </w:r>
      <w:r>
        <w:fldChar w:fldCharType="separate"/>
      </w:r>
      <w:r>
        <w:t>108</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"_Toc462922107" </w:instrText>
      </w:r>
      <w:r>
        <w:fldChar w:fldCharType="separate"/>
      </w:r>
      <w:r>
        <w:rPr>
          <w:rStyle w:val="29"/>
          <w:rFonts w:ascii="微软雅黑" w:hAnsi="微软雅黑" w:eastAsia="微软雅黑"/>
        </w:rPr>
        <w:t>6.29</w:t>
      </w:r>
      <w:r>
        <w:rPr>
          <w:rFonts w:cs="Times New Roman"/>
        </w:rPr>
        <w:tab/>
      </w:r>
      <w:r>
        <w:rPr>
          <w:rStyle w:val="29"/>
          <w:rFonts w:hint="eastAsia" w:ascii="微软雅黑" w:hAnsi="微软雅黑" w:eastAsia="微软雅黑"/>
        </w:rPr>
        <w:t>标的状态</w:t>
      </w:r>
      <w:r>
        <w:tab/>
      </w:r>
      <w:r>
        <w:fldChar w:fldCharType="begin"/>
      </w:r>
      <w:r>
        <w:instrText xml:space="preserve"> PAGEREF _Toc462922107 \h </w:instrText>
      </w:r>
      <w:r>
        <w:fldChar w:fldCharType="separate"/>
      </w:r>
      <w:r>
        <w:t>108</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"_Toc462922108" </w:instrText>
      </w:r>
      <w:r>
        <w:fldChar w:fldCharType="separate"/>
      </w:r>
      <w:r>
        <w:rPr>
          <w:rStyle w:val="29"/>
          <w:rFonts w:ascii="微软雅黑" w:hAnsi="微软雅黑" w:eastAsia="微软雅黑"/>
        </w:rPr>
        <w:t>6.30</w:t>
      </w:r>
      <w:r>
        <w:rPr>
          <w:rFonts w:cs="Times New Roman"/>
        </w:rPr>
        <w:tab/>
      </w:r>
      <w:r>
        <w:rPr>
          <w:rStyle w:val="29"/>
          <w:rFonts w:hint="eastAsia" w:ascii="微软雅黑" w:hAnsi="微软雅黑" w:eastAsia="微软雅黑"/>
        </w:rPr>
        <w:t>债权变动明细</w:t>
      </w:r>
      <w:r>
        <w:tab/>
      </w:r>
      <w:r>
        <w:fldChar w:fldCharType="begin"/>
      </w:r>
      <w:r>
        <w:instrText xml:space="preserve"> PAGEREF _Toc462922108 \h </w:instrText>
      </w:r>
      <w:r>
        <w:fldChar w:fldCharType="separate"/>
      </w:r>
      <w:r>
        <w:t>109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"_Toc462922109" </w:instrText>
      </w:r>
      <w:r>
        <w:fldChar w:fldCharType="separate"/>
      </w:r>
      <w:r>
        <w:rPr>
          <w:rStyle w:val="29"/>
          <w:rFonts w:ascii="微软雅黑" w:hAnsi="微软雅黑" w:eastAsia="微软雅黑"/>
        </w:rPr>
        <w:t>6.31</w:t>
      </w:r>
      <w:r>
        <w:rPr>
          <w:rFonts w:cs="Times New Roman"/>
        </w:rPr>
        <w:tab/>
      </w:r>
      <w:r>
        <w:rPr>
          <w:rStyle w:val="29"/>
          <w:rFonts w:hint="eastAsia" w:ascii="微软雅黑" w:hAnsi="微软雅黑" w:eastAsia="微软雅黑"/>
        </w:rPr>
        <w:t>资金类型</w:t>
      </w:r>
      <w:r>
        <w:tab/>
      </w:r>
      <w:r>
        <w:fldChar w:fldCharType="begin"/>
      </w:r>
      <w:r>
        <w:instrText xml:space="preserve"> PAGEREF _Toc462922109 \h </w:instrText>
      </w:r>
      <w:r>
        <w:fldChar w:fldCharType="separate"/>
      </w:r>
      <w:r>
        <w:t>109</w:t>
      </w:r>
      <w:r>
        <w:fldChar w:fldCharType="end"/>
      </w:r>
      <w:r>
        <w:fldChar w:fldCharType="end"/>
      </w:r>
    </w:p>
    <w:p>
      <w:pPr>
        <w:pStyle w:val="24"/>
        <w:tabs>
          <w:tab w:val="left" w:pos="1260"/>
          <w:tab w:val="right" w:leader="dot" w:pos="8296"/>
        </w:tabs>
        <w:rPr>
          <w:rFonts w:cs="Times New Roman"/>
        </w:rPr>
      </w:pPr>
      <w:r>
        <w:fldChar w:fldCharType="begin"/>
      </w:r>
      <w:r>
        <w:instrText xml:space="preserve"> HYPERLINK \l "_Toc462922110" </w:instrText>
      </w:r>
      <w:r>
        <w:fldChar w:fldCharType="separate"/>
      </w:r>
      <w:r>
        <w:rPr>
          <w:rStyle w:val="29"/>
          <w:rFonts w:ascii="微软雅黑" w:hAnsi="微软雅黑" w:eastAsia="微软雅黑"/>
        </w:rPr>
        <w:t>6.32</w:t>
      </w:r>
      <w:r>
        <w:rPr>
          <w:rFonts w:cs="Times New Roman"/>
        </w:rPr>
        <w:tab/>
      </w:r>
      <w:r>
        <w:rPr>
          <w:rStyle w:val="29"/>
          <w:rFonts w:hint="eastAsia" w:ascii="微软雅黑" w:hAnsi="微软雅黑" w:eastAsia="微软雅黑"/>
        </w:rPr>
        <w:t>响应码</w:t>
      </w:r>
      <w:r>
        <w:tab/>
      </w:r>
      <w:r>
        <w:fldChar w:fldCharType="begin"/>
      </w:r>
      <w:r>
        <w:instrText xml:space="preserve"> PAGEREF _Toc462922110 \h </w:instrText>
      </w:r>
      <w:r>
        <w:fldChar w:fldCharType="separate"/>
      </w:r>
      <w:r>
        <w:t>109</w:t>
      </w:r>
      <w:r>
        <w:fldChar w:fldCharType="end"/>
      </w:r>
      <w:r>
        <w:fldChar w:fldCharType="end"/>
      </w:r>
    </w:p>
    <w:p>
      <w:pPr>
        <w:rPr>
          <w:rFonts w:ascii="微软雅黑" w:hAnsi="微软雅黑" w:eastAsia="微软雅黑"/>
        </w:rPr>
      </w:pPr>
      <w:r>
        <w:rPr>
          <w:rFonts w:ascii="微软雅黑" w:hAnsi="微软雅黑" w:eastAsia="微软雅黑"/>
          <w:bCs/>
          <w:lang w:val="zh-CN"/>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numPr>
          <w:ilvl w:val="0"/>
          <w:numId w:val="2"/>
        </w:numPr>
        <w:tabs>
          <w:tab w:val="left" w:pos="432"/>
        </w:tabs>
        <w:rPr>
          <w:rFonts w:ascii="微软雅黑" w:hAnsi="微软雅黑" w:eastAsia="微软雅黑"/>
        </w:rPr>
      </w:pPr>
      <w:bookmarkStart w:id="0" w:name="_Toc462921881"/>
      <w:bookmarkStart w:id="1" w:name="_Toc386119910"/>
      <w:bookmarkStart w:id="2" w:name="_Toc222233567"/>
      <w:r>
        <w:rPr>
          <w:rFonts w:hint="eastAsia" w:ascii="微软雅黑" w:hAnsi="微软雅黑" w:eastAsia="微软雅黑"/>
        </w:rPr>
        <w:t>概述</w:t>
      </w:r>
      <w:bookmarkEnd w:id="0"/>
      <w:bookmarkEnd w:id="1"/>
      <w:bookmarkEnd w:id="2"/>
    </w:p>
    <w:p>
      <w:pPr>
        <w:pStyle w:val="3"/>
        <w:rPr>
          <w:rFonts w:ascii="微软雅黑" w:hAnsi="微软雅黑" w:eastAsia="微软雅黑"/>
        </w:rPr>
      </w:pPr>
      <w:bookmarkStart w:id="3" w:name="_Toc462921882"/>
      <w:r>
        <w:rPr>
          <w:rFonts w:hint="eastAsia" w:ascii="微软雅黑" w:hAnsi="微软雅黑" w:eastAsia="微软雅黑"/>
        </w:rPr>
        <w:t>简要</w:t>
      </w:r>
      <w:r>
        <w:rPr>
          <w:rFonts w:ascii="微软雅黑" w:hAnsi="微软雅黑" w:eastAsia="微软雅黑"/>
        </w:rPr>
        <w:t>说明</w:t>
      </w:r>
      <w:bookmarkEnd w:id="3"/>
    </w:p>
    <w:p>
      <w:pPr>
        <w:rPr>
          <w:rFonts w:ascii="微软雅黑" w:hAnsi="微软雅黑" w:eastAsia="微软雅黑"/>
        </w:rPr>
      </w:pPr>
      <w:r>
        <w:rPr>
          <w:rFonts w:hint="eastAsia" w:ascii="微软雅黑" w:hAnsi="微软雅黑" w:eastAsia="微软雅黑"/>
        </w:rPr>
        <w:t>本</w:t>
      </w:r>
      <w:r>
        <w:rPr>
          <w:rFonts w:ascii="微软雅黑" w:hAnsi="微软雅黑" w:eastAsia="微软雅黑"/>
        </w:rPr>
        <w:t>文档主要针对</w:t>
      </w:r>
      <w:r>
        <w:rPr>
          <w:rFonts w:hint="eastAsia" w:ascii="微软雅黑" w:hAnsi="微软雅黑" w:eastAsia="微软雅黑"/>
        </w:rPr>
        <w:t>互联网金融</w:t>
      </w:r>
      <w:r>
        <w:rPr>
          <w:rFonts w:ascii="微软雅黑" w:hAnsi="微软雅黑" w:eastAsia="微软雅黑"/>
        </w:rPr>
        <w:t>类商户接入的</w:t>
      </w:r>
      <w:r>
        <w:rPr>
          <w:rFonts w:hint="eastAsia" w:ascii="微软雅黑" w:hAnsi="微软雅黑" w:eastAsia="微软雅黑"/>
        </w:rPr>
        <w:t>接口</w:t>
      </w:r>
      <w:r>
        <w:rPr>
          <w:rFonts w:ascii="微软雅黑" w:hAnsi="微软雅黑" w:eastAsia="微软雅黑"/>
        </w:rPr>
        <w:t>说明</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阅读</w:t>
      </w:r>
      <w:r>
        <w:rPr>
          <w:rFonts w:ascii="微软雅黑" w:hAnsi="微软雅黑" w:eastAsia="微软雅黑"/>
        </w:rPr>
        <w:t>对象：</w:t>
      </w:r>
      <w:r>
        <w:rPr>
          <w:rFonts w:hint="eastAsia" w:ascii="微软雅黑" w:hAnsi="微软雅黑" w:eastAsia="微软雅黑"/>
        </w:rPr>
        <w:t>商户网站</w:t>
      </w:r>
      <w:r>
        <w:rPr>
          <w:rFonts w:ascii="微软雅黑" w:hAnsi="微软雅黑" w:eastAsia="微软雅黑"/>
        </w:rPr>
        <w:t>的技术开发人员。</w:t>
      </w:r>
    </w:p>
    <w:p>
      <w:pPr>
        <w:pStyle w:val="3"/>
        <w:rPr>
          <w:rFonts w:ascii="微软雅黑" w:hAnsi="微软雅黑" w:eastAsia="微软雅黑"/>
        </w:rPr>
      </w:pPr>
      <w:bookmarkStart w:id="4" w:name="_Toc462921883"/>
      <w:r>
        <w:rPr>
          <w:rFonts w:hint="eastAsia" w:ascii="微软雅黑" w:hAnsi="微软雅黑" w:eastAsia="微软雅黑"/>
        </w:rPr>
        <w:t>接入</w:t>
      </w:r>
      <w:r>
        <w:rPr>
          <w:rFonts w:ascii="微软雅黑" w:hAnsi="微软雅黑" w:eastAsia="微软雅黑"/>
        </w:rPr>
        <w:t>接口</w:t>
      </w:r>
      <w:r>
        <w:rPr>
          <w:rFonts w:hint="eastAsia" w:ascii="微软雅黑" w:hAnsi="微软雅黑" w:eastAsia="微软雅黑"/>
        </w:rPr>
        <w:t>简述</w:t>
      </w:r>
      <w:bookmarkEnd w:id="4"/>
    </w:p>
    <w:p>
      <w:pPr>
        <w:pStyle w:val="4"/>
      </w:pPr>
      <w:bookmarkStart w:id="5" w:name="_Toc462921884"/>
      <w:r>
        <w:rPr>
          <w:rFonts w:hint="eastAsia"/>
        </w:rPr>
        <w:t>接入U</w:t>
      </w:r>
      <w:r>
        <w:t>RL</w:t>
      </w:r>
      <w:bookmarkEnd w:id="5"/>
    </w:p>
    <w:p>
      <w:pPr>
        <w:rPr>
          <w:rFonts w:ascii="微软雅黑" w:hAnsi="微软雅黑" w:eastAsia="微软雅黑"/>
          <w:szCs w:val="21"/>
        </w:rPr>
      </w:pPr>
      <w:r>
        <w:rPr>
          <w:rFonts w:hint="eastAsia" w:ascii="微软雅黑" w:hAnsi="微软雅黑" w:eastAsia="微软雅黑"/>
          <w:szCs w:val="21"/>
        </w:rPr>
        <w:t>会员网关：</w:t>
      </w:r>
    </w:p>
    <w:p>
      <w:pPr>
        <w:ind w:left="420" w:leftChars="200"/>
        <w:rPr>
          <w:rFonts w:ascii="微软雅黑" w:hAnsi="微软雅黑" w:eastAsia="微软雅黑"/>
          <w:szCs w:val="21"/>
        </w:rPr>
      </w:pPr>
      <w:r>
        <w:rPr>
          <w:rFonts w:hint="eastAsia" w:ascii="微软雅黑" w:hAnsi="微软雅黑" w:eastAsia="微软雅黑"/>
          <w:szCs w:val="21"/>
        </w:rPr>
        <w:t>生产环境：</w:t>
      </w:r>
      <w:r>
        <w:fldChar w:fldCharType="begin"/>
      </w:r>
      <w:r>
        <w:instrText xml:space="preserve"> HYPERLINK "https://mas.weibopay.com/mgs/gateway.do" </w:instrText>
      </w:r>
      <w:r>
        <w:fldChar w:fldCharType="separate"/>
      </w:r>
      <w:r>
        <w:rPr>
          <w:rFonts w:ascii="微软雅黑" w:hAnsi="微软雅黑" w:eastAsia="微软雅黑"/>
          <w:szCs w:val="21"/>
        </w:rPr>
        <w:t>https://</w:t>
      </w:r>
      <w:r>
        <w:rPr>
          <w:rFonts w:hint="eastAsia" w:ascii="微软雅黑" w:hAnsi="微软雅黑" w:eastAsia="微软雅黑"/>
          <w:szCs w:val="21"/>
        </w:rPr>
        <w:t>gate.pay.sina.com.cn</w:t>
      </w:r>
      <w:r>
        <w:rPr>
          <w:rFonts w:ascii="微软雅黑" w:hAnsi="微软雅黑" w:eastAsia="微软雅黑"/>
          <w:szCs w:val="21"/>
        </w:rPr>
        <w:t>/mgs/gateway.do</w:t>
      </w:r>
      <w:r>
        <w:rPr>
          <w:rFonts w:ascii="微软雅黑" w:hAnsi="微软雅黑" w:eastAsia="微软雅黑"/>
          <w:szCs w:val="21"/>
        </w:rPr>
        <w:fldChar w:fldCharType="end"/>
      </w:r>
    </w:p>
    <w:p>
      <w:pPr>
        <w:ind w:left="420" w:leftChars="200"/>
        <w:rPr>
          <w:rFonts w:ascii="微软雅黑" w:hAnsi="微软雅黑" w:eastAsia="微软雅黑"/>
          <w:szCs w:val="21"/>
        </w:rPr>
      </w:pPr>
      <w:r>
        <w:rPr>
          <w:rFonts w:hint="eastAsia" w:ascii="微软雅黑" w:hAnsi="微软雅黑" w:eastAsia="微软雅黑"/>
          <w:szCs w:val="21"/>
        </w:rPr>
        <w:t>联调环境：https://testgate.pay.sina.com.cn/mgs/gateway.do</w:t>
      </w:r>
    </w:p>
    <w:p>
      <w:pPr>
        <w:rPr>
          <w:rFonts w:ascii="微软雅黑" w:hAnsi="微软雅黑" w:eastAsia="微软雅黑"/>
          <w:szCs w:val="21"/>
        </w:rPr>
      </w:pPr>
      <w:r>
        <w:rPr>
          <w:rFonts w:hint="eastAsia" w:ascii="微软雅黑" w:hAnsi="微软雅黑" w:eastAsia="微软雅黑"/>
          <w:szCs w:val="21"/>
        </w:rPr>
        <w:t>收单</w:t>
      </w:r>
      <w:r>
        <w:rPr>
          <w:rFonts w:ascii="微软雅黑" w:hAnsi="微软雅黑" w:eastAsia="微软雅黑"/>
          <w:szCs w:val="21"/>
        </w:rPr>
        <w:t>网关</w:t>
      </w:r>
      <w:r>
        <w:rPr>
          <w:rFonts w:hint="eastAsia" w:ascii="微软雅黑" w:hAnsi="微软雅黑" w:eastAsia="微软雅黑"/>
          <w:szCs w:val="21"/>
        </w:rPr>
        <w:t>：</w:t>
      </w:r>
    </w:p>
    <w:p>
      <w:pPr>
        <w:ind w:left="420" w:leftChars="200"/>
        <w:rPr>
          <w:rFonts w:ascii="微软雅黑" w:hAnsi="微软雅黑" w:eastAsia="微软雅黑"/>
          <w:szCs w:val="21"/>
        </w:rPr>
      </w:pPr>
      <w:r>
        <w:rPr>
          <w:rFonts w:hint="eastAsia" w:ascii="微软雅黑" w:hAnsi="微软雅黑" w:eastAsia="微软雅黑"/>
          <w:szCs w:val="21"/>
        </w:rPr>
        <w:t>生产环境：</w:t>
      </w:r>
      <w:r>
        <w:fldChar w:fldCharType="begin"/>
      </w:r>
      <w:r>
        <w:instrText xml:space="preserve"> HYPERLINK </w:instrText>
      </w:r>
      <w:r>
        <w:fldChar w:fldCharType="separate"/>
      </w:r>
      <w:r>
        <w:rPr>
          <w:rFonts w:ascii="微软雅黑" w:hAnsi="微软雅黑" w:eastAsia="微软雅黑"/>
          <w:szCs w:val="21"/>
        </w:rPr>
        <w:t>https://</w:t>
      </w:r>
      <w:r>
        <w:rPr>
          <w:rFonts w:hint="eastAsia" w:ascii="微软雅黑" w:hAnsi="微软雅黑" w:eastAsia="微软雅黑"/>
          <w:szCs w:val="21"/>
        </w:rPr>
        <w:t>gate.pay.sina.com.cn</w:t>
      </w:r>
      <w:r>
        <w:rPr>
          <w:rFonts w:ascii="微软雅黑" w:hAnsi="微软雅黑" w:eastAsia="微软雅黑"/>
          <w:szCs w:val="21"/>
        </w:rPr>
        <w:t>/mas/gateway.do</w:t>
      </w:r>
      <w:r>
        <w:rPr>
          <w:rFonts w:ascii="微软雅黑" w:hAnsi="微软雅黑" w:eastAsia="微软雅黑"/>
          <w:szCs w:val="21"/>
        </w:rPr>
        <w:fldChar w:fldCharType="end"/>
      </w:r>
    </w:p>
    <w:p>
      <w:pPr>
        <w:ind w:left="420" w:leftChars="200"/>
        <w:rPr>
          <w:rFonts w:ascii="微软雅黑" w:hAnsi="微软雅黑" w:eastAsia="微软雅黑"/>
          <w:szCs w:val="21"/>
        </w:rPr>
      </w:pPr>
      <w:r>
        <w:rPr>
          <w:rFonts w:hint="eastAsia" w:ascii="微软雅黑" w:hAnsi="微软雅黑" w:eastAsia="微软雅黑"/>
          <w:szCs w:val="21"/>
        </w:rPr>
        <w:t>联调环境：https://testgate.pay.sina.com.cn/mas/gateway.do</w:t>
      </w:r>
    </w:p>
    <w:p>
      <w:pPr>
        <w:rPr>
          <w:rFonts w:ascii="微软雅黑" w:hAnsi="微软雅黑" w:eastAsia="微软雅黑"/>
          <w:szCs w:val="21"/>
        </w:rPr>
      </w:pPr>
    </w:p>
    <w:p>
      <w:pPr>
        <w:pStyle w:val="4"/>
      </w:pPr>
      <w:bookmarkStart w:id="6" w:name="_Toc462921885"/>
      <w:r>
        <w:rPr>
          <w:rFonts w:hint="eastAsia"/>
        </w:rPr>
        <w:t>接入</w:t>
      </w:r>
      <w:r>
        <w:t>方式</w:t>
      </w:r>
      <w:bookmarkEnd w:id="6"/>
    </w:p>
    <w:p>
      <w:pPr>
        <w:rPr>
          <w:rFonts w:ascii="微软雅黑" w:hAnsi="微软雅黑" w:eastAsia="微软雅黑"/>
          <w:szCs w:val="21"/>
        </w:rPr>
      </w:pPr>
      <w:r>
        <w:rPr>
          <w:rFonts w:hint="eastAsia" w:ascii="微软雅黑" w:hAnsi="微软雅黑" w:eastAsia="微软雅黑"/>
          <w:szCs w:val="21"/>
        </w:rPr>
        <w:t>POST/GET方式</w:t>
      </w:r>
    </w:p>
    <w:p>
      <w:pPr>
        <w:pStyle w:val="4"/>
      </w:pPr>
      <w:bookmarkStart w:id="7" w:name="_接入类型"/>
      <w:bookmarkEnd w:id="7"/>
      <w:bookmarkStart w:id="8" w:name="_Toc462921886"/>
      <w:r>
        <w:rPr>
          <w:rFonts w:hint="eastAsia"/>
        </w:rPr>
        <w:t>接入类型</w:t>
      </w:r>
      <w:bookmarkEnd w:id="8"/>
    </w:p>
    <w:p>
      <w:pPr>
        <w:numPr>
          <w:ilvl w:val="0"/>
          <w:numId w:val="3"/>
        </w:numPr>
        <w:outlineLvl w:val="0"/>
        <w:rPr>
          <w:rFonts w:ascii="微软雅黑" w:hAnsi="微软雅黑" w:eastAsia="微软雅黑"/>
          <w:b/>
          <w:sz w:val="24"/>
          <w:szCs w:val="24"/>
        </w:rPr>
      </w:pPr>
      <w:r>
        <w:rPr>
          <w:rFonts w:hint="eastAsia" w:ascii="微软雅黑" w:hAnsi="微软雅黑" w:eastAsia="微软雅黑"/>
          <w:b/>
          <w:sz w:val="24"/>
          <w:szCs w:val="24"/>
        </w:rPr>
        <w:t>类型1，商户系统后台调用</w:t>
      </w:r>
    </w:p>
    <w:p>
      <w:pPr>
        <w:pStyle w:val="32"/>
        <w:ind w:left="420" w:firstLine="0" w:firstLineChars="0"/>
        <w:rPr>
          <w:rFonts w:ascii="微软雅黑" w:hAnsi="微软雅黑" w:eastAsia="微软雅黑"/>
        </w:rPr>
      </w:pPr>
      <w:r>
        <w:rPr>
          <w:rFonts w:hint="eastAsia" w:ascii="微软雅黑" w:hAnsi="微软雅黑" w:eastAsia="微软雅黑"/>
        </w:rPr>
        <w:t>即商户系统</w:t>
      </w:r>
      <w:r>
        <w:rPr>
          <w:rFonts w:ascii="微软雅黑" w:hAnsi="微软雅黑" w:eastAsia="微软雅黑"/>
        </w:rPr>
        <w:t>的</w:t>
      </w:r>
      <w:r>
        <w:rPr>
          <w:rFonts w:ascii="微软雅黑" w:hAnsi="微软雅黑" w:eastAsia="微软雅黑"/>
          <w:b/>
        </w:rPr>
        <w:t>后台服务</w:t>
      </w:r>
      <w:r>
        <w:rPr>
          <w:rFonts w:ascii="微软雅黑" w:hAnsi="微软雅黑" w:eastAsia="微软雅黑"/>
        </w:rPr>
        <w:t>直接</w:t>
      </w:r>
      <w:r>
        <w:rPr>
          <w:rFonts w:hint="eastAsia" w:ascii="微软雅黑" w:hAnsi="微软雅黑" w:eastAsia="微软雅黑"/>
        </w:rPr>
        <w:t>调用新浪支付</w:t>
      </w:r>
      <w:r>
        <w:rPr>
          <w:rFonts w:ascii="微软雅黑" w:hAnsi="微软雅黑" w:eastAsia="微软雅黑"/>
        </w:rPr>
        <w:t>后台服务的过程，</w:t>
      </w:r>
      <w:r>
        <w:rPr>
          <w:rFonts w:hint="eastAsia" w:ascii="微软雅黑" w:hAnsi="微软雅黑" w:eastAsia="微软雅黑"/>
        </w:rPr>
        <w:t>同步</w:t>
      </w:r>
      <w:r>
        <w:rPr>
          <w:rFonts w:ascii="微软雅黑" w:hAnsi="微软雅黑" w:eastAsia="微软雅黑"/>
        </w:rPr>
        <w:t>响应。</w:t>
      </w:r>
      <w:r>
        <w:rPr>
          <w:rFonts w:hint="eastAsia" w:ascii="微软雅黑" w:hAnsi="微软雅黑" w:eastAsia="微软雅黑"/>
          <w:b/>
        </w:rPr>
        <w:t>如无特殊说明，本文档中的接口都将采用此方式接入</w:t>
      </w:r>
      <w:r>
        <w:rPr>
          <w:rFonts w:hint="eastAsia" w:ascii="微软雅黑" w:hAnsi="微软雅黑" w:eastAsia="微软雅黑"/>
        </w:rPr>
        <w:t>。新浪支付在收到商户请求后，会验证请求的IP是否在商户申请的白名单之内。</w:t>
      </w:r>
    </w:p>
    <w:p>
      <w:pPr>
        <w:pStyle w:val="32"/>
        <w:ind w:left="420" w:firstLine="0" w:firstLineChars="0"/>
        <w:rPr>
          <w:rFonts w:ascii="微软雅黑" w:hAnsi="微软雅黑" w:eastAsia="微软雅黑"/>
        </w:rPr>
      </w:pPr>
      <w:r>
        <w:rPr>
          <w:rFonts w:ascii="微软雅黑" w:hAnsi="微软雅黑" w:eastAsia="微软雅黑"/>
        </w:rPr>
        <w:drawing>
          <wp:inline distT="0" distB="0" distL="114300" distR="114300">
            <wp:extent cx="5265420" cy="2109470"/>
            <wp:effectExtent l="0" t="0" r="1143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5420" cy="2109470"/>
                    </a:xfrm>
                    <a:prstGeom prst="rect">
                      <a:avLst/>
                    </a:prstGeom>
                    <a:noFill/>
                    <a:ln w="9525">
                      <a:noFill/>
                    </a:ln>
                  </pic:spPr>
                </pic:pic>
              </a:graphicData>
            </a:graphic>
          </wp:inline>
        </w:drawing>
      </w:r>
    </w:p>
    <w:p>
      <w:pPr>
        <w:numPr>
          <w:ilvl w:val="0"/>
          <w:numId w:val="3"/>
        </w:numPr>
        <w:outlineLvl w:val="0"/>
        <w:rPr>
          <w:rFonts w:ascii="微软雅黑" w:hAnsi="微软雅黑" w:eastAsia="微软雅黑"/>
          <w:b/>
          <w:sz w:val="24"/>
          <w:szCs w:val="24"/>
        </w:rPr>
      </w:pPr>
      <w:r>
        <w:rPr>
          <w:rFonts w:hint="eastAsia" w:ascii="微软雅黑" w:hAnsi="微软雅黑" w:eastAsia="微软雅黑"/>
          <w:b/>
          <w:sz w:val="24"/>
          <w:szCs w:val="24"/>
        </w:rPr>
        <w:t>类型2，商户网站前台调用</w:t>
      </w:r>
    </w:p>
    <w:p>
      <w:pPr>
        <w:pStyle w:val="32"/>
        <w:ind w:left="420" w:firstLine="0" w:firstLineChars="0"/>
        <w:rPr>
          <w:rFonts w:ascii="微软雅黑" w:hAnsi="微软雅黑" w:eastAsia="微软雅黑"/>
        </w:rPr>
      </w:pPr>
      <w:r>
        <w:rPr>
          <w:rFonts w:hint="eastAsia" w:ascii="微软雅黑" w:hAnsi="微软雅黑" w:eastAsia="微软雅黑"/>
        </w:rPr>
        <w:t>即商户</w:t>
      </w:r>
      <w:r>
        <w:rPr>
          <w:rFonts w:ascii="微软雅黑" w:hAnsi="微软雅黑" w:eastAsia="微软雅黑"/>
        </w:rPr>
        <w:t>网站</w:t>
      </w:r>
      <w:r>
        <w:rPr>
          <w:rFonts w:ascii="微软雅黑" w:hAnsi="微软雅黑" w:eastAsia="微软雅黑"/>
          <w:b/>
        </w:rPr>
        <w:t>页面</w:t>
      </w:r>
      <w:r>
        <w:rPr>
          <w:rFonts w:ascii="微软雅黑" w:hAnsi="微软雅黑" w:eastAsia="微软雅黑"/>
        </w:rPr>
        <w:t>直接跳转</w:t>
      </w:r>
      <w:r>
        <w:rPr>
          <w:rFonts w:hint="eastAsia" w:ascii="微软雅黑" w:hAnsi="微软雅黑" w:eastAsia="微软雅黑"/>
        </w:rPr>
        <w:t>并</w:t>
      </w:r>
      <w:r>
        <w:rPr>
          <w:rFonts w:ascii="微软雅黑" w:hAnsi="微软雅黑" w:eastAsia="微软雅黑"/>
        </w:rPr>
        <w:t>提交相应请求信息到</w:t>
      </w:r>
      <w:r>
        <w:rPr>
          <w:rFonts w:hint="eastAsia" w:ascii="微软雅黑" w:hAnsi="微软雅黑" w:eastAsia="微软雅黑"/>
        </w:rPr>
        <w:t>新浪支付</w:t>
      </w:r>
      <w:r>
        <w:rPr>
          <w:rFonts w:ascii="微软雅黑" w:hAnsi="微软雅黑" w:eastAsia="微软雅黑"/>
        </w:rPr>
        <w:t>页面的过程</w:t>
      </w:r>
      <w:r>
        <w:rPr>
          <w:rFonts w:hint="eastAsia" w:ascii="微软雅黑" w:hAnsi="微软雅黑" w:eastAsia="微软雅黑"/>
        </w:rPr>
        <w:t>。此</w:t>
      </w:r>
      <w:r>
        <w:rPr>
          <w:rFonts w:ascii="微软雅黑" w:hAnsi="微软雅黑" w:eastAsia="微软雅黑"/>
        </w:rPr>
        <w:t>类服务一般需要提供</w:t>
      </w:r>
      <w:r>
        <w:rPr>
          <w:rFonts w:hint="eastAsia" w:ascii="微软雅黑" w:hAnsi="微软雅黑" w:eastAsia="微软雅黑"/>
        </w:rPr>
        <w:t>页面跳转</w:t>
      </w:r>
      <w:r>
        <w:rPr>
          <w:rFonts w:ascii="微软雅黑" w:hAnsi="微软雅黑" w:eastAsia="微软雅黑"/>
        </w:rPr>
        <w:t>回调</w:t>
      </w:r>
      <w:r>
        <w:rPr>
          <w:rFonts w:hint="eastAsia" w:ascii="微软雅黑" w:hAnsi="微软雅黑" w:eastAsia="微软雅黑"/>
        </w:rPr>
        <w:t>，</w:t>
      </w:r>
      <w:r>
        <w:rPr>
          <w:rFonts w:ascii="微软雅黑" w:hAnsi="微软雅黑" w:eastAsia="微软雅黑"/>
        </w:rPr>
        <w:t>或者系统回调来响应处理结果。</w:t>
      </w:r>
      <w:r>
        <w:rPr>
          <w:rFonts w:hint="eastAsia" w:ascii="微软雅黑" w:hAnsi="微软雅黑" w:eastAsia="微软雅黑"/>
        </w:rPr>
        <w:t>目前只在特定场景下使用。新浪支付在收到商户请求后，会验证请求中的reffer是否在白名单中。</w:t>
      </w:r>
    </w:p>
    <w:p>
      <w:pPr>
        <w:ind w:firstLine="420"/>
        <w:rPr>
          <w:rFonts w:ascii="微软雅黑" w:hAnsi="微软雅黑" w:eastAsia="微软雅黑"/>
          <w:b/>
        </w:rPr>
      </w:pPr>
      <w:r>
        <w:rPr>
          <w:rFonts w:ascii="微软雅黑" w:hAnsi="微软雅黑" w:eastAsia="微软雅黑"/>
          <w:b/>
        </w:rPr>
        <w:drawing>
          <wp:inline distT="0" distB="0" distL="114300" distR="114300">
            <wp:extent cx="5277485" cy="2462530"/>
            <wp:effectExtent l="0" t="0" r="1841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7485" cy="2462530"/>
                    </a:xfrm>
                    <a:prstGeom prst="rect">
                      <a:avLst/>
                    </a:prstGeom>
                    <a:noFill/>
                    <a:ln w="9525">
                      <a:noFill/>
                    </a:ln>
                  </pic:spPr>
                </pic:pic>
              </a:graphicData>
            </a:graphic>
          </wp:inline>
        </w:drawing>
      </w:r>
    </w:p>
    <w:p>
      <w:pPr>
        <w:pStyle w:val="4"/>
      </w:pPr>
      <w:bookmarkStart w:id="9" w:name="_Toc462921887"/>
      <w:r>
        <w:rPr>
          <w:rFonts w:hint="eastAsia"/>
        </w:rPr>
        <w:t>接入</w:t>
      </w:r>
      <w:r>
        <w:t>参数</w:t>
      </w:r>
      <w:bookmarkEnd w:id="9"/>
    </w:p>
    <w:p>
      <w:pPr>
        <w:rPr>
          <w:rFonts w:ascii="微软雅黑" w:hAnsi="微软雅黑" w:eastAsia="微软雅黑"/>
        </w:rPr>
      </w:pPr>
      <w:r>
        <w:rPr>
          <w:rFonts w:hint="eastAsia" w:ascii="微软雅黑" w:hAnsi="微软雅黑" w:eastAsia="微软雅黑"/>
        </w:rPr>
        <w:t>包括基本</w:t>
      </w:r>
      <w:r>
        <w:rPr>
          <w:rFonts w:ascii="微软雅黑" w:hAnsi="微软雅黑" w:eastAsia="微软雅黑"/>
        </w:rPr>
        <w:t>参数</w:t>
      </w:r>
      <w:r>
        <w:rPr>
          <w:rFonts w:hint="eastAsia" w:ascii="微软雅黑" w:hAnsi="微软雅黑" w:eastAsia="微软雅黑"/>
        </w:rPr>
        <w:t>和</w:t>
      </w:r>
      <w:r>
        <w:rPr>
          <w:rFonts w:ascii="微软雅黑" w:hAnsi="微软雅黑" w:eastAsia="微软雅黑"/>
        </w:rPr>
        <w:t>业务参数，</w:t>
      </w:r>
      <w:r>
        <w:rPr>
          <w:rFonts w:hint="eastAsia" w:ascii="微软雅黑" w:hAnsi="微软雅黑" w:eastAsia="微软雅黑"/>
        </w:rPr>
        <w:t>具体</w:t>
      </w:r>
      <w:r>
        <w:rPr>
          <w:rFonts w:ascii="微软雅黑" w:hAnsi="微软雅黑" w:eastAsia="微软雅黑"/>
        </w:rPr>
        <w:t>见各业务接口说明</w:t>
      </w:r>
      <w:r>
        <w:rPr>
          <w:rFonts w:hint="eastAsia" w:ascii="微软雅黑" w:hAnsi="微软雅黑" w:eastAsia="微软雅黑"/>
        </w:rPr>
        <w:t>。</w:t>
      </w:r>
    </w:p>
    <w:p>
      <w:pPr>
        <w:pStyle w:val="5"/>
        <w:rPr>
          <w:rFonts w:ascii="微软雅黑" w:hAnsi="微软雅黑" w:eastAsia="微软雅黑"/>
        </w:rPr>
      </w:pPr>
      <w:bookmarkStart w:id="10" w:name="_基本参数"/>
      <w:bookmarkEnd w:id="10"/>
      <w:r>
        <w:rPr>
          <w:rFonts w:hint="eastAsia" w:ascii="微软雅黑" w:hAnsi="微软雅黑" w:eastAsia="微软雅黑"/>
        </w:rPr>
        <w:t>基本</w:t>
      </w:r>
      <w:r>
        <w:rPr>
          <w:rFonts w:ascii="微软雅黑" w:hAnsi="微软雅黑" w:eastAsia="微软雅黑"/>
        </w:rPr>
        <w:t>参数</w:t>
      </w:r>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bookmarkStart w:id="11" w:name="OLE_LINK7"/>
            <w:bookmarkStart w:id="12" w:name="OLE_LINK8"/>
            <w:r>
              <w:rPr>
                <w:rFonts w:ascii="微软雅黑" w:hAnsi="微软雅黑" w:eastAsia="微软雅黑" w:cs="Arial"/>
                <w:color w:val="000000"/>
                <w:kern w:val="0"/>
                <w:sz w:val="18"/>
                <w:szCs w:val="18"/>
              </w:rPr>
              <w:t>service</w:t>
            </w:r>
            <w:bookmarkEnd w:id="11"/>
            <w:bookmarkEnd w:id="12"/>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接口名称</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(64)</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接口名称。</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sz w:val="18"/>
                <w:szCs w:val="18"/>
              </w:rPr>
              <w:t>open_account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version</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接口版本</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Number(5)</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接口版本。</w:t>
            </w:r>
            <w:r>
              <w:rPr>
                <w:rFonts w:hint="eastAsia" w:ascii="微软雅黑" w:hAnsi="微软雅黑" w:eastAsia="微软雅黑" w:cs="宋体"/>
                <w:kern w:val="0"/>
                <w:sz w:val="18"/>
                <w:szCs w:val="18"/>
              </w:rPr>
              <w:t>目前支持1.0、 1.1、1.2，对于不同的业务请求，会有相应的变化。对于订单类的交易接口，不同版本对应着不同的响应方式。参见</w:t>
            </w:r>
            <w:r>
              <w:fldChar w:fldCharType="begin"/>
            </w:r>
            <w:r>
              <w:instrText xml:space="preserve"> HYPERLINK \l "_支付方式扩展" </w:instrText>
            </w:r>
            <w:r>
              <w:fldChar w:fldCharType="separate"/>
            </w:r>
            <w:r>
              <w:rPr>
                <w:rStyle w:val="29"/>
                <w:rFonts w:hint="eastAsia" w:ascii="微软雅黑" w:hAnsi="微软雅黑" w:eastAsia="微软雅黑" w:cs="宋体"/>
                <w:kern w:val="0"/>
                <w:sz w:val="18"/>
                <w:szCs w:val="18"/>
              </w:rPr>
              <w:t>支付方式扩展</w:t>
            </w:r>
            <w:r>
              <w:rPr>
                <w:rStyle w:val="29"/>
                <w:rFonts w:hint="eastAsia" w:ascii="微软雅黑" w:hAnsi="微软雅黑" w:eastAsia="微软雅黑" w:cs="宋体"/>
                <w:kern w:val="0"/>
                <w:sz w:val="18"/>
                <w:szCs w:val="18"/>
              </w:rPr>
              <w:fldChar w:fldCharType="end"/>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r</w:t>
            </w:r>
            <w:r>
              <w:rPr>
                <w:rFonts w:hint="eastAsia" w:ascii="微软雅黑" w:hAnsi="微软雅黑" w:eastAsia="微软雅黑" w:cs="Arial"/>
                <w:color w:val="000000"/>
                <w:kern w:val="0"/>
                <w:sz w:val="18"/>
                <w:szCs w:val="18"/>
              </w:rPr>
              <w:t>equest</w:t>
            </w:r>
            <w:r>
              <w:rPr>
                <w:rFonts w:ascii="微软雅黑" w:hAnsi="微软雅黑" w:eastAsia="微软雅黑" w:cs="Arial"/>
                <w:color w:val="000000"/>
                <w:kern w:val="0"/>
                <w:sz w:val="18"/>
                <w:szCs w:val="18"/>
              </w:rPr>
              <w:t>_time</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请求</w:t>
            </w:r>
            <w:r>
              <w:rPr>
                <w:rFonts w:ascii="微软雅黑" w:hAnsi="微软雅黑" w:eastAsia="微软雅黑" w:cs="宋体"/>
                <w:color w:val="000000"/>
                <w:kern w:val="0"/>
                <w:sz w:val="18"/>
                <w:szCs w:val="18"/>
              </w:rPr>
              <w:t>时间</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String</w:t>
            </w:r>
            <w:r>
              <w:rPr>
                <w:rFonts w:ascii="微软雅黑" w:hAnsi="微软雅黑" w:eastAsia="微软雅黑" w:cs="Arial"/>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发起</w:t>
            </w:r>
            <w:r>
              <w:rPr>
                <w:rFonts w:ascii="微软雅黑" w:hAnsi="微软雅黑" w:eastAsia="微软雅黑" w:cs="宋体"/>
                <w:color w:val="000000"/>
                <w:kern w:val="0"/>
                <w:sz w:val="18"/>
                <w:szCs w:val="18"/>
              </w:rPr>
              <w:t>请求时间，格式</w:t>
            </w:r>
            <w:r>
              <w:rPr>
                <w:rFonts w:hint="eastAsia" w:ascii="微软雅黑" w:hAnsi="微软雅黑" w:eastAsia="微软雅黑" w:cs="宋体"/>
                <w:color w:val="000000"/>
                <w:kern w:val="0"/>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20140101120401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bookmarkStart w:id="13" w:name="OLE_LINK5"/>
            <w:bookmarkStart w:id="14" w:name="OLE_LINK6"/>
            <w:r>
              <w:rPr>
                <w:rFonts w:hint="eastAsia" w:ascii="微软雅黑" w:hAnsi="微软雅黑" w:eastAsia="微软雅黑" w:cs="宋体"/>
                <w:color w:val="000000"/>
                <w:kern w:val="0"/>
                <w:sz w:val="18"/>
                <w:szCs w:val="18"/>
              </w:rPr>
              <w:t>p</w:t>
            </w:r>
            <w:r>
              <w:rPr>
                <w:rFonts w:ascii="微软雅黑" w:hAnsi="微软雅黑" w:eastAsia="微软雅黑" w:cs="宋体"/>
                <w:color w:val="000000"/>
                <w:kern w:val="0"/>
                <w:sz w:val="18"/>
                <w:szCs w:val="18"/>
              </w:rPr>
              <w:t>artner</w:t>
            </w:r>
            <w:r>
              <w:rPr>
                <w:rFonts w:hint="eastAsia" w:ascii="微软雅黑" w:hAnsi="微软雅黑" w:eastAsia="微软雅黑" w:cs="宋体"/>
                <w:color w:val="000000"/>
                <w:kern w:val="0"/>
                <w:sz w:val="18"/>
                <w:szCs w:val="18"/>
              </w:rPr>
              <w:t xml:space="preserve"> _id</w:t>
            </w:r>
            <w:bookmarkEnd w:id="13"/>
            <w:bookmarkEnd w:id="14"/>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宋体"/>
                <w:color w:val="000000"/>
                <w:kern w:val="0"/>
                <w:sz w:val="18"/>
                <w:szCs w:val="18"/>
              </w:rPr>
              <w:t>合作者身份</w:t>
            </w:r>
            <w:r>
              <w:rPr>
                <w:rFonts w:ascii="微软雅黑" w:hAnsi="微软雅黑" w:eastAsia="微软雅黑" w:cs="Arial"/>
                <w:color w:val="000000"/>
                <w:kern w:val="0"/>
                <w:sz w:val="18"/>
                <w:szCs w:val="18"/>
              </w:rPr>
              <w:t xml:space="preserve">ID </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32</w:t>
            </w:r>
            <w:r>
              <w:rPr>
                <w:rFonts w:ascii="微软雅黑" w:hAnsi="微软雅黑" w:eastAsia="微软雅黑" w:cs="Arial"/>
                <w:color w:val="000000"/>
                <w:kern w:val="0"/>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签约合作方的钱包唯一用户号。</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宋体" w:hAnsi="宋体" w:cs="宋体"/>
                <w:kern w:val="0"/>
                <w:sz w:val="24"/>
                <w:szCs w:val="24"/>
              </w:rPr>
            </w:pPr>
            <w:r>
              <w:rPr>
                <w:rFonts w:ascii="微软雅黑" w:hAnsi="微软雅黑" w:eastAsia="微软雅黑" w:cs="Arial"/>
                <w:color w:val="000000"/>
                <w:kern w:val="0"/>
                <w:sz w:val="18"/>
                <w:szCs w:val="18"/>
              </w:rPr>
              <w:t>200004595271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_</w:t>
            </w:r>
            <w:r>
              <w:rPr>
                <w:rFonts w:ascii="微软雅黑" w:hAnsi="微软雅黑" w:eastAsia="微软雅黑" w:cs="Arial"/>
                <w:color w:val="000000"/>
                <w:kern w:val="0"/>
                <w:sz w:val="18"/>
                <w:szCs w:val="18"/>
              </w:rPr>
              <w:t xml:space="preserve">input_charset </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参数编码字符集</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商户网站使用的编码格式，如</w:t>
            </w:r>
            <w:r>
              <w:rPr>
                <w:rFonts w:ascii="微软雅黑" w:hAnsi="微软雅黑" w:eastAsia="微软雅黑" w:cs="Arial"/>
                <w:color w:val="000000"/>
                <w:kern w:val="0"/>
                <w:sz w:val="18"/>
                <w:szCs w:val="18"/>
              </w:rPr>
              <w:t>utf-8</w:t>
            </w:r>
            <w:r>
              <w:rPr>
                <w:rFonts w:hint="eastAsia" w:ascii="微软雅黑" w:hAnsi="微软雅黑" w:eastAsia="微软雅黑" w:cs="宋体"/>
                <w:color w:val="000000"/>
                <w:kern w:val="0"/>
                <w:sz w:val="18"/>
                <w:szCs w:val="18"/>
              </w:rPr>
              <w:t>、</w:t>
            </w:r>
            <w:r>
              <w:rPr>
                <w:rFonts w:ascii="微软雅黑" w:hAnsi="微软雅黑" w:eastAsia="微软雅黑" w:cs="Arial"/>
                <w:color w:val="000000"/>
                <w:kern w:val="0"/>
                <w:sz w:val="18"/>
                <w:szCs w:val="18"/>
              </w:rPr>
              <w:t>gbk</w:t>
            </w:r>
            <w:r>
              <w:rPr>
                <w:rFonts w:hint="eastAsia" w:ascii="微软雅黑" w:hAnsi="微软雅黑" w:eastAsia="微软雅黑" w:cs="宋体"/>
                <w:color w:val="000000"/>
                <w:kern w:val="0"/>
                <w:sz w:val="18"/>
                <w:szCs w:val="18"/>
              </w:rPr>
              <w:t>、</w:t>
            </w:r>
            <w:r>
              <w:rPr>
                <w:rFonts w:ascii="微软雅黑" w:hAnsi="微软雅黑" w:eastAsia="微软雅黑" w:cs="Arial"/>
                <w:color w:val="000000"/>
                <w:kern w:val="0"/>
                <w:sz w:val="18"/>
                <w:szCs w:val="18"/>
              </w:rPr>
              <w:t>gb2312</w:t>
            </w:r>
            <w:r>
              <w:rPr>
                <w:rFonts w:hint="eastAsia" w:ascii="微软雅黑" w:hAnsi="微软雅黑" w:eastAsia="微软雅黑" w:cs="宋体"/>
                <w:color w:val="000000"/>
                <w:kern w:val="0"/>
                <w:sz w:val="18"/>
                <w:szCs w:val="18"/>
              </w:rPr>
              <w:t>等。</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建议使用：utf-8</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UTF-8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sign </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(256)</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参见</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签名机制</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e8qdwl9caset5zugii2r7q0k8ikopxor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sign_type </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签名方式</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签名方式支持</w:t>
            </w:r>
            <w:r>
              <w:rPr>
                <w:rFonts w:ascii="微软雅黑" w:hAnsi="微软雅黑" w:eastAsia="微软雅黑" w:cs="Arial"/>
                <w:color w:val="000000"/>
                <w:kern w:val="0"/>
                <w:sz w:val="18"/>
                <w:szCs w:val="18"/>
              </w:rPr>
              <w:t>RSA</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w:t>
            </w:r>
            <w:r>
              <w:rPr>
                <w:rFonts w:hint="eastAsia" w:ascii="微软雅黑" w:hAnsi="微软雅黑" w:eastAsia="微软雅黑" w:cs="Arial"/>
                <w:color w:val="000000"/>
                <w:kern w:val="0"/>
                <w:sz w:val="18"/>
                <w:szCs w:val="18"/>
              </w:rPr>
              <w:t>ign</w:t>
            </w:r>
            <w:r>
              <w:rPr>
                <w:rFonts w:ascii="微软雅黑" w:hAnsi="微软雅黑" w:eastAsia="微软雅黑" w:cs="Arial"/>
                <w:color w:val="000000"/>
                <w:kern w:val="0"/>
                <w:sz w:val="18"/>
                <w:szCs w:val="18"/>
              </w:rPr>
              <w:t>_ version</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签名版本号</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Number(5)</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w:t>
            </w:r>
            <w:r>
              <w:rPr>
                <w:rFonts w:ascii="微软雅黑" w:hAnsi="微软雅黑" w:eastAsia="微软雅黑" w:cs="宋体"/>
                <w:color w:val="000000"/>
                <w:kern w:val="0"/>
                <w:sz w:val="18"/>
                <w:szCs w:val="18"/>
              </w:rPr>
              <w:t>密钥版本</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默认1.0</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1</w:t>
            </w:r>
            <w:r>
              <w:rPr>
                <w:rFonts w:ascii="微软雅黑" w:hAnsi="微软雅黑" w:eastAsia="微软雅黑" w:cs="Arial"/>
                <w:color w:val="000000"/>
                <w:kern w:val="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encrypt_version</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加密</w:t>
            </w:r>
            <w:r>
              <w:rPr>
                <w:rFonts w:ascii="微软雅黑" w:hAnsi="微软雅黑" w:eastAsia="微软雅黑" w:cs="宋体"/>
                <w:color w:val="000000"/>
                <w:kern w:val="0"/>
                <w:sz w:val="18"/>
                <w:szCs w:val="18"/>
              </w:rPr>
              <w:t>版本</w:t>
            </w:r>
            <w:r>
              <w:rPr>
                <w:rFonts w:hint="eastAsia" w:ascii="微软雅黑" w:hAnsi="微软雅黑" w:eastAsia="微软雅黑" w:cs="宋体"/>
                <w:color w:val="000000"/>
                <w:kern w:val="0"/>
                <w:sz w:val="18"/>
                <w:szCs w:val="18"/>
              </w:rPr>
              <w:t>号</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Number(5)</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加密</w:t>
            </w:r>
            <w:r>
              <w:rPr>
                <w:rFonts w:ascii="微软雅黑" w:hAnsi="微软雅黑" w:eastAsia="微软雅黑" w:cs="宋体"/>
                <w:color w:val="000000"/>
                <w:kern w:val="0"/>
                <w:sz w:val="18"/>
                <w:szCs w:val="18"/>
              </w:rPr>
              <w:t>密钥版本</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默认1.0</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1</w:t>
            </w:r>
            <w:r>
              <w:rPr>
                <w:rFonts w:ascii="微软雅黑" w:hAnsi="微软雅黑" w:eastAsia="微软雅黑" w:cs="Arial"/>
                <w:color w:val="000000"/>
                <w:kern w:val="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notify_url</w:t>
            </w:r>
          </w:p>
        </w:tc>
        <w:tc>
          <w:tcPr>
            <w:tcW w:w="141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系统</w:t>
            </w:r>
            <w:r>
              <w:rPr>
                <w:rFonts w:ascii="微软雅黑" w:hAnsi="微软雅黑" w:eastAsia="微软雅黑" w:cs="Arial"/>
                <w:color w:val="000000"/>
                <w:kern w:val="0"/>
                <w:sz w:val="18"/>
                <w:szCs w:val="18"/>
              </w:rPr>
              <w:t>异步回调通知地址</w:t>
            </w:r>
          </w:p>
        </w:tc>
        <w:tc>
          <w:tcPr>
            <w:tcW w:w="14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w:t>
            </w:r>
            <w:r>
              <w:rPr>
                <w:rFonts w:ascii="微软雅黑" w:hAnsi="微软雅黑" w:eastAsia="微软雅黑" w:cs="Arial"/>
                <w:color w:val="000000"/>
                <w:kern w:val="0"/>
                <w:sz w:val="18"/>
                <w:szCs w:val="18"/>
              </w:rPr>
              <w:t>200</w:t>
            </w:r>
            <w:r>
              <w:rPr>
                <w:rFonts w:hint="eastAsia" w:ascii="微软雅黑" w:hAnsi="微软雅黑" w:eastAsia="微软雅黑" w:cs="Arial"/>
                <w:color w:val="000000"/>
                <w:kern w:val="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钱包</w:t>
            </w:r>
            <w:r>
              <w:rPr>
                <w:rFonts w:ascii="微软雅黑" w:hAnsi="微软雅黑" w:eastAsia="微软雅黑" w:cs="Arial"/>
                <w:color w:val="000000"/>
                <w:kern w:val="0"/>
                <w:sz w:val="18"/>
                <w:szCs w:val="18"/>
              </w:rPr>
              <w:t>处理</w:t>
            </w:r>
            <w:r>
              <w:rPr>
                <w:rFonts w:hint="eastAsia" w:ascii="微软雅黑" w:hAnsi="微软雅黑" w:eastAsia="微软雅黑" w:cs="Arial"/>
                <w:color w:val="000000"/>
                <w:kern w:val="0"/>
                <w:sz w:val="18"/>
                <w:szCs w:val="18"/>
              </w:rPr>
              <w:t>发生状态</w:t>
            </w:r>
            <w:r>
              <w:rPr>
                <w:rFonts w:ascii="微软雅黑" w:hAnsi="微软雅黑" w:eastAsia="微软雅黑" w:cs="Arial"/>
                <w:color w:val="000000"/>
                <w:kern w:val="0"/>
                <w:sz w:val="18"/>
                <w:szCs w:val="18"/>
              </w:rPr>
              <w:t>变迁后异步通知结果</w:t>
            </w:r>
            <w:r>
              <w:rPr>
                <w:rFonts w:hint="eastAsia" w:ascii="微软雅黑" w:hAnsi="微软雅黑" w:eastAsia="微软雅黑" w:cs="Arial"/>
                <w:color w:val="000000"/>
                <w:kern w:val="0"/>
                <w:sz w:val="18"/>
                <w:szCs w:val="18"/>
              </w:rPr>
              <w:t>，响应结果为“success”，全部小写</w:t>
            </w:r>
          </w:p>
        </w:tc>
        <w:tc>
          <w:tcPr>
            <w:tcW w:w="64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http://www.test.com/receive_notify.htm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return_url</w:t>
            </w:r>
          </w:p>
        </w:tc>
        <w:tc>
          <w:tcPr>
            <w:tcW w:w="141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页面跳转同步返回页面路径</w:t>
            </w:r>
          </w:p>
        </w:tc>
        <w:tc>
          <w:tcPr>
            <w:tcW w:w="14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w:t>
            </w:r>
            <w:r>
              <w:rPr>
                <w:rFonts w:ascii="微软雅黑" w:hAnsi="微软雅黑" w:eastAsia="微软雅黑" w:cs="Arial"/>
                <w:color w:val="000000"/>
                <w:kern w:val="0"/>
                <w:sz w:val="18"/>
                <w:szCs w:val="18"/>
              </w:rPr>
              <w:t>200</w:t>
            </w:r>
            <w:r>
              <w:rPr>
                <w:rFonts w:hint="eastAsia" w:ascii="微软雅黑" w:hAnsi="微软雅黑" w:eastAsia="微软雅黑" w:cs="Arial"/>
                <w:color w:val="000000"/>
                <w:kern w:val="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钱包处理完请求后，当前页面自动跳转到商户网站里指定页面的</w:t>
            </w:r>
            <w:r>
              <w:rPr>
                <w:rFonts w:ascii="微软雅黑" w:hAnsi="微软雅黑" w:eastAsia="微软雅黑" w:cs="Arial"/>
                <w:color w:val="000000"/>
                <w:kern w:val="0"/>
                <w:sz w:val="18"/>
                <w:szCs w:val="18"/>
              </w:rPr>
              <w:t>http</w:t>
            </w:r>
            <w:r>
              <w:rPr>
                <w:rFonts w:hint="eastAsia" w:ascii="微软雅黑" w:hAnsi="微软雅黑" w:eastAsia="微软雅黑" w:cs="Arial"/>
                <w:color w:val="000000"/>
                <w:kern w:val="0"/>
                <w:sz w:val="18"/>
                <w:szCs w:val="18"/>
              </w:rPr>
              <w:t>路径。</w:t>
            </w:r>
          </w:p>
        </w:tc>
        <w:tc>
          <w:tcPr>
            <w:tcW w:w="64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http://www.test.com/receive_return.htm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memo</w:t>
            </w:r>
          </w:p>
        </w:tc>
        <w:tc>
          <w:tcPr>
            <w:tcW w:w="141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说明信息，原文返回。客户可根据需要存放需要在响应时带回的信息。</w:t>
            </w:r>
          </w:p>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注意：当接口类型为 代收/代付/转账/退款时，该长度不能超过256个字符</w:t>
            </w:r>
          </w:p>
        </w:tc>
        <w:tc>
          <w:tcPr>
            <w:tcW w:w="64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p>
        </w:tc>
      </w:tr>
    </w:tbl>
    <w:p>
      <w:pPr>
        <w:rPr>
          <w:rFonts w:ascii="微软雅黑" w:hAnsi="微软雅黑" w:eastAsia="微软雅黑"/>
        </w:rPr>
      </w:pPr>
    </w:p>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响应</w:t>
      </w:r>
      <w:r>
        <w:rPr>
          <w:rFonts w:ascii="微软雅黑" w:hAnsi="微软雅黑" w:eastAsia="微软雅黑"/>
        </w:rPr>
        <w:t>统一</w:t>
      </w:r>
      <w:r>
        <w:rPr>
          <w:rFonts w:hint="eastAsia" w:ascii="微软雅黑" w:hAnsi="微软雅黑" w:eastAsia="微软雅黑"/>
        </w:rPr>
        <w:t>序列化</w:t>
      </w:r>
      <w:r>
        <w:rPr>
          <w:rFonts w:ascii="微软雅黑" w:hAnsi="微软雅黑" w:eastAsia="微软雅黑"/>
        </w:rPr>
        <w:t>为JSON</w:t>
      </w:r>
      <w:r>
        <w:rPr>
          <w:rFonts w:hint="eastAsia" w:ascii="微软雅黑" w:hAnsi="微软雅黑" w:eastAsia="微软雅黑"/>
        </w:rPr>
        <w:t>报文</w:t>
      </w:r>
    </w:p>
    <w:tbl>
      <w:tblPr>
        <w:tblStyle w:val="31"/>
        <w:tblW w:w="11977"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gridCol w:w="340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r</w:t>
            </w:r>
            <w:r>
              <w:rPr>
                <w:rFonts w:hint="eastAsia" w:ascii="微软雅黑" w:hAnsi="微软雅黑" w:eastAsia="微软雅黑" w:cs="Arial"/>
                <w:color w:val="000000"/>
                <w:kern w:val="0"/>
                <w:sz w:val="18"/>
                <w:szCs w:val="18"/>
              </w:rPr>
              <w:t>e</w:t>
            </w:r>
            <w:r>
              <w:rPr>
                <w:rFonts w:ascii="微软雅黑" w:hAnsi="微软雅黑" w:eastAsia="微软雅黑" w:cs="Arial"/>
                <w:color w:val="000000"/>
                <w:kern w:val="0"/>
                <w:sz w:val="18"/>
                <w:szCs w:val="18"/>
              </w:rPr>
              <w:t>sponse_time</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请求</w:t>
            </w:r>
            <w:r>
              <w:rPr>
                <w:rFonts w:ascii="微软雅黑" w:hAnsi="微软雅黑" w:eastAsia="微软雅黑" w:cs="宋体"/>
                <w:color w:val="000000"/>
                <w:kern w:val="0"/>
                <w:sz w:val="18"/>
                <w:szCs w:val="18"/>
              </w:rPr>
              <w:t>时间</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String</w:t>
            </w:r>
            <w:r>
              <w:rPr>
                <w:rFonts w:ascii="微软雅黑" w:hAnsi="微软雅黑" w:eastAsia="微软雅黑" w:cs="Arial"/>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发起</w:t>
            </w:r>
            <w:r>
              <w:rPr>
                <w:rFonts w:ascii="微软雅黑" w:hAnsi="微软雅黑" w:eastAsia="微软雅黑" w:cs="宋体"/>
                <w:color w:val="000000"/>
                <w:kern w:val="0"/>
                <w:sz w:val="18"/>
                <w:szCs w:val="18"/>
              </w:rPr>
              <w:t>请求时间，格式</w:t>
            </w:r>
            <w:r>
              <w:rPr>
                <w:rFonts w:hint="eastAsia" w:ascii="微软雅黑" w:hAnsi="微软雅黑" w:eastAsia="微软雅黑" w:cs="宋体"/>
                <w:color w:val="000000"/>
                <w:kern w:val="0"/>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20140101120401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p</w:t>
            </w:r>
            <w:r>
              <w:rPr>
                <w:rFonts w:ascii="微软雅黑" w:hAnsi="微软雅黑" w:eastAsia="微软雅黑" w:cs="Arial"/>
                <w:color w:val="000000"/>
                <w:kern w:val="0"/>
                <w:sz w:val="18"/>
                <w:szCs w:val="18"/>
              </w:rPr>
              <w:t>artner</w:t>
            </w:r>
            <w:r>
              <w:rPr>
                <w:rFonts w:hint="eastAsia" w:ascii="微软雅黑" w:hAnsi="微软雅黑" w:eastAsia="微软雅黑" w:cs="Arial"/>
                <w:color w:val="000000"/>
                <w:kern w:val="0"/>
                <w:sz w:val="18"/>
                <w:szCs w:val="18"/>
              </w:rPr>
              <w:t>_id</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宋体"/>
                <w:color w:val="000000"/>
                <w:kern w:val="0"/>
                <w:sz w:val="18"/>
                <w:szCs w:val="18"/>
              </w:rPr>
              <w:t>合作者身份</w:t>
            </w:r>
            <w:r>
              <w:rPr>
                <w:rFonts w:ascii="微软雅黑" w:hAnsi="微软雅黑" w:eastAsia="微软雅黑" w:cs="Arial"/>
                <w:color w:val="000000"/>
                <w:kern w:val="0"/>
                <w:sz w:val="18"/>
                <w:szCs w:val="18"/>
              </w:rPr>
              <w:t xml:space="preserve">ID </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32</w:t>
            </w:r>
            <w:r>
              <w:rPr>
                <w:rFonts w:ascii="微软雅黑" w:hAnsi="微软雅黑" w:eastAsia="微软雅黑" w:cs="Arial"/>
                <w:color w:val="000000"/>
                <w:kern w:val="0"/>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签约合作方的钱包唯一用户号。</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宋体" w:hAnsi="宋体" w:cs="宋体"/>
                <w:kern w:val="0"/>
                <w:sz w:val="24"/>
                <w:szCs w:val="24"/>
              </w:rPr>
            </w:pPr>
            <w:r>
              <w:rPr>
                <w:rFonts w:ascii="微软雅黑" w:hAnsi="微软雅黑" w:eastAsia="微软雅黑" w:cs="Arial"/>
                <w:color w:val="000000"/>
                <w:kern w:val="0"/>
                <w:sz w:val="18"/>
                <w:szCs w:val="18"/>
              </w:rPr>
              <w:t xml:space="preserve">200004595271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_</w:t>
            </w:r>
            <w:r>
              <w:rPr>
                <w:rFonts w:ascii="微软雅黑" w:hAnsi="微软雅黑" w:eastAsia="微软雅黑" w:cs="Arial"/>
                <w:color w:val="000000"/>
                <w:kern w:val="0"/>
                <w:sz w:val="18"/>
                <w:szCs w:val="18"/>
              </w:rPr>
              <w:t xml:space="preserve">input_charset </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参数编码字符集</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商户网站使用的编码格式，如</w:t>
            </w:r>
            <w:r>
              <w:rPr>
                <w:rFonts w:ascii="微软雅黑" w:hAnsi="微软雅黑" w:eastAsia="微软雅黑" w:cs="Arial"/>
                <w:color w:val="000000"/>
                <w:kern w:val="0"/>
                <w:sz w:val="18"/>
                <w:szCs w:val="18"/>
              </w:rPr>
              <w:t>utf-8</w:t>
            </w:r>
            <w:r>
              <w:rPr>
                <w:rFonts w:hint="eastAsia" w:ascii="微软雅黑" w:hAnsi="微软雅黑" w:eastAsia="微软雅黑" w:cs="宋体"/>
                <w:color w:val="000000"/>
                <w:kern w:val="0"/>
                <w:sz w:val="18"/>
                <w:szCs w:val="18"/>
              </w:rPr>
              <w:t>、</w:t>
            </w:r>
            <w:r>
              <w:rPr>
                <w:rFonts w:ascii="微软雅黑" w:hAnsi="微软雅黑" w:eastAsia="微软雅黑" w:cs="Arial"/>
                <w:color w:val="000000"/>
                <w:kern w:val="0"/>
                <w:sz w:val="18"/>
                <w:szCs w:val="18"/>
              </w:rPr>
              <w:t>gbk</w:t>
            </w:r>
            <w:r>
              <w:rPr>
                <w:rFonts w:hint="eastAsia" w:ascii="微软雅黑" w:hAnsi="微软雅黑" w:eastAsia="微软雅黑" w:cs="宋体"/>
                <w:color w:val="000000"/>
                <w:kern w:val="0"/>
                <w:sz w:val="18"/>
                <w:szCs w:val="18"/>
              </w:rPr>
              <w:t>、</w:t>
            </w:r>
            <w:r>
              <w:rPr>
                <w:rFonts w:ascii="微软雅黑" w:hAnsi="微软雅黑" w:eastAsia="微软雅黑" w:cs="Arial"/>
                <w:color w:val="000000"/>
                <w:kern w:val="0"/>
                <w:sz w:val="18"/>
                <w:szCs w:val="18"/>
              </w:rPr>
              <w:t>gb2312</w:t>
            </w:r>
            <w:r>
              <w:rPr>
                <w:rFonts w:hint="eastAsia" w:ascii="微软雅黑" w:hAnsi="微软雅黑" w:eastAsia="微软雅黑" w:cs="宋体"/>
                <w:color w:val="000000"/>
                <w:kern w:val="0"/>
                <w:sz w:val="18"/>
                <w:szCs w:val="18"/>
              </w:rPr>
              <w:t>等。</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UTF-8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sign </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(256)</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参见</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签名机制</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e8qdwl9caset5zugii2r7q0k8ikopxor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36"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 xml:space="preserve">sign_type </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签名方式</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签名方式支持</w:t>
            </w:r>
            <w:r>
              <w:rPr>
                <w:rFonts w:ascii="微软雅黑" w:hAnsi="微软雅黑" w:eastAsia="微软雅黑" w:cs="Arial"/>
                <w:color w:val="000000"/>
                <w:kern w:val="0"/>
                <w:sz w:val="18"/>
                <w:szCs w:val="18"/>
              </w:rPr>
              <w:t>RSA</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36"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w:t>
            </w:r>
            <w:r>
              <w:rPr>
                <w:rFonts w:hint="eastAsia" w:ascii="微软雅黑" w:hAnsi="微软雅黑" w:eastAsia="微软雅黑" w:cs="Arial"/>
                <w:color w:val="000000"/>
                <w:kern w:val="0"/>
                <w:sz w:val="18"/>
                <w:szCs w:val="18"/>
              </w:rPr>
              <w:t>ign</w:t>
            </w:r>
            <w:r>
              <w:rPr>
                <w:rFonts w:ascii="微软雅黑" w:hAnsi="微软雅黑" w:eastAsia="微软雅黑" w:cs="Arial"/>
                <w:color w:val="000000"/>
                <w:kern w:val="0"/>
                <w:sz w:val="18"/>
                <w:szCs w:val="18"/>
              </w:rPr>
              <w:t>_ version</w:t>
            </w:r>
          </w:p>
        </w:tc>
        <w:tc>
          <w:tcPr>
            <w:tcW w:w="141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签名版本号</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Number(5)</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w:t>
            </w:r>
            <w:r>
              <w:rPr>
                <w:rFonts w:ascii="微软雅黑" w:hAnsi="微软雅黑" w:eastAsia="微软雅黑" w:cs="宋体"/>
                <w:color w:val="000000"/>
                <w:kern w:val="0"/>
                <w:sz w:val="18"/>
                <w:szCs w:val="18"/>
              </w:rPr>
              <w:t>密钥版本</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默认1.0</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1</w:t>
            </w:r>
            <w:r>
              <w:rPr>
                <w:rFonts w:ascii="微软雅黑" w:hAnsi="微软雅黑" w:eastAsia="微软雅黑" w:cs="Arial"/>
                <w:color w:val="000000"/>
                <w:kern w:val="0"/>
                <w:sz w:val="18"/>
                <w:szCs w:val="18"/>
              </w:rPr>
              <w:t>.0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response</w:t>
            </w:r>
            <w:r>
              <w:rPr>
                <w:rFonts w:hint="eastAsia" w:ascii="微软雅黑" w:hAnsi="微软雅黑" w:eastAsia="微软雅黑" w:cs="Arial"/>
                <w:color w:val="000000"/>
                <w:kern w:val="0"/>
                <w:sz w:val="18"/>
                <w:szCs w:val="18"/>
              </w:rPr>
              <w:t>_c</w:t>
            </w:r>
            <w:r>
              <w:rPr>
                <w:rFonts w:ascii="微软雅黑" w:hAnsi="微软雅黑" w:eastAsia="微软雅黑" w:cs="Arial"/>
                <w:color w:val="000000"/>
                <w:kern w:val="0"/>
                <w:sz w:val="18"/>
                <w:szCs w:val="18"/>
              </w:rPr>
              <w:t>ode</w:t>
            </w:r>
          </w:p>
        </w:tc>
        <w:tc>
          <w:tcPr>
            <w:tcW w:w="141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sz w:val="18"/>
                <w:szCs w:val="18"/>
              </w:rPr>
            </w:pPr>
            <w:r>
              <w:rPr>
                <w:rFonts w:hint="eastAsia" w:ascii="微软雅黑" w:hAnsi="微软雅黑" w:eastAsia="微软雅黑" w:cs="宋体"/>
                <w:sz w:val="18"/>
                <w:szCs w:val="18"/>
              </w:rPr>
              <w:t>响应码</w:t>
            </w:r>
          </w:p>
        </w:tc>
        <w:tc>
          <w:tcPr>
            <w:tcW w:w="141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ascii="微软雅黑" w:hAnsi="微软雅黑" w:eastAsia="微软雅黑" w:cs="Arial"/>
                <w:sz w:val="18"/>
                <w:szCs w:val="18"/>
              </w:rPr>
              <w:t>String</w:t>
            </w:r>
            <w:r>
              <w:rPr>
                <w:rFonts w:hint="eastAsia" w:ascii="微软雅黑" w:hAnsi="微软雅黑" w:eastAsia="微软雅黑" w:cs="Arial"/>
                <w:sz w:val="18"/>
                <w:szCs w:val="18"/>
              </w:rPr>
              <w:t>(30)</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参见附录</w:t>
            </w:r>
          </w:p>
        </w:tc>
        <w:tc>
          <w:tcPr>
            <w:tcW w:w="64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spacing w:before="8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PARTNER_ID_</w:t>
            </w:r>
            <w:r>
              <w:rPr>
                <w:rFonts w:ascii="微软雅黑" w:hAnsi="微软雅黑" w:eastAsia="微软雅黑" w:cs="Arial"/>
                <w:color w:val="000000"/>
                <w:kern w:val="0"/>
                <w:sz w:val="18"/>
                <w:szCs w:val="18"/>
              </w:rPr>
              <w:t>NOT_EXIST</w:t>
            </w:r>
          </w:p>
        </w:tc>
        <w:tc>
          <w:tcPr>
            <w:tcW w:w="3402" w:type="dxa"/>
          </w:tcPr>
          <w:p>
            <w:pPr>
              <w:autoSpaceDE w:val="0"/>
              <w:autoSpaceDN w:val="0"/>
              <w:adjustRightInd w:val="0"/>
              <w:spacing w:before="80"/>
              <w:jc w:val="left"/>
              <w:rPr>
                <w:rFonts w:ascii="微软雅黑" w:hAnsi="微软雅黑" w:eastAsia="微软雅黑" w:cs="宋体"/>
                <w:color w:val="000000"/>
                <w:kern w:val="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response</w:t>
            </w:r>
            <w:r>
              <w:rPr>
                <w:rFonts w:hint="eastAsia" w:ascii="微软雅黑" w:hAnsi="微软雅黑" w:eastAsia="微软雅黑" w:cs="Arial"/>
                <w:color w:val="000000"/>
                <w:kern w:val="0"/>
                <w:sz w:val="18"/>
                <w:szCs w:val="18"/>
              </w:rPr>
              <w:t>_m</w:t>
            </w:r>
            <w:r>
              <w:rPr>
                <w:rFonts w:ascii="微软雅黑" w:hAnsi="微软雅黑" w:eastAsia="微软雅黑" w:cs="Arial"/>
                <w:color w:val="000000"/>
                <w:kern w:val="0"/>
                <w:sz w:val="18"/>
                <w:szCs w:val="18"/>
              </w:rPr>
              <w:t>essage</w:t>
            </w:r>
          </w:p>
        </w:tc>
        <w:tc>
          <w:tcPr>
            <w:tcW w:w="141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sz w:val="18"/>
                <w:szCs w:val="18"/>
              </w:rPr>
            </w:pPr>
            <w:r>
              <w:rPr>
                <w:rFonts w:hint="eastAsia" w:ascii="微软雅黑" w:hAnsi="微软雅黑" w:eastAsia="微软雅黑" w:cs="宋体"/>
                <w:sz w:val="18"/>
                <w:szCs w:val="18"/>
              </w:rPr>
              <w:t>响应信息</w:t>
            </w:r>
          </w:p>
        </w:tc>
        <w:tc>
          <w:tcPr>
            <w:tcW w:w="141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ascii="微软雅黑" w:hAnsi="微软雅黑" w:eastAsia="微软雅黑" w:cs="Arial"/>
                <w:sz w:val="18"/>
                <w:szCs w:val="18"/>
              </w:rPr>
              <w:t>String</w:t>
            </w:r>
            <w:r>
              <w:rPr>
                <w:rFonts w:hint="eastAsia" w:ascii="微软雅黑" w:hAnsi="微软雅黑" w:eastAsia="微软雅黑" w:cs="Arial"/>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参见附录</w:t>
            </w:r>
          </w:p>
        </w:tc>
        <w:tc>
          <w:tcPr>
            <w:tcW w:w="64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合作方I</w:t>
            </w:r>
            <w:r>
              <w:rPr>
                <w:rFonts w:ascii="微软雅黑" w:hAnsi="微软雅黑" w:eastAsia="微软雅黑"/>
                <w:sz w:val="18"/>
                <w:szCs w:val="18"/>
              </w:rPr>
              <w:t>d</w:t>
            </w:r>
            <w:r>
              <w:rPr>
                <w:rFonts w:hint="eastAsia" w:ascii="微软雅黑" w:hAnsi="微软雅黑" w:eastAsia="微软雅黑"/>
                <w:sz w:val="18"/>
                <w:szCs w:val="18"/>
              </w:rPr>
              <w:t>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memo</w:t>
            </w:r>
          </w:p>
        </w:tc>
        <w:tc>
          <w:tcPr>
            <w:tcW w:w="141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说明信息，与</w:t>
            </w:r>
            <w:r>
              <w:rPr>
                <w:rFonts w:ascii="微软雅黑" w:hAnsi="微软雅黑" w:eastAsia="微软雅黑" w:cs="Arial"/>
                <w:color w:val="000000"/>
                <w:kern w:val="0"/>
                <w:sz w:val="18"/>
                <w:szCs w:val="18"/>
              </w:rPr>
              <w:t>请求</w:t>
            </w:r>
            <w:r>
              <w:rPr>
                <w:rFonts w:hint="eastAsia" w:ascii="微软雅黑" w:hAnsi="微软雅黑" w:eastAsia="微软雅黑" w:cs="Arial"/>
                <w:color w:val="000000"/>
                <w:kern w:val="0"/>
                <w:sz w:val="18"/>
                <w:szCs w:val="18"/>
              </w:rPr>
              <w:t>中</w:t>
            </w:r>
            <w:r>
              <w:rPr>
                <w:rFonts w:ascii="微软雅黑" w:hAnsi="微软雅黑" w:eastAsia="微软雅黑" w:cs="Arial"/>
                <w:color w:val="000000"/>
                <w:kern w:val="0"/>
                <w:sz w:val="18"/>
                <w:szCs w:val="18"/>
              </w:rPr>
              <w:t>memo</w:t>
            </w:r>
            <w:r>
              <w:rPr>
                <w:rFonts w:hint="eastAsia" w:ascii="微软雅黑" w:hAnsi="微软雅黑" w:eastAsia="微软雅黑" w:cs="Arial"/>
                <w:color w:val="000000"/>
                <w:kern w:val="0"/>
                <w:sz w:val="18"/>
                <w:szCs w:val="18"/>
              </w:rPr>
              <w:t>内容</w:t>
            </w:r>
            <w:r>
              <w:rPr>
                <w:rFonts w:ascii="微软雅黑" w:hAnsi="微软雅黑" w:eastAsia="微软雅黑" w:cs="Arial"/>
                <w:color w:val="000000"/>
                <w:kern w:val="0"/>
                <w:sz w:val="18"/>
                <w:szCs w:val="18"/>
              </w:rPr>
              <w:t>一致</w:t>
            </w:r>
          </w:p>
        </w:tc>
        <w:tc>
          <w:tcPr>
            <w:tcW w:w="64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402" w:type="dxa"/>
          <w:trHeight w:val="236" w:hRule="atLeast"/>
        </w:trPr>
        <w:tc>
          <w:tcPr>
            <w:tcW w:w="106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error_url</w:t>
            </w:r>
          </w:p>
        </w:tc>
        <w:tc>
          <w:tcPr>
            <w:tcW w:w="1418"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错误展示URL</w:t>
            </w:r>
          </w:p>
        </w:tc>
        <w:tc>
          <w:tcPr>
            <w:tcW w:w="14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w:t>
            </w:r>
            <w:r>
              <w:rPr>
                <w:rFonts w:ascii="微软雅黑" w:hAnsi="微软雅黑" w:eastAsia="微软雅黑" w:cs="Arial"/>
                <w:color w:val="000000"/>
                <w:kern w:val="0"/>
                <w:sz w:val="18"/>
                <w:szCs w:val="18"/>
              </w:rPr>
              <w:t>3</w:t>
            </w:r>
            <w:r>
              <w:rPr>
                <w:rFonts w:hint="eastAsia" w:ascii="微软雅黑" w:hAnsi="微软雅黑" w:eastAsia="微软雅黑" w:cs="Arial"/>
                <w:color w:val="000000"/>
                <w:kern w:val="0"/>
                <w:sz w:val="18"/>
                <w:szCs w:val="18"/>
              </w:rPr>
              <w:t>00)</w:t>
            </w:r>
          </w:p>
        </w:tc>
        <w:tc>
          <w:tcPr>
            <w:tcW w:w="247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网关错误展示页面UR</w:t>
            </w:r>
            <w:r>
              <w:rPr>
                <w:rFonts w:ascii="微软雅黑" w:hAnsi="微软雅黑" w:eastAsia="微软雅黑" w:cs="Arial"/>
                <w:color w:val="000000"/>
                <w:kern w:val="0"/>
                <w:sz w:val="18"/>
                <w:szCs w:val="18"/>
              </w:rPr>
              <w:t>L</w:t>
            </w:r>
            <w:r>
              <w:rPr>
                <w:rFonts w:hint="eastAsia" w:ascii="微软雅黑" w:hAnsi="微软雅黑" w:eastAsia="微软雅黑" w:cs="Arial"/>
                <w:color w:val="000000"/>
                <w:kern w:val="0"/>
                <w:sz w:val="18"/>
                <w:szCs w:val="18"/>
              </w:rPr>
              <w:t>。通过URL可展示新浪支付网关错误信息页面，接口版本1.2以上才有</w:t>
            </w:r>
          </w:p>
        </w:tc>
        <w:tc>
          <w:tcPr>
            <w:tcW w:w="64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p>
        </w:tc>
      </w:tr>
    </w:tbl>
    <w:p>
      <w:pPr>
        <w:pStyle w:val="5"/>
        <w:rPr>
          <w:rFonts w:ascii="微软雅黑" w:hAnsi="微软雅黑" w:eastAsia="微软雅黑"/>
        </w:rPr>
      </w:pPr>
      <w:r>
        <w:rPr>
          <w:rFonts w:hint="eastAsia" w:ascii="微软雅黑" w:hAnsi="微软雅黑" w:eastAsia="微软雅黑"/>
        </w:rPr>
        <w:t>业务</w:t>
      </w:r>
      <w:r>
        <w:rPr>
          <w:rFonts w:ascii="微软雅黑" w:hAnsi="微软雅黑" w:eastAsia="微软雅黑"/>
        </w:rPr>
        <w:t>参数</w:t>
      </w:r>
    </w:p>
    <w:p>
      <w:pPr>
        <w:rPr>
          <w:rFonts w:ascii="微软雅黑" w:hAnsi="微软雅黑" w:eastAsia="微软雅黑"/>
        </w:rPr>
      </w:pPr>
      <w:r>
        <w:rPr>
          <w:rFonts w:hint="eastAsia" w:ascii="微软雅黑" w:hAnsi="微软雅黑" w:eastAsia="微软雅黑"/>
        </w:rPr>
        <w:t>详见具体</w:t>
      </w:r>
      <w:r>
        <w:rPr>
          <w:rFonts w:ascii="微软雅黑" w:hAnsi="微软雅黑" w:eastAsia="微软雅黑"/>
        </w:rPr>
        <w:t>业务接口说明</w:t>
      </w:r>
    </w:p>
    <w:p>
      <w:pPr>
        <w:pStyle w:val="5"/>
        <w:rPr>
          <w:rFonts w:ascii="微软雅黑" w:hAnsi="微软雅黑" w:eastAsia="微软雅黑"/>
        </w:rPr>
      </w:pPr>
      <w:r>
        <w:rPr>
          <w:rFonts w:hint="eastAsia" w:ascii="微软雅黑" w:hAnsi="微软雅黑" w:eastAsia="微软雅黑"/>
        </w:rPr>
        <w:t>字符集</w:t>
      </w:r>
      <w:r>
        <w:rPr>
          <w:rFonts w:ascii="微软雅黑" w:hAnsi="微软雅黑" w:eastAsia="微软雅黑"/>
        </w:rPr>
        <w:t>示例</w:t>
      </w:r>
    </w:p>
    <w:p>
      <w:pPr>
        <w:pStyle w:val="32"/>
        <w:numPr>
          <w:ilvl w:val="0"/>
          <w:numId w:val="4"/>
        </w:numPr>
        <w:ind w:firstLineChars="0"/>
        <w:rPr>
          <w:rFonts w:ascii="微软雅黑" w:hAnsi="微软雅黑" w:eastAsia="微软雅黑"/>
          <w:b/>
        </w:rPr>
      </w:pPr>
      <w:r>
        <w:rPr>
          <w:rFonts w:hint="eastAsia" w:ascii="微软雅黑" w:hAnsi="微软雅黑" w:eastAsia="微软雅黑"/>
          <w:b/>
        </w:rPr>
        <w:t>P</w:t>
      </w:r>
      <w:r>
        <w:rPr>
          <w:rFonts w:ascii="微软雅黑" w:hAnsi="微软雅黑" w:eastAsia="微软雅黑"/>
          <w:b/>
        </w:rPr>
        <w:t>OST</w:t>
      </w:r>
    </w:p>
    <w:p>
      <w:pPr>
        <w:pStyle w:val="32"/>
        <w:ind w:left="420" w:firstLine="0" w:firstLineChars="0"/>
        <w:rPr>
          <w:rFonts w:ascii="微软雅黑" w:hAnsi="微软雅黑" w:eastAsia="微软雅黑"/>
          <w:b/>
          <w:sz w:val="18"/>
          <w:szCs w:val="18"/>
        </w:rPr>
      </w:pPr>
      <w:r>
        <w:rPr>
          <w:rFonts w:hint="eastAsia" w:ascii="微软雅黑" w:hAnsi="微软雅黑" w:eastAsia="微软雅黑"/>
          <w:sz w:val="18"/>
          <w:szCs w:val="18"/>
        </w:rPr>
        <w:t>&lt;formaction=</w:t>
      </w:r>
      <w:r>
        <w:rPr>
          <w:rFonts w:ascii="微软雅黑" w:hAnsi="微软雅黑" w:eastAsia="微软雅黑"/>
          <w:sz w:val="18"/>
          <w:szCs w:val="18"/>
        </w:rPr>
        <w:t>”</w:t>
      </w:r>
      <w:r>
        <w:rPr>
          <w:rFonts w:hint="eastAsia" w:ascii="微软雅黑" w:hAnsi="微软雅黑" w:eastAsia="微软雅黑"/>
          <w:sz w:val="18"/>
          <w:szCs w:val="18"/>
        </w:rPr>
        <w:t>https://gate.pay.sina.com.cn/</w:t>
      </w:r>
      <w:r>
        <w:rPr>
          <w:rFonts w:ascii="微软雅黑" w:hAnsi="微软雅黑" w:eastAsia="微软雅黑"/>
          <w:sz w:val="18"/>
          <w:szCs w:val="18"/>
        </w:rPr>
        <w:t>mgs/</w:t>
      </w:r>
      <w:r>
        <w:rPr>
          <w:rFonts w:hint="eastAsia" w:ascii="微软雅黑" w:hAnsi="微软雅黑" w:eastAsia="微软雅黑"/>
          <w:sz w:val="18"/>
          <w:szCs w:val="18"/>
        </w:rPr>
        <w:t>gateway.do?_input_charset=</w:t>
      </w:r>
      <w:r>
        <w:rPr>
          <w:rFonts w:ascii="微软雅黑" w:hAnsi="微软雅黑" w:eastAsia="微软雅黑"/>
          <w:sz w:val="18"/>
          <w:szCs w:val="18"/>
        </w:rPr>
        <w:t>UTF-8”</w:t>
      </w:r>
      <w:r>
        <w:rPr>
          <w:rFonts w:hint="eastAsia" w:ascii="微软雅黑" w:hAnsi="微软雅黑" w:eastAsia="微软雅黑"/>
          <w:sz w:val="18"/>
          <w:szCs w:val="18"/>
        </w:rPr>
        <w:t>method=</w:t>
      </w:r>
      <w:r>
        <w:rPr>
          <w:rFonts w:ascii="微软雅黑" w:hAnsi="微软雅黑" w:eastAsia="微软雅黑"/>
          <w:sz w:val="18"/>
          <w:szCs w:val="18"/>
        </w:rPr>
        <w:t>”</w:t>
      </w:r>
      <w:r>
        <w:rPr>
          <w:rFonts w:hint="eastAsia" w:ascii="微软雅黑" w:hAnsi="微软雅黑" w:eastAsia="微软雅黑"/>
          <w:sz w:val="18"/>
          <w:szCs w:val="18"/>
        </w:rPr>
        <w:t>post</w:t>
      </w:r>
      <w:r>
        <w:rPr>
          <w:rFonts w:ascii="微软雅黑" w:hAnsi="微软雅黑" w:eastAsia="微软雅黑"/>
          <w:sz w:val="18"/>
          <w:szCs w:val="18"/>
        </w:rPr>
        <w:t>”</w:t>
      </w:r>
      <w:r>
        <w:rPr>
          <w:rFonts w:hint="eastAsia" w:ascii="微软雅黑" w:hAnsi="微软雅黑" w:eastAsia="微软雅黑"/>
          <w:sz w:val="18"/>
          <w:szCs w:val="18"/>
        </w:rPr>
        <w:t>&gt;</w:t>
      </w:r>
      <w:r>
        <w:rPr>
          <w:rFonts w:ascii="微软雅黑" w:hAnsi="微软雅黑" w:eastAsia="微软雅黑"/>
          <w:sz w:val="18"/>
          <w:szCs w:val="18"/>
        </w:rPr>
        <w:t>……</w:t>
      </w:r>
      <w:r>
        <w:rPr>
          <w:rFonts w:hint="eastAsia" w:ascii="微软雅黑" w:hAnsi="微软雅黑" w:eastAsia="微软雅黑"/>
          <w:sz w:val="18"/>
          <w:szCs w:val="18"/>
        </w:rPr>
        <w:t>&lt;/form&gt;</w:t>
      </w:r>
    </w:p>
    <w:p>
      <w:pPr>
        <w:pStyle w:val="32"/>
        <w:numPr>
          <w:ilvl w:val="0"/>
          <w:numId w:val="4"/>
        </w:numPr>
        <w:ind w:firstLineChars="0"/>
        <w:rPr>
          <w:rFonts w:ascii="微软雅黑" w:hAnsi="微软雅黑" w:eastAsia="微软雅黑"/>
          <w:b/>
        </w:rPr>
      </w:pPr>
      <w:r>
        <w:rPr>
          <w:rFonts w:ascii="微软雅黑" w:hAnsi="微软雅黑" w:eastAsia="微软雅黑"/>
          <w:b/>
        </w:rPr>
        <w:t>GET</w:t>
      </w:r>
    </w:p>
    <w:p>
      <w:pPr>
        <w:pStyle w:val="32"/>
        <w:ind w:left="420" w:firstLine="0" w:firstLineChars="0"/>
        <w:rPr>
          <w:rFonts w:ascii="微软雅黑" w:hAnsi="微软雅黑" w:eastAsia="微软雅黑"/>
          <w:sz w:val="18"/>
          <w:szCs w:val="18"/>
        </w:rPr>
      </w:pPr>
      <w:r>
        <w:rPr>
          <w:rFonts w:hint="eastAsia" w:ascii="微软雅黑" w:hAnsi="微软雅黑" w:eastAsia="微软雅黑"/>
          <w:sz w:val="18"/>
          <w:szCs w:val="18"/>
        </w:rPr>
        <w:t>https://gate.pay.sina.com.cn/</w:t>
      </w:r>
      <w:r>
        <w:rPr>
          <w:rFonts w:ascii="微软雅黑" w:hAnsi="微软雅黑" w:eastAsia="微软雅黑"/>
          <w:sz w:val="18"/>
          <w:szCs w:val="18"/>
        </w:rPr>
        <w:t>mgs</w:t>
      </w:r>
      <w:r>
        <w:rPr>
          <w:rFonts w:hint="eastAsia" w:ascii="微软雅黑" w:hAnsi="微软雅黑" w:eastAsia="微软雅黑"/>
          <w:sz w:val="18"/>
          <w:szCs w:val="18"/>
        </w:rPr>
        <w:t>/gateway.do?_input_charset=</w:t>
      </w:r>
      <w:r>
        <w:rPr>
          <w:rFonts w:ascii="微软雅黑" w:hAnsi="微软雅黑" w:eastAsia="微软雅黑"/>
          <w:sz w:val="18"/>
          <w:szCs w:val="18"/>
        </w:rPr>
        <w:t>UTF-8</w:t>
      </w:r>
      <w:r>
        <w:rPr>
          <w:rFonts w:hint="eastAsia" w:ascii="微软雅黑" w:hAnsi="微软雅黑" w:eastAsia="微软雅黑"/>
          <w:sz w:val="18"/>
          <w:szCs w:val="18"/>
        </w:rPr>
        <w:t>&amp;</w:t>
      </w:r>
      <w:r>
        <w:rPr>
          <w:rFonts w:ascii="微软雅黑" w:hAnsi="微软雅黑" w:eastAsia="微软雅黑"/>
          <w:sz w:val="18"/>
          <w:szCs w:val="18"/>
        </w:rPr>
        <w:t>…</w:t>
      </w:r>
      <w:r>
        <w:rPr>
          <w:rFonts w:hint="eastAsia" w:ascii="微软雅黑" w:hAnsi="微软雅黑" w:eastAsia="微软雅黑"/>
          <w:sz w:val="18"/>
          <w:szCs w:val="18"/>
        </w:rPr>
        <w:t>....</w:t>
      </w:r>
    </w:p>
    <w:p>
      <w:pPr>
        <w:pStyle w:val="32"/>
        <w:ind w:left="420" w:firstLine="0" w:firstLineChars="0"/>
        <w:rPr>
          <w:rFonts w:ascii="微软雅黑" w:hAnsi="微软雅黑" w:eastAsia="微软雅黑"/>
          <w:sz w:val="18"/>
          <w:szCs w:val="18"/>
        </w:rPr>
      </w:pPr>
    </w:p>
    <w:p>
      <w:pPr>
        <w:pStyle w:val="32"/>
        <w:ind w:left="420" w:firstLine="0" w:firstLineChars="0"/>
        <w:rPr>
          <w:rFonts w:ascii="微软雅黑" w:hAnsi="微软雅黑" w:eastAsia="微软雅黑"/>
          <w:sz w:val="18"/>
          <w:szCs w:val="18"/>
        </w:rPr>
      </w:pPr>
      <w:r>
        <w:rPr>
          <w:rFonts w:hint="eastAsia" w:ascii="微软雅黑" w:hAnsi="微软雅黑" w:eastAsia="微软雅黑"/>
          <w:sz w:val="18"/>
          <w:szCs w:val="18"/>
        </w:rPr>
        <w:t>注意：接口中，目前只有网银支付时需要前端发起的，其他均可以通过后端</w:t>
      </w:r>
      <w:r>
        <w:rPr>
          <w:rFonts w:ascii="微软雅黑" w:hAnsi="微软雅黑" w:eastAsia="微软雅黑"/>
          <w:sz w:val="18"/>
          <w:szCs w:val="18"/>
        </w:rPr>
        <w:t>http服务发起请求</w:t>
      </w:r>
    </w:p>
    <w:p>
      <w:pPr>
        <w:pStyle w:val="4"/>
      </w:pPr>
      <w:bookmarkStart w:id="15" w:name="_参数签名机制"/>
      <w:bookmarkEnd w:id="15"/>
      <w:bookmarkStart w:id="16" w:name="_Toc462921888"/>
      <w:r>
        <w:rPr>
          <w:rFonts w:hint="eastAsia"/>
        </w:rPr>
        <w:t>参数签名</w:t>
      </w:r>
      <w:r>
        <w:t>机制</w:t>
      </w:r>
      <w:bookmarkEnd w:id="16"/>
    </w:p>
    <w:p>
      <w:pPr>
        <w:pStyle w:val="32"/>
        <w:numPr>
          <w:ilvl w:val="0"/>
          <w:numId w:val="4"/>
        </w:numPr>
        <w:ind w:firstLineChars="0"/>
        <w:outlineLvl w:val="0"/>
        <w:rPr>
          <w:rFonts w:ascii="微软雅黑" w:hAnsi="微软雅黑" w:eastAsia="微软雅黑"/>
          <w:b/>
        </w:rPr>
      </w:pPr>
      <w:r>
        <w:rPr>
          <w:rFonts w:hint="eastAsia" w:ascii="微软雅黑" w:hAnsi="微软雅黑" w:eastAsia="微软雅黑"/>
          <w:b/>
        </w:rPr>
        <w:t>基本说明</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 xml:space="preserve">1. </w:t>
      </w:r>
      <w:r>
        <w:rPr>
          <w:rFonts w:hint="eastAsia" w:ascii="微软雅黑" w:hAnsi="微软雅黑" w:eastAsia="微软雅黑"/>
          <w:sz w:val="18"/>
          <w:szCs w:val="18"/>
        </w:rPr>
        <w:t>请求的所有参数，需要根据参数名=参数值的格式，按首字符字典顺序（ascii值大小）排序，若遇到相同首字符，则判断第二个字符，以此类推，待签名字符串需要以“参数名1=参数值1&amp;参数名2=参数值2&amp;….&amp;参数名N=参数值N”的规则进行拼接。</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 xml:space="preserve">2. </w:t>
      </w:r>
      <w:r>
        <w:rPr>
          <w:rFonts w:hint="eastAsia" w:ascii="微软雅黑" w:hAnsi="微软雅黑" w:eastAsia="微软雅黑"/>
          <w:sz w:val="18"/>
          <w:szCs w:val="18"/>
        </w:rPr>
        <w:t>在对请求的参数做签名时，这些参数必须来源于请求参数列表，并且除去列表中的参数sign、sign_type。</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 xml:space="preserve">3. </w:t>
      </w:r>
      <w:r>
        <w:rPr>
          <w:rFonts w:hint="eastAsia" w:ascii="微软雅黑" w:hAnsi="微软雅黑" w:eastAsia="微软雅黑"/>
          <w:sz w:val="18"/>
          <w:szCs w:val="18"/>
        </w:rPr>
        <w:t>在对请求的参数做签名时，对于请求参数列表中那些可空的参数，如果选择使用它们，那么这些参数的参数值必须不能为空或空值。</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 xml:space="preserve">4. </w:t>
      </w:r>
      <w:r>
        <w:rPr>
          <w:rFonts w:hint="eastAsia" w:ascii="微软雅黑" w:hAnsi="微软雅黑" w:eastAsia="微软雅黑"/>
          <w:sz w:val="18"/>
          <w:szCs w:val="18"/>
        </w:rPr>
        <w:t>签名时将字符转化成字节流时指定的字符集与_input_charset保持一致；如果传递了_input_charset参数，这个参数也应该包含在待签名数据中。</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 xml:space="preserve">5. </w:t>
      </w:r>
      <w:r>
        <w:rPr>
          <w:rFonts w:hint="eastAsia" w:ascii="微软雅黑" w:hAnsi="微软雅黑" w:eastAsia="微软雅黑"/>
          <w:sz w:val="18"/>
          <w:szCs w:val="18"/>
        </w:rPr>
        <w:t>待签名数据应该是参数原始值而不是url encoding之后的值，例如：调用某接口需要对请求参数email进行数字签名，</w:t>
      </w:r>
      <w:r>
        <w:fldChar w:fldCharType="begin"/>
      </w:r>
      <w:r>
        <w:instrText xml:space="preserve"> HYPERLINK "mailto:那么待签名数据应该是email=test@msn.com" </w:instrText>
      </w:r>
      <w:r>
        <w:fldChar w:fldCharType="separate"/>
      </w:r>
      <w:r>
        <w:rPr>
          <w:rFonts w:hint="eastAsia" w:ascii="微软雅黑" w:hAnsi="微软雅黑" w:eastAsia="微软雅黑"/>
          <w:sz w:val="18"/>
          <w:szCs w:val="18"/>
        </w:rPr>
        <w:t>那么待签名数据应该是email=test@msn.com</w:t>
      </w:r>
      <w:r>
        <w:rPr>
          <w:rFonts w:hint="eastAsia" w:ascii="微软雅黑" w:hAnsi="微软雅黑" w:eastAsia="微软雅黑"/>
          <w:sz w:val="18"/>
          <w:szCs w:val="18"/>
        </w:rPr>
        <w:fldChar w:fldCharType="end"/>
      </w:r>
      <w:r>
        <w:rPr>
          <w:rFonts w:hint="eastAsia" w:ascii="微软雅黑" w:hAnsi="微软雅黑" w:eastAsia="微软雅黑"/>
          <w:sz w:val="18"/>
          <w:szCs w:val="18"/>
        </w:rPr>
        <w:t>，而不是email=test%40msn.com。</w:t>
      </w:r>
    </w:p>
    <w:p>
      <w:pPr>
        <w:pStyle w:val="32"/>
        <w:numPr>
          <w:ilvl w:val="0"/>
          <w:numId w:val="4"/>
        </w:numPr>
        <w:ind w:firstLineChars="0"/>
        <w:rPr>
          <w:rFonts w:ascii="微软雅黑" w:hAnsi="微软雅黑" w:eastAsia="微软雅黑"/>
          <w:b/>
        </w:rPr>
      </w:pPr>
      <w:r>
        <w:rPr>
          <w:rFonts w:hint="eastAsia" w:ascii="微软雅黑" w:hAnsi="微软雅黑" w:eastAsia="微软雅黑"/>
          <w:b/>
        </w:rPr>
        <w:t>生成</w:t>
      </w:r>
      <w:r>
        <w:rPr>
          <w:rFonts w:ascii="微软雅黑" w:hAnsi="微软雅黑" w:eastAsia="微软雅黑"/>
          <w:b/>
        </w:rPr>
        <w:t>待签名字符串</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1.</w:t>
      </w:r>
      <w:r>
        <w:rPr>
          <w:rFonts w:hint="eastAsia" w:ascii="微软雅黑" w:hAnsi="微软雅黑" w:eastAsia="微软雅黑"/>
          <w:sz w:val="18"/>
          <w:szCs w:val="18"/>
        </w:rPr>
        <w:t>需要参与签名的参数</w:t>
      </w:r>
    </w:p>
    <w:p>
      <w:pPr>
        <w:pStyle w:val="32"/>
        <w:spacing w:line="360" w:lineRule="auto"/>
        <w:ind w:firstLine="0" w:firstLineChars="0"/>
        <w:rPr>
          <w:rFonts w:ascii="微软雅黑" w:hAnsi="微软雅黑" w:eastAsia="微软雅黑"/>
          <w:sz w:val="18"/>
          <w:szCs w:val="18"/>
        </w:rPr>
      </w:pPr>
      <w:r>
        <w:rPr>
          <w:rFonts w:hint="eastAsia" w:ascii="微软雅黑" w:hAnsi="微软雅黑" w:eastAsia="微软雅黑"/>
          <w:sz w:val="18"/>
          <w:szCs w:val="18"/>
        </w:rPr>
        <w:t>在请求参数列表中，除去sign、sign_type、</w:t>
      </w:r>
      <w:r>
        <w:rPr>
          <w:rFonts w:ascii="微软雅黑" w:hAnsi="微软雅黑" w:eastAsia="微软雅黑"/>
          <w:sz w:val="18"/>
          <w:szCs w:val="18"/>
        </w:rPr>
        <w:t>sign_version</w:t>
      </w:r>
      <w:r>
        <w:rPr>
          <w:rFonts w:hint="eastAsia" w:ascii="微软雅黑" w:hAnsi="微软雅黑" w:eastAsia="微软雅黑"/>
          <w:sz w:val="18"/>
          <w:szCs w:val="18"/>
        </w:rPr>
        <w:t>三个参数外，其他需要使用到的参数皆是要签名的参数。</w:t>
      </w:r>
    </w:p>
    <w:p>
      <w:pPr>
        <w:pStyle w:val="32"/>
        <w:spacing w:line="360" w:lineRule="auto"/>
        <w:ind w:firstLine="0" w:firstLineChars="0"/>
        <w:rPr>
          <w:rFonts w:ascii="微软雅黑" w:hAnsi="微软雅黑" w:eastAsia="微软雅黑"/>
          <w:sz w:val="18"/>
          <w:szCs w:val="18"/>
        </w:rPr>
      </w:pPr>
      <w:r>
        <w:rPr>
          <w:rFonts w:hint="eastAsia" w:ascii="微软雅黑" w:hAnsi="微软雅黑" w:eastAsia="微软雅黑"/>
          <w:sz w:val="18"/>
          <w:szCs w:val="18"/>
        </w:rPr>
        <w:t>在通知返回参数列表中，除去sign、sign_type、</w:t>
      </w:r>
      <w:r>
        <w:rPr>
          <w:rFonts w:ascii="微软雅黑" w:hAnsi="微软雅黑" w:eastAsia="微软雅黑"/>
          <w:sz w:val="18"/>
          <w:szCs w:val="18"/>
        </w:rPr>
        <w:t>sign_version</w:t>
      </w:r>
      <w:r>
        <w:rPr>
          <w:rFonts w:hint="eastAsia" w:ascii="微软雅黑" w:hAnsi="微软雅黑" w:eastAsia="微软雅黑"/>
          <w:sz w:val="18"/>
          <w:szCs w:val="18"/>
        </w:rPr>
        <w:t>三个参数外，凡是通知返回回来的参数皆是要签名的参数</w:t>
      </w:r>
    </w:p>
    <w:p>
      <w:pPr>
        <w:pStyle w:val="32"/>
        <w:spacing w:line="360" w:lineRule="auto"/>
        <w:ind w:firstLine="0" w:firstLineChars="0"/>
        <w:rPr>
          <w:rFonts w:ascii="微软雅黑" w:hAnsi="微软雅黑" w:eastAsia="微软雅黑"/>
          <w:sz w:val="18"/>
          <w:szCs w:val="18"/>
        </w:rPr>
      </w:pPr>
      <w:r>
        <w:rPr>
          <w:rFonts w:ascii="微软雅黑" w:hAnsi="微软雅黑" w:eastAsia="微软雅黑"/>
          <w:sz w:val="18"/>
          <w:szCs w:val="18"/>
        </w:rPr>
        <w:t>2.</w:t>
      </w:r>
      <w:r>
        <w:rPr>
          <w:rFonts w:hint="eastAsia" w:ascii="微软雅黑" w:hAnsi="微软雅黑" w:eastAsia="微软雅黑"/>
          <w:sz w:val="18"/>
          <w:szCs w:val="18"/>
        </w:rPr>
        <w:t>生成待签名字符串</w:t>
      </w:r>
    </w:p>
    <w:p>
      <w:pPr>
        <w:ind w:left="210" w:leftChars="100"/>
        <w:rPr>
          <w:rFonts w:ascii="微软雅黑" w:hAnsi="微软雅黑" w:eastAsia="微软雅黑"/>
          <w:sz w:val="18"/>
          <w:szCs w:val="18"/>
        </w:rPr>
      </w:pPr>
      <w:r>
        <w:rPr>
          <w:rFonts w:hint="eastAsia" w:ascii="微软雅黑" w:hAnsi="微软雅黑" w:eastAsia="微软雅黑"/>
          <w:sz w:val="18"/>
          <w:szCs w:val="18"/>
        </w:rPr>
        <w:t>对于如下的参数数组：</w:t>
      </w:r>
    </w:p>
    <w:p>
      <w:pPr>
        <w:ind w:left="210" w:leftChars="100"/>
        <w:rPr>
          <w:rFonts w:ascii="微软雅黑" w:hAnsi="微软雅黑" w:eastAsia="微软雅黑"/>
          <w:sz w:val="18"/>
          <w:szCs w:val="18"/>
        </w:rPr>
      </w:pPr>
      <w:r>
        <w:rPr>
          <w:rFonts w:ascii="微软雅黑" w:hAnsi="微软雅黑" w:eastAsia="微软雅黑"/>
          <w:sz w:val="18"/>
          <w:szCs w:val="18"/>
        </w:rPr>
        <w:t>string[] parameters={</w:t>
      </w:r>
    </w:p>
    <w:p>
      <w:pPr>
        <w:ind w:left="210" w:leftChars="100"/>
        <w:rPr>
          <w:rFonts w:ascii="微软雅黑" w:hAnsi="微软雅黑" w:eastAsia="微软雅黑"/>
          <w:sz w:val="18"/>
          <w:szCs w:val="18"/>
        </w:rPr>
      </w:pPr>
      <w:r>
        <w:rPr>
          <w:rFonts w:ascii="微软雅黑" w:hAnsi="微软雅黑" w:eastAsia="微软雅黑"/>
          <w:sz w:val="18"/>
          <w:szCs w:val="18"/>
        </w:rPr>
        <w:t>“service=create_partner_trade_by_buyer”,</w:t>
      </w:r>
    </w:p>
    <w:p>
      <w:pPr>
        <w:ind w:left="210" w:leftChars="100"/>
        <w:rPr>
          <w:rFonts w:ascii="微软雅黑" w:hAnsi="微软雅黑" w:eastAsia="微软雅黑"/>
          <w:sz w:val="18"/>
          <w:szCs w:val="18"/>
        </w:rPr>
      </w:pPr>
      <w:r>
        <w:rPr>
          <w:rFonts w:ascii="微软雅黑" w:hAnsi="微软雅黑" w:eastAsia="微软雅黑"/>
          <w:sz w:val="18"/>
          <w:szCs w:val="18"/>
        </w:rPr>
        <w:t>“partner_id=2088002007018916”,</w:t>
      </w:r>
    </w:p>
    <w:p>
      <w:pPr>
        <w:ind w:left="210" w:leftChars="100"/>
        <w:rPr>
          <w:rFonts w:ascii="微软雅黑" w:hAnsi="微软雅黑" w:eastAsia="微软雅黑"/>
          <w:sz w:val="18"/>
          <w:szCs w:val="18"/>
        </w:rPr>
      </w:pPr>
      <w:r>
        <w:rPr>
          <w:rFonts w:ascii="微软雅黑" w:hAnsi="微软雅黑" w:eastAsia="微软雅黑"/>
          <w:sz w:val="18"/>
          <w:szCs w:val="18"/>
        </w:rPr>
        <w:t>“input_charset=</w:t>
      </w:r>
      <w:r>
        <w:rPr>
          <w:rFonts w:hint="eastAsia" w:ascii="微软雅黑" w:hAnsi="微软雅黑" w:eastAsia="微软雅黑"/>
          <w:sz w:val="18"/>
          <w:szCs w:val="18"/>
        </w:rPr>
        <w:t>utf-8</w:t>
      </w:r>
      <w:r>
        <w:rPr>
          <w:rFonts w:ascii="微软雅黑" w:hAnsi="微软雅黑" w:eastAsia="微软雅黑"/>
          <w:sz w:val="18"/>
          <w:szCs w:val="18"/>
        </w:rPr>
        <w:t>”,</w:t>
      </w:r>
    </w:p>
    <w:p>
      <w:pPr>
        <w:ind w:left="210" w:leftChars="100"/>
        <w:rPr>
          <w:rFonts w:ascii="微软雅黑" w:hAnsi="微软雅黑" w:eastAsia="微软雅黑"/>
          <w:sz w:val="18"/>
          <w:szCs w:val="18"/>
        </w:rPr>
      </w:pPr>
      <w:r>
        <w:rPr>
          <w:rFonts w:ascii="微软雅黑" w:hAnsi="微软雅黑" w:eastAsia="微软雅黑"/>
          <w:sz w:val="18"/>
          <w:szCs w:val="18"/>
        </w:rPr>
        <w:t>“return_url=http://www.test.com/qijian/return_url.asp”,</w:t>
      </w:r>
    </w:p>
    <w:p>
      <w:pPr>
        <w:ind w:left="210" w:leftChars="100"/>
        <w:rPr>
          <w:rFonts w:ascii="微软雅黑" w:hAnsi="微软雅黑" w:eastAsia="微软雅黑"/>
          <w:sz w:val="18"/>
          <w:szCs w:val="18"/>
        </w:rPr>
      </w:pPr>
      <w:r>
        <w:rPr>
          <w:rFonts w:ascii="微软雅黑" w:hAnsi="微软雅黑" w:eastAsia="微软雅黑"/>
          <w:sz w:val="18"/>
          <w:szCs w:val="18"/>
        </w:rPr>
        <w:t>“out_trade_no=709651609727679”,</w:t>
      </w:r>
    </w:p>
    <w:p>
      <w:pPr>
        <w:ind w:left="210" w:leftChars="100"/>
        <w:rPr>
          <w:rFonts w:ascii="微软雅黑" w:hAnsi="微软雅黑" w:eastAsia="微软雅黑"/>
          <w:sz w:val="18"/>
          <w:szCs w:val="18"/>
        </w:rPr>
      </w:pPr>
      <w:r>
        <w:rPr>
          <w:rFonts w:ascii="微软雅黑" w:hAnsi="微软雅黑" w:eastAsia="微软雅黑"/>
          <w:sz w:val="18"/>
          <w:szCs w:val="18"/>
        </w:rPr>
        <w:t>“subject=nokia n8”,</w:t>
      </w:r>
    </w:p>
    <w:p>
      <w:pPr>
        <w:ind w:left="210" w:leftChars="100"/>
        <w:rPr>
          <w:rFonts w:ascii="微软雅黑" w:hAnsi="微软雅黑" w:eastAsia="微软雅黑"/>
          <w:sz w:val="18"/>
          <w:szCs w:val="18"/>
        </w:rPr>
      </w:pPr>
      <w:r>
        <w:rPr>
          <w:rFonts w:ascii="微软雅黑" w:hAnsi="微软雅黑" w:eastAsia="微软雅黑"/>
          <w:sz w:val="18"/>
          <w:szCs w:val="18"/>
        </w:rPr>
        <w:t>“price=3003”,</w:t>
      </w:r>
    </w:p>
    <w:p>
      <w:pPr>
        <w:ind w:left="210" w:leftChars="100"/>
        <w:rPr>
          <w:rFonts w:ascii="微软雅黑" w:hAnsi="微软雅黑" w:eastAsia="微软雅黑"/>
          <w:sz w:val="18"/>
          <w:szCs w:val="18"/>
        </w:rPr>
      </w:pPr>
      <w:r>
        <w:rPr>
          <w:rFonts w:ascii="微软雅黑" w:hAnsi="微软雅黑" w:eastAsia="微软雅黑"/>
          <w:sz w:val="18"/>
          <w:szCs w:val="18"/>
        </w:rPr>
        <w:t>“quantity=1”,</w:t>
      </w:r>
    </w:p>
    <w:p>
      <w:pPr>
        <w:ind w:left="210" w:leftChars="100"/>
        <w:rPr>
          <w:rFonts w:ascii="微软雅黑" w:hAnsi="微软雅黑" w:eastAsia="微软雅黑"/>
          <w:sz w:val="18"/>
          <w:szCs w:val="18"/>
        </w:rPr>
      </w:pPr>
      <w:r>
        <w:rPr>
          <w:rFonts w:ascii="微软雅黑" w:hAnsi="微软雅黑" w:eastAsia="微软雅黑"/>
          <w:sz w:val="18"/>
          <w:szCs w:val="18"/>
        </w:rPr>
        <w:t>“seller_email=zhoubo_seller@qjtest.com”</w:t>
      </w:r>
    </w:p>
    <w:p>
      <w:pPr>
        <w:ind w:left="210" w:leftChars="100"/>
        <w:rPr>
          <w:rFonts w:ascii="微软雅黑" w:hAnsi="微软雅黑" w:eastAsia="微软雅黑"/>
          <w:sz w:val="18"/>
          <w:szCs w:val="18"/>
        </w:rPr>
      </w:pPr>
      <w:r>
        <w:rPr>
          <w:rFonts w:ascii="微软雅黑" w:hAnsi="微软雅黑" w:eastAsia="微软雅黑"/>
          <w:sz w:val="18"/>
          <w:szCs w:val="18"/>
        </w:rPr>
        <w:t>};</w:t>
      </w:r>
    </w:p>
    <w:p>
      <w:pPr>
        <w:ind w:left="210" w:leftChars="100"/>
        <w:rPr>
          <w:rFonts w:ascii="微软雅黑" w:hAnsi="微软雅黑" w:eastAsia="微软雅黑"/>
          <w:sz w:val="18"/>
          <w:szCs w:val="18"/>
        </w:rPr>
      </w:pPr>
      <w:r>
        <w:rPr>
          <w:rFonts w:hint="eastAsia" w:ascii="微软雅黑" w:hAnsi="微软雅黑" w:eastAsia="微软雅黑"/>
          <w:sz w:val="18"/>
          <w:szCs w:val="18"/>
        </w:rPr>
        <w:t>对数组里的每一个值从a到z的顺序排序，若遇到相同首字母，则看第二个字母，以此类推。</w:t>
      </w:r>
    </w:p>
    <w:p>
      <w:pPr>
        <w:ind w:left="210" w:leftChars="100"/>
        <w:rPr>
          <w:rFonts w:ascii="微软雅黑" w:hAnsi="微软雅黑" w:eastAsia="微软雅黑"/>
          <w:sz w:val="18"/>
          <w:szCs w:val="18"/>
        </w:rPr>
      </w:pPr>
      <w:r>
        <w:rPr>
          <w:rFonts w:hint="eastAsia" w:ascii="微软雅黑" w:hAnsi="微软雅黑" w:eastAsia="微软雅黑"/>
          <w:sz w:val="18"/>
          <w:szCs w:val="18"/>
        </w:rPr>
        <w:t>排序完成之后，再把所有数组值以“&amp;”字符连接起来，如：</w:t>
      </w:r>
    </w:p>
    <w:p>
      <w:pPr>
        <w:ind w:left="210" w:leftChars="100"/>
        <w:rPr>
          <w:rFonts w:ascii="微软雅黑" w:hAnsi="微软雅黑" w:eastAsia="微软雅黑"/>
          <w:sz w:val="18"/>
          <w:szCs w:val="18"/>
        </w:rPr>
      </w:pPr>
      <w:r>
        <w:rPr>
          <w:rFonts w:ascii="微软雅黑" w:hAnsi="微软雅黑" w:eastAsia="微软雅黑"/>
          <w:sz w:val="18"/>
          <w:szCs w:val="18"/>
        </w:rPr>
        <w:t>_input_charset=</w:t>
      </w:r>
      <w:r>
        <w:rPr>
          <w:rFonts w:hint="eastAsia" w:ascii="微软雅黑" w:hAnsi="微软雅黑" w:eastAsia="微软雅黑"/>
          <w:sz w:val="18"/>
          <w:szCs w:val="18"/>
        </w:rPr>
        <w:t>utf-8</w:t>
      </w:r>
      <w:r>
        <w:rPr>
          <w:rFonts w:ascii="微软雅黑" w:hAnsi="微软雅黑" w:eastAsia="微软雅黑"/>
          <w:sz w:val="18"/>
          <w:szCs w:val="18"/>
        </w:rPr>
        <w:t>&amp;out_trade_no=709651609727679&amp;partner_id=2088002007018916&amp;payment_type=1&amp;price=3003&amp;quantity=1&amp;return_url=http://www.test.com/qijia/return_url.asp&amp;seller_email=zhoubo_seller@test.com&amp;service=create_partner_trade_by_buyer&amp;subject=nokia n8</w:t>
      </w:r>
    </w:p>
    <w:p>
      <w:pPr>
        <w:ind w:left="210" w:leftChars="100"/>
        <w:rPr>
          <w:rFonts w:ascii="微软雅黑" w:hAnsi="微软雅黑" w:eastAsia="微软雅黑"/>
          <w:sz w:val="18"/>
          <w:szCs w:val="18"/>
        </w:rPr>
      </w:pPr>
      <w:r>
        <w:rPr>
          <w:rFonts w:hint="eastAsia" w:ascii="微软雅黑" w:hAnsi="微软雅黑" w:eastAsia="微软雅黑"/>
          <w:sz w:val="18"/>
          <w:szCs w:val="18"/>
        </w:rPr>
        <w:t>这串字符串便是待签名字符串。</w:t>
      </w:r>
    </w:p>
    <w:p>
      <w:pPr>
        <w:pStyle w:val="32"/>
        <w:numPr>
          <w:ilvl w:val="0"/>
          <w:numId w:val="4"/>
        </w:numPr>
        <w:ind w:firstLineChars="0"/>
        <w:rPr>
          <w:rFonts w:ascii="微软雅黑" w:hAnsi="微软雅黑" w:eastAsia="微软雅黑"/>
          <w:b/>
        </w:rPr>
      </w:pPr>
      <w:r>
        <w:rPr>
          <w:rFonts w:hint="eastAsia" w:ascii="微软雅黑" w:hAnsi="微软雅黑" w:eastAsia="微软雅黑"/>
          <w:b/>
        </w:rPr>
        <w:t>注意：</w:t>
      </w:r>
    </w:p>
    <w:p>
      <w:pPr>
        <w:numPr>
          <w:ilvl w:val="0"/>
          <w:numId w:val="5"/>
        </w:numPr>
        <w:rPr>
          <w:rFonts w:ascii="微软雅黑" w:hAnsi="微软雅黑" w:eastAsia="微软雅黑"/>
          <w:sz w:val="18"/>
          <w:szCs w:val="18"/>
        </w:rPr>
      </w:pPr>
      <w:r>
        <w:rPr>
          <w:rFonts w:hint="eastAsia" w:ascii="微软雅黑" w:hAnsi="微软雅黑" w:eastAsia="微软雅黑"/>
          <w:sz w:val="18"/>
          <w:szCs w:val="18"/>
        </w:rPr>
        <w:t>没有值的参数无需传递，也无需包含到待签名数据中；</w:t>
      </w:r>
    </w:p>
    <w:p>
      <w:pPr>
        <w:numPr>
          <w:ilvl w:val="0"/>
          <w:numId w:val="5"/>
        </w:numPr>
        <w:rPr>
          <w:rFonts w:ascii="微软雅黑" w:hAnsi="微软雅黑" w:eastAsia="微软雅黑"/>
          <w:sz w:val="18"/>
          <w:szCs w:val="18"/>
        </w:rPr>
      </w:pPr>
      <w:r>
        <w:rPr>
          <w:rFonts w:hint="eastAsia" w:ascii="微软雅黑" w:hAnsi="微软雅黑" w:eastAsia="微软雅黑"/>
          <w:sz w:val="18"/>
          <w:szCs w:val="18"/>
        </w:rPr>
        <w:t>签名时将字符转化成字节流时指定的字符集与_input_charset保持一致；</w:t>
      </w:r>
    </w:p>
    <w:p>
      <w:pPr>
        <w:numPr>
          <w:ilvl w:val="0"/>
          <w:numId w:val="5"/>
        </w:numPr>
        <w:rPr>
          <w:rFonts w:ascii="微软雅黑" w:hAnsi="微软雅黑" w:eastAsia="微软雅黑"/>
          <w:sz w:val="18"/>
          <w:szCs w:val="18"/>
        </w:rPr>
      </w:pPr>
      <w:r>
        <w:rPr>
          <w:rFonts w:hint="eastAsia" w:ascii="微软雅黑" w:hAnsi="微软雅黑" w:eastAsia="微软雅黑"/>
          <w:sz w:val="18"/>
          <w:szCs w:val="18"/>
        </w:rPr>
        <w:t>如果传递了_input_charset参数，这个参数也应该包含在待签名数据中；</w:t>
      </w:r>
    </w:p>
    <w:p>
      <w:pPr>
        <w:numPr>
          <w:ilvl w:val="0"/>
          <w:numId w:val="5"/>
        </w:numPr>
        <w:rPr>
          <w:rFonts w:ascii="微软雅黑" w:hAnsi="微软雅黑" w:eastAsia="微软雅黑"/>
          <w:sz w:val="18"/>
          <w:szCs w:val="18"/>
        </w:rPr>
      </w:pPr>
      <w:r>
        <w:rPr>
          <w:rFonts w:hint="eastAsia" w:ascii="微软雅黑" w:hAnsi="微软雅黑" w:eastAsia="微软雅黑"/>
          <w:sz w:val="18"/>
          <w:szCs w:val="18"/>
        </w:rPr>
        <w:t>签名串</w:t>
      </w:r>
      <w:r>
        <w:rPr>
          <w:rFonts w:ascii="微软雅黑" w:hAnsi="微软雅黑" w:eastAsia="微软雅黑"/>
          <w:sz w:val="18"/>
          <w:szCs w:val="18"/>
        </w:rPr>
        <w:t>必须验证通过后才能进行业务处理。</w:t>
      </w:r>
    </w:p>
    <w:p>
      <w:pPr>
        <w:numPr>
          <w:ilvl w:val="0"/>
          <w:numId w:val="5"/>
        </w:numPr>
        <w:rPr>
          <w:rFonts w:ascii="微软雅黑" w:hAnsi="微软雅黑" w:eastAsia="微软雅黑"/>
          <w:sz w:val="18"/>
          <w:szCs w:val="18"/>
        </w:rPr>
      </w:pPr>
      <w:r>
        <w:rPr>
          <w:rFonts w:hint="eastAsia" w:ascii="微软雅黑" w:hAnsi="微软雅黑" w:eastAsia="微软雅黑"/>
          <w:sz w:val="18"/>
          <w:szCs w:val="18"/>
        </w:rPr>
        <w:t>根据HTTP协议要求，传递参数的值中如果存在特殊字符（如：&amp;、@等），那么该值需要做URL Encoding，这样请求接收方才能接收到正确的参数值。这种情况下，待签名数据应该是原生值而不是encoding之后的值。例如：调用某接口需要对请求参数email进行数字签名，那么待签名数据应该是email=test@msn.com，而不是email=test%40msn.com。</w:t>
      </w:r>
    </w:p>
    <w:p>
      <w:pPr>
        <w:autoSpaceDE w:val="0"/>
        <w:autoSpaceDN w:val="0"/>
        <w:adjustRightInd w:val="0"/>
        <w:jc w:val="left"/>
        <w:rPr>
          <w:rFonts w:ascii="微软雅黑" w:hAnsi="微软雅黑" w:eastAsia="微软雅黑" w:cs="Arial"/>
          <w:color w:val="000000"/>
          <w:kern w:val="0"/>
          <w:sz w:val="24"/>
          <w:szCs w:val="24"/>
        </w:rPr>
      </w:pPr>
    </w:p>
    <w:p>
      <w:pPr>
        <w:pStyle w:val="5"/>
        <w:rPr>
          <w:rFonts w:ascii="微软雅黑" w:hAnsi="微软雅黑" w:eastAsia="微软雅黑"/>
        </w:rPr>
      </w:pPr>
      <w:r>
        <w:rPr>
          <w:rFonts w:ascii="微软雅黑" w:hAnsi="微软雅黑" w:eastAsia="微软雅黑"/>
        </w:rPr>
        <w:t>RSA</w:t>
      </w:r>
      <w:r>
        <w:rPr>
          <w:rFonts w:hint="eastAsia" w:ascii="微软雅黑" w:hAnsi="微软雅黑" w:eastAsia="微软雅黑"/>
        </w:rPr>
        <w:t>签名</w:t>
      </w:r>
    </w:p>
    <w:p>
      <w:pPr>
        <w:autoSpaceDE w:val="0"/>
        <w:autoSpaceDN w:val="0"/>
        <w:adjustRightInd w:val="0"/>
        <w:spacing w:before="80" w:after="80"/>
        <w:rPr>
          <w:rFonts w:ascii="微软雅黑" w:hAnsi="微软雅黑" w:eastAsia="微软雅黑"/>
          <w:sz w:val="18"/>
          <w:szCs w:val="18"/>
        </w:rPr>
      </w:pPr>
      <w:r>
        <w:rPr>
          <w:rFonts w:hint="eastAsia" w:ascii="微软雅黑" w:hAnsi="微软雅黑" w:eastAsia="微软雅黑"/>
          <w:sz w:val="18"/>
          <w:szCs w:val="18"/>
        </w:rPr>
        <w:t>在</w:t>
      </w:r>
      <w:r>
        <w:rPr>
          <w:rFonts w:ascii="微软雅黑" w:hAnsi="微软雅黑" w:eastAsia="微软雅黑"/>
          <w:sz w:val="18"/>
          <w:szCs w:val="18"/>
        </w:rPr>
        <w:t>RSA</w:t>
      </w:r>
      <w:r>
        <w:rPr>
          <w:rFonts w:hint="eastAsia" w:ascii="微软雅黑" w:hAnsi="微软雅黑" w:eastAsia="微软雅黑"/>
          <w:sz w:val="18"/>
          <w:szCs w:val="18"/>
        </w:rPr>
        <w:t>的签名时，需要私钥和公钥一起参与签名。私钥与公钥皆是客户通过</w:t>
      </w:r>
      <w:r>
        <w:rPr>
          <w:rFonts w:ascii="微软雅黑" w:hAnsi="微软雅黑" w:eastAsia="微软雅黑"/>
          <w:sz w:val="18"/>
          <w:szCs w:val="18"/>
        </w:rPr>
        <w:t>OPENSSL</w:t>
      </w:r>
      <w:r>
        <w:rPr>
          <w:rFonts w:hint="eastAsia" w:ascii="微软雅黑" w:hAnsi="微软雅黑" w:eastAsia="微软雅黑"/>
          <w:sz w:val="18"/>
          <w:szCs w:val="18"/>
        </w:rPr>
        <w:t>来生成得出的。客户把生成出的公钥与技术人员配置好的微钱包公钥做交换。因此，在签名时，客户要用到的是客户的私钥及微钱包的公钥。</w:t>
      </w:r>
    </w:p>
    <w:p>
      <w:pPr>
        <w:pStyle w:val="32"/>
        <w:numPr>
          <w:ilvl w:val="0"/>
          <w:numId w:val="6"/>
        </w:numPr>
        <w:autoSpaceDE w:val="0"/>
        <w:autoSpaceDN w:val="0"/>
        <w:adjustRightInd w:val="0"/>
        <w:ind w:firstLineChars="0"/>
        <w:jc w:val="left"/>
        <w:rPr>
          <w:rFonts w:ascii="微软雅黑" w:hAnsi="微软雅黑" w:eastAsia="微软雅黑"/>
          <w:b/>
          <w:sz w:val="18"/>
          <w:szCs w:val="18"/>
        </w:rPr>
      </w:pPr>
      <w:r>
        <w:rPr>
          <w:rFonts w:hint="eastAsia" w:ascii="微软雅黑" w:hAnsi="微软雅黑" w:eastAsia="微软雅黑"/>
          <w:b/>
          <w:sz w:val="18"/>
          <w:szCs w:val="18"/>
        </w:rPr>
        <w:t>请求</w:t>
      </w:r>
      <w:r>
        <w:rPr>
          <w:rFonts w:ascii="微软雅黑" w:hAnsi="微软雅黑" w:eastAsia="微软雅黑"/>
          <w:b/>
          <w:sz w:val="18"/>
          <w:szCs w:val="18"/>
        </w:rPr>
        <w:t>时</w:t>
      </w:r>
      <w:r>
        <w:rPr>
          <w:rFonts w:hint="eastAsia" w:ascii="微软雅黑" w:hAnsi="微软雅黑" w:eastAsia="微软雅黑"/>
          <w:b/>
          <w:sz w:val="18"/>
          <w:szCs w:val="18"/>
        </w:rPr>
        <w:t>签名</w:t>
      </w:r>
    </w:p>
    <w:p>
      <w:pPr>
        <w:autoSpaceDE w:val="0"/>
        <w:autoSpaceDN w:val="0"/>
        <w:adjustRightInd w:val="0"/>
        <w:spacing w:before="80"/>
        <w:rPr>
          <w:rFonts w:ascii="微软雅黑" w:hAnsi="微软雅黑" w:eastAsia="微软雅黑"/>
          <w:sz w:val="18"/>
          <w:szCs w:val="18"/>
        </w:rPr>
      </w:pPr>
      <w:r>
        <w:rPr>
          <w:rFonts w:hint="eastAsia" w:ascii="微软雅黑" w:hAnsi="微软雅黑" w:eastAsia="微软雅黑"/>
          <w:sz w:val="18"/>
          <w:szCs w:val="18"/>
        </w:rPr>
        <w:t>当拿到请求时的待签名字符串后，把待签名字符串与客户的私钥一同放入</w:t>
      </w:r>
      <w:r>
        <w:rPr>
          <w:rFonts w:ascii="微软雅黑" w:hAnsi="微软雅黑" w:eastAsia="微软雅黑"/>
          <w:sz w:val="18"/>
          <w:szCs w:val="18"/>
        </w:rPr>
        <w:t>DSA</w:t>
      </w:r>
      <w:r>
        <w:rPr>
          <w:rFonts w:hint="eastAsia" w:ascii="微软雅黑" w:hAnsi="微软雅黑" w:eastAsia="微软雅黑"/>
          <w:sz w:val="18"/>
          <w:szCs w:val="18"/>
        </w:rPr>
        <w:t>或</w:t>
      </w:r>
      <w:r>
        <w:rPr>
          <w:rFonts w:ascii="微软雅黑" w:hAnsi="微软雅黑" w:eastAsia="微软雅黑"/>
          <w:sz w:val="18"/>
          <w:szCs w:val="18"/>
        </w:rPr>
        <w:t>RSA</w:t>
      </w:r>
      <w:r>
        <w:rPr>
          <w:rFonts w:hint="eastAsia" w:ascii="微软雅黑" w:hAnsi="微软雅黑" w:eastAsia="微软雅黑"/>
          <w:sz w:val="18"/>
          <w:szCs w:val="18"/>
        </w:rPr>
        <w:t>的签名函数中进行签名运算，从而得到签名结果字符串。</w:t>
      </w:r>
    </w:p>
    <w:p>
      <w:pPr>
        <w:pStyle w:val="32"/>
        <w:numPr>
          <w:ilvl w:val="0"/>
          <w:numId w:val="6"/>
        </w:numPr>
        <w:autoSpaceDE w:val="0"/>
        <w:autoSpaceDN w:val="0"/>
        <w:adjustRightInd w:val="0"/>
        <w:ind w:firstLineChars="0"/>
        <w:jc w:val="left"/>
        <w:rPr>
          <w:rFonts w:ascii="微软雅黑" w:hAnsi="微软雅黑" w:eastAsia="微软雅黑"/>
          <w:b/>
          <w:sz w:val="18"/>
          <w:szCs w:val="18"/>
        </w:rPr>
      </w:pPr>
      <w:r>
        <w:rPr>
          <w:rFonts w:hint="eastAsia" w:ascii="微软雅黑" w:hAnsi="微软雅黑" w:eastAsia="微软雅黑"/>
          <w:b/>
          <w:sz w:val="18"/>
          <w:szCs w:val="18"/>
        </w:rPr>
        <w:t>返回时验证签名</w:t>
      </w:r>
    </w:p>
    <w:p>
      <w:pPr>
        <w:autoSpaceDE w:val="0"/>
        <w:autoSpaceDN w:val="0"/>
        <w:adjustRightInd w:val="0"/>
        <w:jc w:val="left"/>
        <w:rPr>
          <w:rFonts w:ascii="微软雅黑" w:hAnsi="微软雅黑" w:eastAsia="微软雅黑"/>
          <w:sz w:val="18"/>
          <w:szCs w:val="18"/>
        </w:rPr>
      </w:pPr>
      <w:r>
        <w:rPr>
          <w:rFonts w:hint="eastAsia" w:ascii="微软雅黑" w:hAnsi="微软雅黑" w:eastAsia="微软雅黑"/>
          <w:sz w:val="18"/>
          <w:szCs w:val="18"/>
        </w:rPr>
        <w:t>当获得到通知返回时的待签名字符串后，把待签名字符串、微钱包提供的公钥、通知返回参数中的参数</w:t>
      </w:r>
      <w:r>
        <w:rPr>
          <w:rFonts w:ascii="微软雅黑" w:hAnsi="微软雅黑" w:eastAsia="微软雅黑"/>
          <w:sz w:val="18"/>
          <w:szCs w:val="18"/>
        </w:rPr>
        <w:t>sign</w:t>
      </w:r>
      <w:r>
        <w:rPr>
          <w:rFonts w:hint="eastAsia" w:ascii="微软雅黑" w:hAnsi="微软雅黑" w:eastAsia="微软雅黑"/>
          <w:sz w:val="18"/>
          <w:szCs w:val="18"/>
        </w:rPr>
        <w:t>的值三者一同放入</w:t>
      </w:r>
      <w:r>
        <w:rPr>
          <w:rFonts w:ascii="微软雅黑" w:hAnsi="微软雅黑" w:eastAsia="微软雅黑"/>
          <w:sz w:val="18"/>
          <w:szCs w:val="18"/>
        </w:rPr>
        <w:t>DSA</w:t>
      </w:r>
      <w:r>
        <w:rPr>
          <w:rFonts w:hint="eastAsia" w:ascii="微软雅黑" w:hAnsi="微软雅黑" w:eastAsia="微软雅黑"/>
          <w:sz w:val="18"/>
          <w:szCs w:val="18"/>
        </w:rPr>
        <w:t>或</w:t>
      </w:r>
      <w:r>
        <w:rPr>
          <w:rFonts w:ascii="微软雅黑" w:hAnsi="微软雅黑" w:eastAsia="微软雅黑"/>
          <w:sz w:val="18"/>
          <w:szCs w:val="18"/>
        </w:rPr>
        <w:t>RSA</w:t>
      </w:r>
      <w:r>
        <w:rPr>
          <w:rFonts w:hint="eastAsia" w:ascii="微软雅黑" w:hAnsi="微软雅黑" w:eastAsia="微软雅黑"/>
          <w:sz w:val="18"/>
          <w:szCs w:val="18"/>
        </w:rPr>
        <w:t>的签名函数中进行非对称的签名运算，来判断签名是否验证通过。</w:t>
      </w:r>
    </w:p>
    <w:p>
      <w:pPr>
        <w:pStyle w:val="4"/>
      </w:pPr>
      <w:bookmarkStart w:id="17" w:name="_Toc462921889"/>
      <w:r>
        <w:rPr>
          <w:rFonts w:hint="eastAsia"/>
        </w:rPr>
        <w:t>加解密</w:t>
      </w:r>
      <w:r>
        <w:t>机制</w:t>
      </w:r>
      <w:bookmarkEnd w:id="17"/>
    </w:p>
    <w:p>
      <w:pPr>
        <w:spacing w:after="80"/>
        <w:rPr>
          <w:rFonts w:ascii="微软雅黑" w:hAnsi="微软雅黑" w:eastAsia="微软雅黑"/>
          <w:sz w:val="18"/>
          <w:szCs w:val="18"/>
        </w:rPr>
      </w:pPr>
      <w:r>
        <w:rPr>
          <w:rFonts w:hint="eastAsia" w:ascii="微软雅黑" w:hAnsi="微软雅黑" w:eastAsia="微软雅黑"/>
          <w:sz w:val="18"/>
          <w:szCs w:val="18"/>
        </w:rPr>
        <w:t>使用钱包的公钥RSA 算法时行加密。钱包收到报文验签通过后，使用钱包方的私钥进行解密。</w:t>
      </w:r>
    </w:p>
    <w:p>
      <w:pPr>
        <w:spacing w:after="80"/>
        <w:rPr>
          <w:rFonts w:ascii="微软雅黑" w:hAnsi="微软雅黑" w:eastAsia="微软雅黑"/>
          <w:sz w:val="18"/>
          <w:szCs w:val="18"/>
        </w:rPr>
      </w:pPr>
      <w:r>
        <w:rPr>
          <w:rFonts w:hint="eastAsia" w:ascii="微软雅黑" w:hAnsi="微软雅黑" w:eastAsia="微软雅黑"/>
          <w:sz w:val="18"/>
          <w:szCs w:val="18"/>
        </w:rPr>
        <w:t>加密与解密过程如下：</w:t>
      </w:r>
    </w:p>
    <w:p>
      <w:pPr>
        <w:pStyle w:val="32"/>
        <w:numPr>
          <w:ilvl w:val="0"/>
          <w:numId w:val="7"/>
        </w:numPr>
        <w:spacing w:after="80"/>
        <w:ind w:firstLineChars="0"/>
        <w:rPr>
          <w:rFonts w:ascii="微软雅黑" w:hAnsi="微软雅黑" w:eastAsia="微软雅黑"/>
          <w:sz w:val="18"/>
          <w:szCs w:val="18"/>
        </w:rPr>
      </w:pPr>
      <w:r>
        <w:rPr>
          <w:rFonts w:hint="eastAsia" w:ascii="微软雅黑" w:hAnsi="微软雅黑" w:eastAsia="微软雅黑"/>
          <w:sz w:val="18"/>
          <w:szCs w:val="18"/>
        </w:rPr>
        <w:t>把待转换成指定字符集的二进制数据：Byte(account_name,</w:t>
      </w:r>
      <w:r>
        <w:rPr>
          <w:rFonts w:ascii="微软雅黑" w:hAnsi="微软雅黑" w:eastAsia="微软雅黑"/>
          <w:sz w:val="18"/>
          <w:szCs w:val="18"/>
        </w:rPr>
        <w:t xml:space="preserve"> _input_charset</w:t>
      </w:r>
      <w:r>
        <w:rPr>
          <w:rFonts w:hint="eastAsia" w:ascii="微软雅黑" w:hAnsi="微软雅黑" w:eastAsia="微软雅黑"/>
          <w:sz w:val="18"/>
          <w:szCs w:val="18"/>
        </w:rPr>
        <w:t>)；</w:t>
      </w:r>
    </w:p>
    <w:p>
      <w:pPr>
        <w:pStyle w:val="32"/>
        <w:numPr>
          <w:ilvl w:val="0"/>
          <w:numId w:val="7"/>
        </w:numPr>
        <w:spacing w:after="80"/>
        <w:ind w:firstLineChars="0"/>
        <w:rPr>
          <w:rFonts w:ascii="微软雅黑" w:hAnsi="微软雅黑" w:eastAsia="微软雅黑"/>
          <w:sz w:val="18"/>
          <w:szCs w:val="18"/>
        </w:rPr>
      </w:pPr>
      <w:r>
        <w:rPr>
          <w:rFonts w:hint="eastAsia" w:ascii="微软雅黑" w:hAnsi="微软雅黑" w:eastAsia="微软雅黑"/>
          <w:sz w:val="18"/>
          <w:szCs w:val="18"/>
        </w:rPr>
        <w:t>使用钱包的公钥对结果进加密码: RSA.encrypt(byte[],钱包公钥)；</w:t>
      </w:r>
    </w:p>
    <w:p>
      <w:pPr>
        <w:pStyle w:val="32"/>
        <w:numPr>
          <w:ilvl w:val="0"/>
          <w:numId w:val="7"/>
        </w:numPr>
        <w:spacing w:after="80"/>
        <w:ind w:firstLineChars="0"/>
        <w:rPr>
          <w:rFonts w:ascii="微软雅黑" w:hAnsi="微软雅黑" w:eastAsia="微软雅黑"/>
          <w:sz w:val="18"/>
          <w:szCs w:val="18"/>
        </w:rPr>
      </w:pPr>
      <w:r>
        <w:rPr>
          <w:rFonts w:hint="eastAsia" w:ascii="微软雅黑" w:hAnsi="微软雅黑" w:eastAsia="微软雅黑"/>
          <w:sz w:val="18"/>
          <w:szCs w:val="18"/>
        </w:rPr>
        <w:t>对加密后的数据二进制作base64 字符传换: Base64.encode(RSA(byte[],钱包公钥))；</w:t>
      </w:r>
    </w:p>
    <w:p>
      <w:pPr>
        <w:pStyle w:val="32"/>
        <w:numPr>
          <w:ilvl w:val="0"/>
          <w:numId w:val="7"/>
        </w:numPr>
        <w:spacing w:after="80"/>
        <w:ind w:firstLineChars="0"/>
        <w:rPr>
          <w:rFonts w:ascii="微软雅黑" w:hAnsi="微软雅黑" w:eastAsia="微软雅黑"/>
          <w:sz w:val="18"/>
          <w:szCs w:val="18"/>
        </w:rPr>
      </w:pPr>
      <w:r>
        <w:rPr>
          <w:rFonts w:hint="eastAsia" w:ascii="微软雅黑" w:hAnsi="微软雅黑" w:eastAsia="微软雅黑"/>
          <w:sz w:val="18"/>
          <w:szCs w:val="18"/>
        </w:rPr>
        <w:t>钱包收到密文后，Base64.decode(密文)；</w:t>
      </w:r>
    </w:p>
    <w:p>
      <w:pPr>
        <w:pStyle w:val="32"/>
        <w:numPr>
          <w:ilvl w:val="0"/>
          <w:numId w:val="7"/>
        </w:numPr>
        <w:spacing w:after="80"/>
        <w:ind w:firstLineChars="0"/>
        <w:rPr>
          <w:rFonts w:ascii="微软雅黑" w:hAnsi="微软雅黑" w:eastAsia="微软雅黑"/>
          <w:sz w:val="18"/>
          <w:szCs w:val="18"/>
        </w:rPr>
      </w:pPr>
      <w:r>
        <w:rPr>
          <w:rFonts w:hint="eastAsia" w:ascii="微软雅黑" w:hAnsi="微软雅黑" w:eastAsia="微软雅黑"/>
          <w:sz w:val="18"/>
          <w:szCs w:val="18"/>
        </w:rPr>
        <w:t>使用钱包的私钥对二进制数据作解密 RSA.decrypt(byte[],钱包私钥)；</w:t>
      </w:r>
    </w:p>
    <w:p>
      <w:pPr>
        <w:pStyle w:val="32"/>
        <w:numPr>
          <w:ilvl w:val="0"/>
          <w:numId w:val="7"/>
        </w:numPr>
        <w:spacing w:after="80"/>
        <w:ind w:firstLineChars="0"/>
        <w:rPr>
          <w:rFonts w:ascii="微软雅黑" w:hAnsi="微软雅黑" w:eastAsia="微软雅黑"/>
          <w:sz w:val="18"/>
          <w:szCs w:val="18"/>
        </w:rPr>
      </w:pPr>
      <w:r>
        <w:rPr>
          <w:rFonts w:hint="eastAsia" w:ascii="微软雅黑" w:hAnsi="微软雅黑" w:eastAsia="微软雅黑"/>
          <w:sz w:val="18"/>
          <w:szCs w:val="18"/>
        </w:rPr>
        <w:t>对解密后的二进制数据使用指定的字符集转换成字符串：String(byte[],</w:t>
      </w:r>
      <w:r>
        <w:rPr>
          <w:rFonts w:ascii="微软雅黑" w:hAnsi="微软雅黑" w:eastAsia="微软雅黑"/>
          <w:sz w:val="18"/>
          <w:szCs w:val="18"/>
        </w:rPr>
        <w:t>_input_charset</w:t>
      </w:r>
      <w:r>
        <w:rPr>
          <w:rFonts w:hint="eastAsia" w:ascii="微软雅黑" w:hAnsi="微软雅黑" w:eastAsia="微软雅黑"/>
          <w:sz w:val="18"/>
          <w:szCs w:val="18"/>
        </w:rPr>
        <w:t>)；</w:t>
      </w:r>
    </w:p>
    <w:p>
      <w:pPr>
        <w:pStyle w:val="3"/>
        <w:rPr>
          <w:rFonts w:ascii="微软雅黑" w:hAnsi="微软雅黑" w:eastAsia="微软雅黑"/>
        </w:rPr>
      </w:pPr>
      <w:bookmarkStart w:id="18" w:name="_Toc462921890"/>
      <w:r>
        <w:rPr>
          <w:rFonts w:hint="eastAsia" w:ascii="微软雅黑" w:hAnsi="微软雅黑" w:eastAsia="微软雅黑"/>
        </w:rPr>
        <w:t>异步</w:t>
      </w:r>
      <w:r>
        <w:rPr>
          <w:rFonts w:ascii="微软雅黑" w:hAnsi="微软雅黑" w:eastAsia="微软雅黑"/>
        </w:rPr>
        <w:t>回调简述</w:t>
      </w:r>
      <w:bookmarkEnd w:id="18"/>
    </w:p>
    <w:p>
      <w:pPr>
        <w:rPr>
          <w:rFonts w:ascii="微软雅黑" w:hAnsi="微软雅黑" w:eastAsia="微软雅黑"/>
        </w:rPr>
      </w:pPr>
      <w:r>
        <w:rPr>
          <w:rFonts w:hint="eastAsia" w:ascii="微软雅黑" w:hAnsi="微软雅黑" w:eastAsia="微软雅黑"/>
        </w:rPr>
        <w:t>回调</w:t>
      </w:r>
      <w:r>
        <w:rPr>
          <w:rFonts w:ascii="微软雅黑" w:hAnsi="微软雅黑" w:eastAsia="微软雅黑"/>
        </w:rPr>
        <w:t>通知</w:t>
      </w:r>
      <w:r>
        <w:rPr>
          <w:rFonts w:hint="eastAsia" w:ascii="微软雅黑" w:hAnsi="微软雅黑" w:eastAsia="微软雅黑"/>
        </w:rPr>
        <w:t>利用回调页面</w:t>
      </w:r>
      <w:r>
        <w:rPr>
          <w:rFonts w:ascii="微软雅黑" w:hAnsi="微软雅黑" w:eastAsia="微软雅黑"/>
        </w:rPr>
        <w:t>地址URL</w:t>
      </w:r>
      <w:r>
        <w:rPr>
          <w:rFonts w:hint="eastAsia" w:ascii="微软雅黑" w:hAnsi="微软雅黑" w:eastAsia="微软雅黑"/>
        </w:rPr>
        <w:t>（notify</w:t>
      </w:r>
      <w:r>
        <w:rPr>
          <w:rFonts w:ascii="微软雅黑" w:hAnsi="微软雅黑" w:eastAsia="微软雅黑"/>
        </w:rPr>
        <w:t>_url）</w:t>
      </w:r>
      <w:r>
        <w:rPr>
          <w:rFonts w:hint="eastAsia" w:ascii="微软雅黑" w:hAnsi="微软雅黑" w:eastAsia="微软雅黑"/>
        </w:rPr>
        <w:t>获取</w:t>
      </w:r>
      <w:r>
        <w:rPr>
          <w:rFonts w:ascii="微软雅黑" w:hAnsi="微软雅黑" w:eastAsia="微软雅黑"/>
        </w:rPr>
        <w:t>外部订单号，即</w:t>
      </w:r>
      <w:r>
        <w:rPr>
          <w:rFonts w:hint="eastAsia" w:ascii="微软雅黑" w:hAnsi="微软雅黑" w:eastAsia="微软雅黑"/>
        </w:rPr>
        <w:t>使用POST</w:t>
      </w:r>
      <w:r>
        <w:rPr>
          <w:rFonts w:ascii="微软雅黑" w:hAnsi="微软雅黑" w:eastAsia="微软雅黑"/>
        </w:rPr>
        <w:t>方式获取</w:t>
      </w:r>
      <w:r>
        <w:rPr>
          <w:rFonts w:hint="eastAsia" w:ascii="微软雅黑" w:hAnsi="微软雅黑" w:eastAsia="微软雅黑"/>
        </w:rPr>
        <w:t>。</w:t>
      </w:r>
    </w:p>
    <w:p>
      <w:pPr>
        <w:rPr>
          <w:rFonts w:ascii="微软雅黑" w:hAnsi="微软雅黑" w:eastAsia="微软雅黑"/>
        </w:rPr>
      </w:pPr>
    </w:p>
    <w:p>
      <w:pPr>
        <w:pStyle w:val="2"/>
        <w:numPr>
          <w:ilvl w:val="0"/>
          <w:numId w:val="2"/>
        </w:numPr>
        <w:tabs>
          <w:tab w:val="left" w:pos="432"/>
        </w:tabs>
        <w:rPr>
          <w:rFonts w:ascii="微软雅黑" w:hAnsi="微软雅黑" w:eastAsia="微软雅黑"/>
        </w:rPr>
      </w:pPr>
      <w:bookmarkStart w:id="19" w:name="_Toc462921891"/>
      <w:r>
        <w:rPr>
          <w:rFonts w:hint="eastAsia" w:ascii="微软雅黑" w:hAnsi="微软雅黑" w:eastAsia="微软雅黑"/>
        </w:rPr>
        <w:t>会员</w:t>
      </w:r>
      <w:r>
        <w:rPr>
          <w:rFonts w:ascii="微软雅黑" w:hAnsi="微软雅黑" w:eastAsia="微软雅黑"/>
        </w:rPr>
        <w:t>类接口</w:t>
      </w:r>
      <w:bookmarkEnd w:id="19"/>
    </w:p>
    <w:p>
      <w:pPr>
        <w:rPr>
          <w:rFonts w:ascii="微软雅黑" w:hAnsi="微软雅黑" w:eastAsia="微软雅黑"/>
        </w:rPr>
      </w:pPr>
      <w:r>
        <w:rPr>
          <w:rFonts w:ascii="微软雅黑" w:hAnsi="微软雅黑" w:eastAsia="微软雅黑"/>
        </w:rPr>
        <w:t>对个人会员</w:t>
      </w:r>
      <w:r>
        <w:rPr>
          <w:rFonts w:hint="eastAsia" w:ascii="微软雅黑" w:hAnsi="微软雅黑" w:eastAsia="微软雅黑"/>
        </w:rPr>
        <w:t>和企业会员</w:t>
      </w:r>
      <w:r>
        <w:rPr>
          <w:rFonts w:ascii="微软雅黑" w:hAnsi="微软雅黑" w:eastAsia="微软雅黑"/>
        </w:rPr>
        <w:t>开</w:t>
      </w:r>
      <w:r>
        <w:rPr>
          <w:rFonts w:hint="eastAsia" w:ascii="微软雅黑" w:hAnsi="微软雅黑" w:eastAsia="微软雅黑"/>
        </w:rPr>
        <w:t>放。</w:t>
      </w:r>
    </w:p>
    <w:p>
      <w:pPr>
        <w:pStyle w:val="32"/>
        <w:keepNext/>
        <w:keepLines/>
        <w:numPr>
          <w:ilvl w:val="0"/>
          <w:numId w:val="1"/>
        </w:numPr>
        <w:spacing w:before="120" w:after="120"/>
        <w:ind w:firstLineChars="0"/>
        <w:outlineLvl w:val="0"/>
        <w:rPr>
          <w:rFonts w:ascii="微软雅黑" w:hAnsi="微软雅黑" w:eastAsia="微软雅黑" w:cs="Times New Roman"/>
          <w:b/>
          <w:bCs/>
          <w:vanish/>
          <w:kern w:val="44"/>
          <w:sz w:val="30"/>
          <w:szCs w:val="44"/>
        </w:rPr>
      </w:pPr>
      <w:bookmarkStart w:id="20" w:name="_Toc386571100"/>
      <w:bookmarkEnd w:id="20"/>
      <w:bookmarkStart w:id="21" w:name="_Toc386613663"/>
      <w:bookmarkEnd w:id="21"/>
      <w:bookmarkStart w:id="22" w:name="_Toc386619959"/>
      <w:bookmarkEnd w:id="22"/>
      <w:bookmarkStart w:id="23" w:name="_Toc386653863"/>
      <w:bookmarkEnd w:id="23"/>
      <w:bookmarkStart w:id="24" w:name="_Toc387422264"/>
      <w:bookmarkEnd w:id="24"/>
      <w:bookmarkStart w:id="25" w:name="_Toc387771802"/>
      <w:bookmarkEnd w:id="25"/>
      <w:bookmarkStart w:id="26" w:name="_Toc388361615"/>
      <w:bookmarkEnd w:id="26"/>
      <w:bookmarkStart w:id="27" w:name="_Toc388361694"/>
      <w:bookmarkEnd w:id="27"/>
      <w:bookmarkStart w:id="28" w:name="_Toc389677423"/>
      <w:bookmarkEnd w:id="28"/>
      <w:bookmarkStart w:id="29" w:name="_Toc389686126"/>
      <w:bookmarkEnd w:id="29"/>
      <w:bookmarkStart w:id="30" w:name="_Toc391052815"/>
      <w:bookmarkEnd w:id="30"/>
      <w:bookmarkStart w:id="31" w:name="_Toc391052918"/>
      <w:bookmarkEnd w:id="31"/>
      <w:bookmarkStart w:id="32" w:name="_Toc391385130"/>
      <w:bookmarkEnd w:id="32"/>
      <w:bookmarkStart w:id="33" w:name="_Toc392157315"/>
      <w:bookmarkEnd w:id="33"/>
      <w:bookmarkStart w:id="34" w:name="_Toc392157421"/>
      <w:bookmarkEnd w:id="34"/>
      <w:bookmarkStart w:id="35" w:name="_Toc392157905"/>
      <w:bookmarkEnd w:id="35"/>
      <w:bookmarkStart w:id="36" w:name="_Toc392158542"/>
      <w:bookmarkEnd w:id="36"/>
      <w:bookmarkStart w:id="37" w:name="_Toc392158882"/>
      <w:bookmarkEnd w:id="37"/>
      <w:bookmarkStart w:id="38" w:name="_Toc392158986"/>
      <w:bookmarkEnd w:id="38"/>
      <w:bookmarkStart w:id="39" w:name="_Toc392163919"/>
      <w:bookmarkEnd w:id="39"/>
      <w:bookmarkStart w:id="40" w:name="_Toc392586843"/>
      <w:bookmarkEnd w:id="40"/>
      <w:bookmarkStart w:id="41" w:name="_Toc393394429"/>
      <w:bookmarkEnd w:id="41"/>
      <w:bookmarkStart w:id="42" w:name="_Toc394408646"/>
      <w:bookmarkEnd w:id="42"/>
      <w:bookmarkStart w:id="43" w:name="_Toc398133309"/>
      <w:bookmarkEnd w:id="43"/>
      <w:bookmarkStart w:id="44" w:name="_Toc403059508"/>
      <w:bookmarkEnd w:id="44"/>
      <w:bookmarkStart w:id="45" w:name="_Toc403059646"/>
      <w:bookmarkEnd w:id="45"/>
      <w:bookmarkStart w:id="46" w:name="_Toc403493830"/>
      <w:bookmarkEnd w:id="46"/>
      <w:bookmarkStart w:id="47" w:name="_Toc403558892"/>
      <w:bookmarkEnd w:id="47"/>
      <w:bookmarkStart w:id="48" w:name="_Toc403559037"/>
      <w:bookmarkEnd w:id="48"/>
      <w:bookmarkStart w:id="49" w:name="_Toc403559314"/>
      <w:bookmarkEnd w:id="49"/>
      <w:bookmarkStart w:id="50" w:name="_Toc403559459"/>
      <w:bookmarkEnd w:id="50"/>
      <w:bookmarkStart w:id="51" w:name="_Toc403559759"/>
      <w:bookmarkEnd w:id="51"/>
      <w:bookmarkStart w:id="52" w:name="_Toc403560379"/>
      <w:bookmarkEnd w:id="52"/>
      <w:bookmarkStart w:id="53" w:name="_Toc403748898"/>
      <w:bookmarkEnd w:id="53"/>
      <w:bookmarkStart w:id="54" w:name="_Toc404165870"/>
      <w:bookmarkEnd w:id="54"/>
      <w:bookmarkStart w:id="55" w:name="_Toc404166019"/>
      <w:bookmarkEnd w:id="55"/>
      <w:bookmarkStart w:id="56" w:name="_Toc404166233"/>
      <w:bookmarkEnd w:id="56"/>
      <w:bookmarkStart w:id="57" w:name="_Toc404167238"/>
      <w:bookmarkEnd w:id="57"/>
      <w:bookmarkStart w:id="58" w:name="_Toc404171782"/>
      <w:bookmarkEnd w:id="58"/>
      <w:bookmarkStart w:id="59" w:name="_Toc404172397"/>
      <w:bookmarkEnd w:id="59"/>
      <w:bookmarkStart w:id="60" w:name="_Toc404177568"/>
      <w:bookmarkEnd w:id="60"/>
      <w:bookmarkStart w:id="61" w:name="_Toc408997306"/>
      <w:bookmarkEnd w:id="61"/>
      <w:bookmarkStart w:id="62" w:name="_Toc408997475"/>
      <w:bookmarkEnd w:id="62"/>
      <w:bookmarkStart w:id="63" w:name="_Toc408997444"/>
      <w:bookmarkEnd w:id="63"/>
      <w:bookmarkStart w:id="64" w:name="_Toc408997784"/>
      <w:bookmarkEnd w:id="64"/>
      <w:bookmarkStart w:id="65" w:name="_Toc409799042"/>
      <w:bookmarkEnd w:id="65"/>
      <w:bookmarkStart w:id="66" w:name="_Toc410035412"/>
      <w:bookmarkEnd w:id="66"/>
      <w:bookmarkStart w:id="67" w:name="_Toc410035585"/>
      <w:bookmarkEnd w:id="67"/>
      <w:bookmarkStart w:id="68" w:name="_Toc413420384"/>
      <w:bookmarkEnd w:id="68"/>
      <w:bookmarkStart w:id="69" w:name="_Toc415042464"/>
      <w:bookmarkEnd w:id="69"/>
      <w:bookmarkStart w:id="70" w:name="_Toc423440977"/>
      <w:bookmarkEnd w:id="70"/>
      <w:bookmarkStart w:id="71" w:name="_Toc425954622"/>
      <w:bookmarkEnd w:id="71"/>
      <w:bookmarkStart w:id="72" w:name="_Toc427828459"/>
      <w:bookmarkEnd w:id="72"/>
      <w:bookmarkStart w:id="73" w:name="_Toc430688496"/>
      <w:bookmarkEnd w:id="73"/>
      <w:bookmarkStart w:id="74" w:name="_Toc430717742"/>
      <w:bookmarkEnd w:id="74"/>
      <w:bookmarkStart w:id="75" w:name="_Toc430717940"/>
      <w:bookmarkEnd w:id="75"/>
      <w:bookmarkStart w:id="76" w:name="_Toc435134844"/>
      <w:bookmarkEnd w:id="76"/>
      <w:bookmarkStart w:id="77" w:name="_Toc438803685"/>
      <w:bookmarkEnd w:id="77"/>
      <w:bookmarkStart w:id="78" w:name="_Toc450843857"/>
      <w:bookmarkEnd w:id="78"/>
      <w:bookmarkStart w:id="79" w:name="_Toc451354683"/>
      <w:bookmarkEnd w:id="79"/>
      <w:bookmarkStart w:id="80" w:name="_Toc451354910"/>
      <w:bookmarkEnd w:id="80"/>
      <w:bookmarkStart w:id="81" w:name="_Toc462921892"/>
      <w:bookmarkEnd w:id="81"/>
    </w:p>
    <w:p>
      <w:pPr>
        <w:pStyle w:val="3"/>
        <w:rPr>
          <w:rFonts w:ascii="微软雅黑" w:hAnsi="微软雅黑" w:eastAsia="微软雅黑"/>
        </w:rPr>
      </w:pPr>
      <w:bookmarkStart w:id="82" w:name="_Toc462921893"/>
      <w:r>
        <w:rPr>
          <w:rFonts w:hint="eastAsia" w:ascii="微软雅黑" w:hAnsi="微软雅黑" w:eastAsia="微软雅黑"/>
        </w:rPr>
        <w:t>创建激活</w:t>
      </w:r>
      <w:r>
        <w:rPr>
          <w:rFonts w:ascii="微软雅黑" w:hAnsi="微软雅黑" w:eastAsia="微软雅黑"/>
        </w:rPr>
        <w:t>会员</w:t>
      </w:r>
      <w:bookmarkEnd w:id="82"/>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：create</w:t>
      </w:r>
      <w:r>
        <w:rPr>
          <w:rFonts w:hint="eastAsia" w:ascii="微软雅黑" w:hAnsi="微软雅黑" w:eastAsia="微软雅黑"/>
          <w:b/>
        </w:rPr>
        <w:t>_</w:t>
      </w:r>
      <w:r>
        <w:rPr>
          <w:rFonts w:ascii="微软雅黑" w:hAnsi="微软雅黑" w:eastAsia="微软雅黑"/>
          <w:b/>
        </w:rPr>
        <w:t>activate</w:t>
      </w:r>
      <w:r>
        <w:rPr>
          <w:rFonts w:hint="eastAsia" w:ascii="微软雅黑" w:hAnsi="微软雅黑" w:eastAsia="微软雅黑"/>
          <w:b/>
        </w:rPr>
        <w:t>_</w:t>
      </w:r>
      <w:r>
        <w:rPr>
          <w:rFonts w:ascii="微软雅黑" w:hAnsi="微软雅黑" w:eastAsia="微软雅黑"/>
          <w:b/>
        </w:rPr>
        <w:t>member</w:t>
      </w:r>
    </w:p>
    <w:p>
      <w:pPr>
        <w:pStyle w:val="4"/>
      </w:pPr>
      <w:bookmarkStart w:id="83" w:name="_Toc462921894"/>
      <w:r>
        <w:rPr>
          <w:rFonts w:hint="eastAsia"/>
        </w:rPr>
        <w:t>参数</w:t>
      </w:r>
      <w:bookmarkEnd w:id="83"/>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ember</w:t>
            </w:r>
            <w:r>
              <w:rPr>
                <w:rFonts w:ascii="微软雅黑" w:hAnsi="微软雅黑" w:eastAsia="微软雅黑"/>
                <w:sz w:val="18"/>
                <w:szCs w:val="18"/>
              </w:rPr>
              <w: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r>
              <w:rPr>
                <w:rFonts w:hint="eastAsia" w:ascii="微软雅黑" w:hAnsi="微软雅黑" w:eastAsia="微软雅黑"/>
                <w:sz w:val="18"/>
                <w:szCs w:val="18"/>
              </w:rPr>
              <w:t>详见</w:t>
            </w:r>
            <w:r>
              <w:rPr>
                <w:rFonts w:ascii="微软雅黑" w:hAnsi="微软雅黑" w:eastAsia="微软雅黑"/>
                <w:sz w:val="18"/>
                <w:szCs w:val="18"/>
              </w:rPr>
              <w:t>附录，默认个人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无业务同步</w:t>
      </w:r>
      <w:r>
        <w:rPr>
          <w:rFonts w:ascii="微软雅黑" w:hAnsi="微软雅黑" w:eastAsia="微软雅黑"/>
        </w:rPr>
        <w:t>响应参数</w:t>
      </w:r>
      <w:r>
        <w:rPr>
          <w:rFonts w:hint="eastAsia" w:ascii="微软雅黑" w:hAnsi="微软雅黑" w:eastAsia="微软雅黑"/>
        </w:rPr>
        <w:t>。</w:t>
      </w:r>
    </w:p>
    <w:p>
      <w:pPr>
        <w:pStyle w:val="4"/>
      </w:pPr>
      <w:bookmarkStart w:id="84" w:name="_Toc462921895"/>
      <w:r>
        <w:rPr>
          <w:rFonts w:hint="eastAsia"/>
        </w:rPr>
        <w:t>说明</w:t>
      </w:r>
      <w:bookmarkEnd w:id="84"/>
    </w:p>
    <w:p>
      <w:pPr>
        <w:rPr>
          <w:rFonts w:ascii="微软雅黑" w:hAnsi="微软雅黑" w:eastAsia="微软雅黑"/>
        </w:rPr>
      </w:pPr>
      <w:r>
        <w:rPr>
          <w:rFonts w:hint="eastAsia" w:ascii="微软雅黑" w:hAnsi="微软雅黑" w:eastAsia="微软雅黑"/>
        </w:rPr>
        <w:t>商户</w:t>
      </w:r>
      <w:r>
        <w:rPr>
          <w:rFonts w:ascii="微软雅黑" w:hAnsi="微软雅黑" w:eastAsia="微软雅黑"/>
        </w:rPr>
        <w:t>通过此</w:t>
      </w:r>
      <w:r>
        <w:rPr>
          <w:rFonts w:hint="eastAsia" w:ascii="微软雅黑" w:hAnsi="微软雅黑" w:eastAsia="微软雅黑"/>
        </w:rPr>
        <w:t>接口</w:t>
      </w:r>
      <w:r>
        <w:rPr>
          <w:rFonts w:ascii="微软雅黑" w:hAnsi="微软雅黑" w:eastAsia="微软雅黑"/>
        </w:rPr>
        <w:t>完成自身会员与资金账户的关联对接，</w:t>
      </w:r>
      <w:r>
        <w:rPr>
          <w:rFonts w:hint="eastAsia" w:ascii="微软雅黑" w:hAnsi="微软雅黑" w:eastAsia="微软雅黑"/>
        </w:rPr>
        <w:t>后续</w:t>
      </w:r>
      <w:r>
        <w:rPr>
          <w:rFonts w:ascii="微软雅黑" w:hAnsi="微软雅黑" w:eastAsia="微软雅黑"/>
        </w:rPr>
        <w:t>即可根据自身会员的UID完成各项</w:t>
      </w:r>
      <w:r>
        <w:rPr>
          <w:rFonts w:hint="eastAsia" w:ascii="微软雅黑" w:hAnsi="微软雅黑" w:eastAsia="微软雅黑"/>
        </w:rPr>
        <w:t>服务</w:t>
      </w:r>
      <w:r>
        <w:rPr>
          <w:rFonts w:ascii="微软雅黑" w:hAnsi="微软雅黑" w:eastAsia="微软雅黑"/>
        </w:rPr>
        <w:t>。</w:t>
      </w:r>
    </w:p>
    <w:p>
      <w:pPr>
        <w:rPr>
          <w:rFonts w:ascii="微软雅黑" w:hAnsi="微软雅黑" w:eastAsia="微软雅黑"/>
        </w:rPr>
      </w:pPr>
    </w:p>
    <w:p>
      <w:pPr>
        <w:pStyle w:val="3"/>
        <w:rPr>
          <w:rFonts w:ascii="微软雅黑" w:hAnsi="微软雅黑" w:eastAsia="微软雅黑"/>
        </w:rPr>
      </w:pPr>
      <w:bookmarkStart w:id="85" w:name="_Toc462921896"/>
      <w:r>
        <w:rPr>
          <w:rFonts w:hint="eastAsia" w:ascii="微软雅黑" w:hAnsi="微软雅黑" w:eastAsia="微软雅黑"/>
        </w:rPr>
        <w:t>设置实名信息</w:t>
      </w:r>
      <w:bookmarkEnd w:id="85"/>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：set_real_name</w:t>
      </w:r>
    </w:p>
    <w:p>
      <w:pPr>
        <w:pStyle w:val="4"/>
      </w:pPr>
      <w:bookmarkStart w:id="86" w:name="_Toc462921897"/>
      <w:r>
        <w:rPr>
          <w:rFonts w:hint="eastAsia"/>
        </w:rPr>
        <w:t>参数</w:t>
      </w:r>
      <w:bookmarkEnd w:id="86"/>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real</w:t>
            </w:r>
            <w:r>
              <w:rPr>
                <w:rFonts w:hint="eastAsia" w:ascii="微软雅黑" w:hAnsi="微软雅黑" w:eastAsia="微软雅黑"/>
                <w:sz w:val="18"/>
                <w:szCs w:val="18"/>
              </w:rPr>
              <w:t>_n</w:t>
            </w:r>
            <w:r>
              <w:rPr>
                <w:rFonts w:ascii="微软雅黑" w:hAnsi="微软雅黑" w:eastAsia="微软雅黑"/>
                <w:sz w:val="18"/>
                <w:szCs w:val="18"/>
              </w:rPr>
              <w:t>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真实姓名</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5</w:t>
            </w:r>
            <w:r>
              <w:rPr>
                <w:rFonts w:hint="eastAsia" w:ascii="微软雅黑" w:hAnsi="微软雅黑" w:eastAsia="微软雅黑"/>
                <w:sz w:val="18"/>
                <w:szCs w:val="18"/>
              </w:rPr>
              <w:t>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cert_type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证件</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String(18)</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见</w:t>
            </w:r>
            <w:r>
              <w:rPr>
                <w:rFonts w:ascii="微软雅黑" w:hAnsi="微软雅黑" w:eastAsia="微软雅黑"/>
                <w:sz w:val="18"/>
                <w:szCs w:val="18"/>
              </w:rPr>
              <w:t>附录</w:t>
            </w:r>
            <w:r>
              <w:rPr>
                <w:rFonts w:hint="eastAsia" w:ascii="微软雅黑" w:hAnsi="微软雅黑" w:eastAsia="微软雅黑"/>
                <w:sz w:val="18"/>
                <w:szCs w:val="18"/>
              </w:rPr>
              <w:t>，</w:t>
            </w:r>
            <w:r>
              <w:rPr>
                <w:rFonts w:ascii="微软雅黑" w:hAnsi="微软雅黑" w:eastAsia="微软雅黑"/>
                <w:sz w:val="18"/>
                <w:szCs w:val="18"/>
              </w:rPr>
              <w:t>目前只支持身份证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cert</w:t>
            </w:r>
            <w:r>
              <w:rPr>
                <w:rFonts w:hint="eastAsia" w:ascii="微软雅黑" w:hAnsi="微软雅黑" w:eastAsia="微软雅黑"/>
                <w:sz w:val="18"/>
                <w:szCs w:val="18"/>
              </w:rPr>
              <w:t>_n</w:t>
            </w:r>
            <w:r>
              <w:rPr>
                <w:rFonts w:ascii="微软雅黑" w:hAnsi="微软雅黑" w:eastAsia="微软雅黑"/>
                <w:sz w:val="18"/>
                <w:szCs w:val="18"/>
              </w:rPr>
              <w:t>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证件号码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String(18)</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30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need_confirm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是否认证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w:t>
            </w:r>
            <w:r>
              <w:rPr>
                <w:rFonts w:ascii="微软雅黑" w:hAnsi="微软雅黑" w:eastAsia="微软雅黑"/>
                <w:sz w:val="18"/>
                <w:szCs w:val="18"/>
              </w:rPr>
              <w:t>需要钱包做实名认证，值为Y/N</w:t>
            </w:r>
            <w:r>
              <w:rPr>
                <w:rFonts w:hint="eastAsia" w:ascii="微软雅黑" w:hAnsi="微软雅黑" w:eastAsia="微软雅黑"/>
                <w:sz w:val="18"/>
                <w:szCs w:val="18"/>
              </w:rPr>
              <w:t>，</w:t>
            </w:r>
            <w:r>
              <w:rPr>
                <w:rFonts w:ascii="微软雅黑" w:hAnsi="微软雅黑" w:eastAsia="微软雅黑"/>
                <w:sz w:val="18"/>
                <w:szCs w:val="18"/>
              </w:rPr>
              <w:t>默认Y</w:t>
            </w:r>
            <w:r>
              <w:rPr>
                <w:rFonts w:hint="eastAsia" w:ascii="微软雅黑" w:hAnsi="微软雅黑" w:eastAsia="微软雅黑"/>
                <w:sz w:val="18"/>
                <w:szCs w:val="18"/>
              </w:rPr>
              <w:t>。</w:t>
            </w:r>
            <w:r>
              <w:rPr>
                <w:rFonts w:ascii="微软雅黑" w:hAnsi="微软雅黑" w:eastAsia="微软雅黑"/>
                <w:sz w:val="18"/>
                <w:szCs w:val="18"/>
              </w:rPr>
              <w:t>暂</w:t>
            </w:r>
            <w:r>
              <w:rPr>
                <w:rFonts w:hint="eastAsia" w:ascii="微软雅黑" w:hAnsi="微软雅黑" w:eastAsia="微软雅黑"/>
                <w:sz w:val="18"/>
                <w:szCs w:val="18"/>
              </w:rPr>
              <w:t>不</w:t>
            </w:r>
            <w:r>
              <w:rPr>
                <w:rFonts w:ascii="微软雅黑" w:hAnsi="微软雅黑" w:eastAsia="微软雅黑"/>
                <w:sz w:val="18"/>
                <w:szCs w:val="18"/>
              </w:rPr>
              <w:t>开放外部</w:t>
            </w:r>
            <w:r>
              <w:rPr>
                <w:rFonts w:hint="eastAsia" w:ascii="微软雅黑" w:hAnsi="微软雅黑" w:eastAsia="微软雅黑"/>
                <w:sz w:val="18"/>
                <w:szCs w:val="18"/>
              </w:rPr>
              <w:t>自助</w:t>
            </w:r>
            <w:r>
              <w:rPr>
                <w:rFonts w:ascii="微软雅黑" w:hAnsi="微软雅黑" w:eastAsia="微软雅黑"/>
                <w:sz w:val="18"/>
                <w:szCs w:val="18"/>
              </w:rPr>
              <w:t>实名</w:t>
            </w:r>
            <w:r>
              <w:rPr>
                <w:rFonts w:hint="eastAsia" w:ascii="微软雅黑" w:hAnsi="微软雅黑" w:eastAsia="微软雅黑"/>
                <w:sz w:val="18"/>
                <w:szCs w:val="18"/>
              </w:rPr>
              <w:t>认证。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无业务同步</w:t>
      </w:r>
      <w:r>
        <w:rPr>
          <w:rFonts w:ascii="微软雅黑" w:hAnsi="微软雅黑" w:eastAsia="微软雅黑"/>
        </w:rPr>
        <w:t>响应参数</w:t>
      </w:r>
      <w:r>
        <w:rPr>
          <w:rFonts w:hint="eastAsia" w:ascii="微软雅黑" w:hAnsi="微软雅黑" w:eastAsia="微软雅黑"/>
        </w:rPr>
        <w:t>。</w:t>
      </w:r>
    </w:p>
    <w:p>
      <w:pPr>
        <w:pStyle w:val="4"/>
      </w:pPr>
      <w:bookmarkStart w:id="87" w:name="_Toc462921898"/>
      <w:r>
        <w:rPr>
          <w:rFonts w:hint="eastAsia"/>
        </w:rPr>
        <w:t>说明</w:t>
      </w:r>
      <w:bookmarkEnd w:id="87"/>
    </w:p>
    <w:p>
      <w:pPr>
        <w:rPr>
          <w:rFonts w:ascii="微软雅黑" w:hAnsi="微软雅黑" w:eastAsia="微软雅黑"/>
        </w:rPr>
      </w:pPr>
      <w:r>
        <w:rPr>
          <w:rFonts w:hint="eastAsia" w:ascii="微软雅黑" w:hAnsi="微软雅黑" w:eastAsia="微软雅黑"/>
        </w:rPr>
        <w:t>作为金融</w:t>
      </w:r>
      <w:r>
        <w:rPr>
          <w:rFonts w:ascii="微软雅黑" w:hAnsi="微软雅黑" w:eastAsia="微软雅黑"/>
        </w:rPr>
        <w:t>账户安全性的保障，</w:t>
      </w:r>
      <w:r>
        <w:rPr>
          <w:rFonts w:hint="eastAsia" w:ascii="微软雅黑" w:hAnsi="微软雅黑" w:eastAsia="微软雅黑"/>
        </w:rPr>
        <w:t>会员</w:t>
      </w:r>
      <w:r>
        <w:rPr>
          <w:rFonts w:ascii="微软雅黑" w:hAnsi="微软雅黑" w:eastAsia="微软雅黑"/>
        </w:rPr>
        <w:t>实名是必要的</w:t>
      </w:r>
      <w:r>
        <w:rPr>
          <w:rFonts w:hint="eastAsia" w:ascii="微软雅黑" w:hAnsi="微软雅黑" w:eastAsia="微软雅黑"/>
        </w:rPr>
        <w:t>。</w:t>
      </w:r>
    </w:p>
    <w:p>
      <w:pPr>
        <w:rPr>
          <w:rFonts w:ascii="微软雅黑" w:hAnsi="微软雅黑" w:eastAsia="微软雅黑"/>
        </w:rPr>
      </w:pPr>
    </w:p>
    <w:p>
      <w:pPr>
        <w:pStyle w:val="3"/>
        <w:rPr>
          <w:rFonts w:ascii="微软雅黑" w:hAnsi="微软雅黑" w:eastAsia="微软雅黑"/>
        </w:rPr>
      </w:pPr>
      <w:bookmarkStart w:id="88" w:name="_Toc462921899"/>
      <w:bookmarkStart w:id="89" w:name="_Toc425856812"/>
      <w:r>
        <w:rPr>
          <w:rFonts w:hint="eastAsia" w:ascii="微软雅黑" w:hAnsi="微软雅黑" w:eastAsia="微软雅黑"/>
        </w:rPr>
        <w:t>设置支付密码重定向</w:t>
      </w:r>
      <w:bookmarkEnd w:id="88"/>
      <w:bookmarkEnd w:id="89"/>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：set_pay_password</w:t>
      </w:r>
    </w:p>
    <w:p>
      <w:pPr>
        <w:pStyle w:val="4"/>
      </w:pPr>
      <w:bookmarkStart w:id="90" w:name="_Toc462921900"/>
      <w:bookmarkStart w:id="91" w:name="_Toc425856813"/>
      <w:r>
        <w:rPr>
          <w:rFonts w:hint="eastAsia"/>
        </w:rPr>
        <w:t>参数</w:t>
      </w:r>
      <w:bookmarkEnd w:id="90"/>
      <w:bookmarkEnd w:id="91"/>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委托扣款展示方式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委托扣款展示方式</w:t>
            </w:r>
            <w:r>
              <w:rPr>
                <w:rFonts w:hint="eastAsia"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withhold_auth_type^ALL,ACCOUNT|is_check^Y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redirect_url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bookmarkStart w:id="92" w:name="_Toc425856814"/>
      <w:bookmarkStart w:id="93" w:name="_Toc462921901"/>
      <w:r>
        <w:rPr>
          <w:rFonts w:hint="eastAsia"/>
        </w:rPr>
        <w:t>说明</w:t>
      </w:r>
      <w:bookmarkEnd w:id="92"/>
      <w:bookmarkEnd w:id="93"/>
    </w:p>
    <w:p>
      <w:pPr>
        <w:rPr>
          <w:rFonts w:ascii="微软雅黑" w:hAnsi="微软雅黑" w:eastAsia="微软雅黑"/>
        </w:rPr>
      </w:pPr>
      <w:r>
        <w:rPr>
          <w:rFonts w:hint="eastAsia" w:ascii="微软雅黑" w:hAnsi="微软雅黑" w:eastAsia="微软雅黑"/>
        </w:rPr>
        <w:t>该接口返回重定向url，url重定向到新浪支付站点设置支付密码页面</w:t>
      </w:r>
    </w:p>
    <w:p>
      <w:pPr>
        <w:rPr>
          <w:rFonts w:ascii="微软雅黑" w:hAnsi="微软雅黑" w:eastAsia="微软雅黑"/>
          <w:b/>
        </w:rPr>
      </w:pPr>
      <w:r>
        <w:rPr>
          <w:rFonts w:ascii="微软雅黑" w:hAnsi="微软雅黑" w:eastAsia="微软雅黑"/>
          <w:b/>
        </w:rPr>
        <w:t>委托扣款展示方式</w:t>
      </w:r>
      <w:r>
        <w:rPr>
          <w:rFonts w:hint="eastAsia" w:ascii="微软雅黑" w:hAnsi="微软雅黑" w:eastAsia="微软雅黑"/>
          <w:b/>
        </w:rPr>
        <w:t>：</w:t>
      </w:r>
    </w:p>
    <w:tbl>
      <w:tblPr>
        <w:tblStyle w:val="31"/>
        <w:tblW w:w="7299"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693"/>
        <w:gridCol w:w="2400"/>
        <w:gridCol w:w="220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69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240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2206"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取值范围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2693"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r>
              <w:rPr>
                <w:rFonts w:ascii="微软雅黑" w:hAnsi="微软雅黑" w:eastAsia="微软雅黑"/>
                <w:sz w:val="18"/>
                <w:szCs w:val="18"/>
              </w:rPr>
              <w:t>withhold_auth_type</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ind w:firstLine="360"/>
              <w:rPr>
                <w:rFonts w:ascii="微软雅黑" w:hAnsi="微软雅黑" w:eastAsia="微软雅黑"/>
                <w:sz w:val="18"/>
                <w:szCs w:val="18"/>
              </w:rPr>
            </w:pPr>
            <w:r>
              <w:rPr>
                <w:rFonts w:hint="eastAsia" w:ascii="微软雅黑" w:hAnsi="微软雅黑" w:eastAsia="微软雅黑"/>
                <w:sz w:val="18"/>
                <w:szCs w:val="18"/>
              </w:rPr>
              <w:t>展示委托扣款类型</w:t>
            </w:r>
          </w:p>
        </w:tc>
        <w:tc>
          <w:tcPr>
            <w:tcW w:w="2206"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r>
              <w:rPr>
                <w:rFonts w:ascii="微软雅黑" w:hAnsi="微软雅黑" w:eastAsia="微软雅黑"/>
                <w:sz w:val="18"/>
                <w:szCs w:val="18"/>
              </w:rPr>
              <w:t>可展示多种扣款类型</w:t>
            </w:r>
            <w:r>
              <w:rPr>
                <w:rFonts w:hint="eastAsia" w:ascii="微软雅黑" w:hAnsi="微软雅黑" w:eastAsia="微软雅黑"/>
                <w:sz w:val="18"/>
                <w:szCs w:val="18"/>
              </w:rPr>
              <w:t>，</w:t>
            </w:r>
            <w:r>
              <w:rPr>
                <w:rFonts w:ascii="微软雅黑" w:hAnsi="微软雅黑" w:eastAsia="微软雅黑"/>
                <w:sz w:val="18"/>
                <w:szCs w:val="18"/>
              </w:rPr>
              <w:t>逗号分隔</w:t>
            </w:r>
          </w:p>
          <w:p>
            <w:pPr>
              <w:pStyle w:val="33"/>
              <w:ind w:firstLine="360"/>
              <w:rPr>
                <w:rFonts w:ascii="微软雅黑" w:hAnsi="微软雅黑" w:eastAsia="微软雅黑"/>
                <w:sz w:val="18"/>
                <w:szCs w:val="18"/>
              </w:rPr>
            </w:pPr>
            <w:r>
              <w:rPr>
                <w:rFonts w:ascii="微软雅黑" w:hAnsi="微软雅黑" w:eastAsia="微软雅黑"/>
                <w:sz w:val="18"/>
                <w:szCs w:val="18"/>
              </w:rPr>
              <w:t>扣款类型</w:t>
            </w:r>
            <w:r>
              <w:rPr>
                <w:rFonts w:hint="eastAsia" w:ascii="微软雅黑" w:hAnsi="微软雅黑" w:eastAsia="微软雅黑"/>
                <w:sz w:val="18"/>
                <w:szCs w:val="18"/>
              </w:rPr>
              <w:t>：</w:t>
            </w:r>
          </w:p>
          <w:p>
            <w:pPr>
              <w:pStyle w:val="33"/>
              <w:ind w:firstLine="360"/>
              <w:rPr>
                <w:rFonts w:ascii="微软雅黑" w:hAnsi="微软雅黑" w:eastAsia="微软雅黑"/>
                <w:sz w:val="18"/>
                <w:szCs w:val="18"/>
              </w:rPr>
            </w:pPr>
            <w:r>
              <w:rPr>
                <w:rFonts w:hint="eastAsia" w:ascii="微软雅黑" w:hAnsi="微软雅黑" w:eastAsia="微软雅黑"/>
                <w:sz w:val="18"/>
                <w:szCs w:val="18"/>
              </w:rPr>
              <w:t>ALL:银行卡委托扣款</w:t>
            </w:r>
          </w:p>
          <w:p>
            <w:pPr>
              <w:pStyle w:val="33"/>
              <w:ind w:firstLine="360"/>
              <w:rPr>
                <w:rFonts w:ascii="微软雅黑" w:hAnsi="微软雅黑" w:eastAsia="微软雅黑"/>
                <w:sz w:val="18"/>
                <w:szCs w:val="18"/>
              </w:rPr>
            </w:pPr>
            <w:r>
              <w:rPr>
                <w:rFonts w:hint="eastAsia" w:ascii="微软雅黑" w:hAnsi="微软雅黑" w:eastAsia="微软雅黑"/>
                <w:sz w:val="18"/>
                <w:szCs w:val="18"/>
              </w:rPr>
              <w:t>ACCOUNT:余额委托扣款</w:t>
            </w:r>
          </w:p>
          <w:p>
            <w:pPr>
              <w:pStyle w:val="33"/>
              <w:ind w:firstLine="360"/>
              <w:rPr>
                <w:rFonts w:ascii="微软雅黑" w:hAnsi="微软雅黑" w:eastAsia="微软雅黑"/>
                <w:sz w:val="18"/>
                <w:szCs w:val="18"/>
              </w:rPr>
            </w:pPr>
            <w:r>
              <w:rPr>
                <w:rFonts w:hint="eastAsia" w:ascii="微软雅黑" w:hAnsi="微软雅黑" w:eastAsia="微软雅黑"/>
                <w:sz w:val="18"/>
                <w:szCs w:val="18"/>
              </w:rPr>
              <w:t>NONE:无</w:t>
            </w:r>
          </w:p>
          <w:p>
            <w:pPr>
              <w:pStyle w:val="33"/>
              <w:ind w:firstLine="360"/>
              <w:rPr>
                <w:rFonts w:ascii="微软雅黑" w:hAnsi="微软雅黑" w:eastAsia="微软雅黑"/>
                <w:sz w:val="18"/>
                <w:szCs w:val="18"/>
              </w:rPr>
            </w:pPr>
            <w:r>
              <w:rPr>
                <w:rFonts w:hint="eastAsia" w:ascii="微软雅黑" w:hAnsi="微软雅黑" w:eastAsia="微软雅黑"/>
                <w:sz w:val="18"/>
                <w:szCs w:val="18"/>
              </w:rPr>
              <w:t>默认（NONE）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2693"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r>
              <w:rPr>
                <w:rFonts w:ascii="微软雅黑" w:hAnsi="微软雅黑" w:eastAsia="微软雅黑"/>
                <w:sz w:val="18"/>
                <w:szCs w:val="18"/>
              </w:rPr>
              <w:t>is_check</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ind w:firstLine="360"/>
              <w:rPr>
                <w:rFonts w:ascii="微软雅黑" w:hAnsi="微软雅黑" w:eastAsia="微软雅黑"/>
                <w:sz w:val="18"/>
                <w:szCs w:val="18"/>
              </w:rPr>
            </w:pPr>
            <w:r>
              <w:rPr>
                <w:rFonts w:hint="eastAsia" w:ascii="微软雅黑" w:hAnsi="微软雅黑" w:eastAsia="微软雅黑"/>
                <w:sz w:val="18"/>
                <w:szCs w:val="18"/>
              </w:rPr>
              <w:t>委托扣款是否必选</w:t>
            </w:r>
          </w:p>
        </w:tc>
        <w:tc>
          <w:tcPr>
            <w:tcW w:w="2206"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r>
              <w:rPr>
                <w:rFonts w:hint="eastAsia" w:ascii="微软雅黑" w:hAnsi="微软雅黑" w:eastAsia="微软雅黑"/>
                <w:sz w:val="18"/>
                <w:szCs w:val="18"/>
              </w:rPr>
              <w:t>Y 或 N</w:t>
            </w:r>
            <w:r>
              <w:rPr>
                <w:rFonts w:ascii="微软雅黑" w:hAnsi="微软雅黑" w:eastAsia="微软雅黑"/>
                <w:sz w:val="18"/>
                <w:szCs w:val="18"/>
              </w:rPr>
              <w:t>(</w:t>
            </w:r>
            <w:r>
              <w:rPr>
                <w:rFonts w:hint="eastAsia" w:ascii="微软雅黑" w:hAnsi="微软雅黑" w:eastAsia="微软雅黑"/>
                <w:sz w:val="18"/>
                <w:szCs w:val="18"/>
              </w:rPr>
              <w:t>默认为N</w:t>
            </w:r>
            <w:r>
              <w:rPr>
                <w:rFonts w:ascii="微软雅黑" w:hAnsi="微软雅黑" w:eastAsia="微软雅黑"/>
                <w:sz w:val="18"/>
                <w:szCs w:val="18"/>
              </w:rPr>
              <w:t>)</w:t>
            </w:r>
          </w:p>
        </w:tc>
      </w:tr>
    </w:tbl>
    <w:p>
      <w:pPr>
        <w:rPr>
          <w:rFonts w:ascii="微软雅黑" w:hAnsi="微软雅黑" w:eastAsia="微软雅黑"/>
        </w:rPr>
      </w:pPr>
    </w:p>
    <w:p>
      <w:pPr>
        <w:pStyle w:val="3"/>
        <w:rPr>
          <w:rFonts w:ascii="微软雅黑" w:hAnsi="微软雅黑" w:eastAsia="微软雅黑"/>
        </w:rPr>
      </w:pPr>
      <w:bookmarkStart w:id="94" w:name="_Toc462921902"/>
      <w:bookmarkStart w:id="95" w:name="_Toc425856815"/>
      <w:r>
        <w:rPr>
          <w:rFonts w:hint="eastAsia" w:ascii="微软雅黑" w:hAnsi="微软雅黑" w:eastAsia="微软雅黑"/>
        </w:rPr>
        <w:t>修改支付密码重定向</w:t>
      </w:r>
      <w:bookmarkEnd w:id="94"/>
      <w:bookmarkEnd w:id="95"/>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：modify_pay_password</w:t>
      </w:r>
    </w:p>
    <w:p>
      <w:pPr>
        <w:pStyle w:val="4"/>
      </w:pPr>
      <w:bookmarkStart w:id="96" w:name="_Toc462921903"/>
      <w:bookmarkStart w:id="97" w:name="_Toc425856816"/>
      <w:r>
        <w:rPr>
          <w:rFonts w:hint="eastAsia"/>
        </w:rPr>
        <w:t>参数</w:t>
      </w:r>
      <w:bookmarkEnd w:id="96"/>
      <w:bookmarkEnd w:id="97"/>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redirect_url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bookmarkStart w:id="98" w:name="_Toc425856817"/>
      <w:bookmarkStart w:id="99" w:name="_Toc462921904"/>
      <w:r>
        <w:rPr>
          <w:rFonts w:hint="eastAsia"/>
        </w:rPr>
        <w:t>说明</w:t>
      </w:r>
      <w:bookmarkEnd w:id="98"/>
      <w:bookmarkEnd w:id="99"/>
    </w:p>
    <w:p>
      <w:pPr>
        <w:rPr>
          <w:rFonts w:ascii="微软雅黑" w:hAnsi="微软雅黑" w:eastAsia="微软雅黑"/>
        </w:rPr>
      </w:pPr>
      <w:r>
        <w:rPr>
          <w:rFonts w:hint="eastAsia" w:ascii="微软雅黑" w:hAnsi="微软雅黑" w:eastAsia="微软雅黑"/>
        </w:rPr>
        <w:t>该接口返回重定向url，url重定向到新浪支付站点修改支付密码页面</w:t>
      </w:r>
    </w:p>
    <w:p>
      <w:pPr>
        <w:rPr>
          <w:rFonts w:ascii="微软雅黑" w:hAnsi="微软雅黑" w:eastAsia="微软雅黑"/>
        </w:rPr>
      </w:pPr>
    </w:p>
    <w:p>
      <w:pPr>
        <w:pStyle w:val="3"/>
        <w:rPr>
          <w:rFonts w:ascii="微软雅黑" w:hAnsi="微软雅黑" w:eastAsia="微软雅黑"/>
        </w:rPr>
      </w:pPr>
      <w:bookmarkStart w:id="100" w:name="_Toc462921905"/>
      <w:bookmarkStart w:id="101" w:name="_Toc425856818"/>
      <w:r>
        <w:rPr>
          <w:rFonts w:hint="eastAsia" w:ascii="微软雅黑" w:hAnsi="微软雅黑" w:eastAsia="微软雅黑"/>
        </w:rPr>
        <w:t>找回支付密码重定向</w:t>
      </w:r>
      <w:bookmarkEnd w:id="100"/>
      <w:bookmarkEnd w:id="101"/>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：find_pay_password</w:t>
      </w:r>
    </w:p>
    <w:p>
      <w:pPr>
        <w:pStyle w:val="4"/>
      </w:pPr>
      <w:bookmarkStart w:id="102" w:name="_Toc462921906"/>
      <w:bookmarkStart w:id="103" w:name="_Toc425856819"/>
      <w:r>
        <w:rPr>
          <w:rFonts w:hint="eastAsia"/>
        </w:rPr>
        <w:t>参数</w:t>
      </w:r>
      <w:bookmarkEnd w:id="102"/>
      <w:bookmarkEnd w:id="103"/>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redirect_url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bookmarkStart w:id="104" w:name="_Toc425856820"/>
      <w:bookmarkStart w:id="105" w:name="_Toc462921907"/>
      <w:r>
        <w:rPr>
          <w:rFonts w:hint="eastAsia"/>
        </w:rPr>
        <w:t>说明</w:t>
      </w:r>
      <w:bookmarkEnd w:id="104"/>
      <w:bookmarkEnd w:id="105"/>
    </w:p>
    <w:p>
      <w:pPr>
        <w:rPr>
          <w:rFonts w:ascii="微软雅黑" w:hAnsi="微软雅黑" w:eastAsia="微软雅黑"/>
        </w:rPr>
      </w:pPr>
      <w:r>
        <w:rPr>
          <w:rFonts w:hint="eastAsia" w:ascii="微软雅黑" w:hAnsi="微软雅黑" w:eastAsia="微软雅黑"/>
        </w:rPr>
        <w:t>该接口返回重定向url，url重定向到新浪支付站点找回支付密码页面</w:t>
      </w:r>
    </w:p>
    <w:p>
      <w:pPr>
        <w:rPr>
          <w:rFonts w:ascii="微软雅黑" w:hAnsi="微软雅黑" w:eastAsia="微软雅黑"/>
        </w:rPr>
      </w:pPr>
    </w:p>
    <w:p>
      <w:pPr>
        <w:pStyle w:val="3"/>
        <w:rPr>
          <w:rFonts w:ascii="微软雅黑" w:hAnsi="微软雅黑" w:eastAsia="微软雅黑"/>
        </w:rPr>
      </w:pPr>
      <w:bookmarkStart w:id="106" w:name="_Toc462921908"/>
      <w:bookmarkStart w:id="107" w:name="_Toc425856821"/>
      <w:r>
        <w:rPr>
          <w:rFonts w:hint="eastAsia" w:ascii="微软雅黑" w:hAnsi="微软雅黑" w:eastAsia="微软雅黑"/>
        </w:rPr>
        <w:t>查询是否设置支付密码</w:t>
      </w:r>
      <w:bookmarkEnd w:id="106"/>
      <w:bookmarkEnd w:id="107"/>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：query_is_set_pay_password</w:t>
      </w:r>
    </w:p>
    <w:p>
      <w:pPr>
        <w:pStyle w:val="4"/>
      </w:pPr>
      <w:bookmarkStart w:id="108" w:name="_Toc462921909"/>
      <w:bookmarkStart w:id="109" w:name="_Toc425856822"/>
      <w:r>
        <w:rPr>
          <w:rFonts w:hint="eastAsia"/>
        </w:rPr>
        <w:t>参数</w:t>
      </w:r>
      <w:bookmarkEnd w:id="108"/>
      <w:bookmarkEnd w:id="109"/>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s</w:t>
            </w:r>
            <w:r>
              <w:rPr>
                <w:rFonts w:ascii="微软雅黑" w:hAnsi="微软雅黑" w:eastAsia="微软雅黑"/>
                <w:sz w:val="18"/>
                <w:szCs w:val="18"/>
              </w:rPr>
              <w:t>_set_paypass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是否已</w:t>
            </w:r>
            <w:r>
              <w:rPr>
                <w:rFonts w:ascii="微软雅黑" w:hAnsi="微软雅黑" w:eastAsia="微软雅黑"/>
                <w:sz w:val="18"/>
                <w:szCs w:val="18"/>
              </w:rPr>
              <w:t>设置支付密码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是否已经设置支付密码，</w:t>
            </w:r>
            <w:r>
              <w:rPr>
                <w:rFonts w:ascii="微软雅黑" w:hAnsi="微软雅黑" w:eastAsia="微软雅黑"/>
                <w:sz w:val="18"/>
                <w:szCs w:val="18"/>
              </w:rPr>
              <w:t>Y：已设置；N：未</w:t>
            </w:r>
            <w:r>
              <w:rPr>
                <w:rFonts w:hint="eastAsia" w:ascii="微软雅黑" w:hAnsi="微软雅黑" w:eastAsia="微软雅黑"/>
                <w:sz w:val="18"/>
                <w:szCs w:val="18"/>
              </w:rPr>
              <w:t>设置</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r>
              <w:rPr>
                <w:rFonts w:hint="eastAsia" w:ascii="微软雅黑" w:hAnsi="微软雅黑" w:eastAsia="微软雅黑"/>
                <w:sz w:val="18"/>
                <w:szCs w:val="18"/>
              </w:rPr>
              <w:t>Y</w:t>
            </w:r>
          </w:p>
        </w:tc>
      </w:tr>
    </w:tbl>
    <w:p>
      <w:pPr>
        <w:pStyle w:val="4"/>
      </w:pPr>
      <w:bookmarkStart w:id="110" w:name="_Toc425856823"/>
      <w:bookmarkStart w:id="111" w:name="_Toc462921910"/>
      <w:r>
        <w:rPr>
          <w:rFonts w:hint="eastAsia"/>
        </w:rPr>
        <w:t>说明</w:t>
      </w:r>
      <w:bookmarkEnd w:id="110"/>
      <w:bookmarkEnd w:id="111"/>
    </w:p>
    <w:p>
      <w:pPr>
        <w:rPr>
          <w:rFonts w:ascii="微软雅黑" w:hAnsi="微软雅黑" w:eastAsia="微软雅黑"/>
        </w:rPr>
      </w:pPr>
      <w:r>
        <w:rPr>
          <w:rFonts w:hint="eastAsia" w:ascii="微软雅黑" w:hAnsi="微软雅黑" w:eastAsia="微软雅黑"/>
        </w:rPr>
        <w:t>查询用户是否设置了支付密码</w:t>
      </w:r>
    </w:p>
    <w:p>
      <w:pPr>
        <w:rPr>
          <w:rFonts w:ascii="微软雅黑" w:hAnsi="微软雅黑" w:eastAsia="微软雅黑"/>
        </w:rPr>
      </w:pPr>
    </w:p>
    <w:p>
      <w:pPr>
        <w:pStyle w:val="3"/>
        <w:rPr>
          <w:rFonts w:ascii="微软雅黑" w:hAnsi="微软雅黑" w:eastAsia="微软雅黑"/>
        </w:rPr>
      </w:pPr>
      <w:bookmarkStart w:id="112" w:name="_Toc462921911"/>
      <w:r>
        <w:rPr>
          <w:rFonts w:hint="eastAsia" w:ascii="微软雅黑" w:hAnsi="微软雅黑" w:eastAsia="微软雅黑"/>
        </w:rPr>
        <w:t>绑定</w:t>
      </w:r>
      <w:r>
        <w:rPr>
          <w:rFonts w:ascii="微软雅黑" w:hAnsi="微软雅黑" w:eastAsia="微软雅黑"/>
        </w:rPr>
        <w:t>银行卡</w:t>
      </w:r>
      <w:bookmarkEnd w:id="112"/>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：binding_bank_card</w:t>
      </w:r>
    </w:p>
    <w:p>
      <w:pPr>
        <w:pStyle w:val="4"/>
      </w:pPr>
      <w:bookmarkStart w:id="113" w:name="_Toc462921912"/>
      <w:r>
        <w:rPr>
          <w:rFonts w:hint="eastAsia"/>
        </w:rPr>
        <w:t>参数</w:t>
      </w:r>
      <w:bookmarkEnd w:id="113"/>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request_no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绑卡请求</w:t>
            </w:r>
            <w:r>
              <w:rPr>
                <w:rFonts w:ascii="微软雅黑" w:hAnsi="微软雅黑" w:eastAsia="微软雅黑"/>
                <w:sz w:val="18"/>
                <w:szCs w:val="18"/>
              </w:rPr>
              <w:t>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bank_code</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银行编号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ICBC,CCB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bank_account_no</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银行卡号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30</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account_name</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户名</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50</w:t>
            </w:r>
            <w:r>
              <w:rPr>
                <w:rFonts w:hint="eastAsia" w:ascii="微软雅黑" w:hAnsi="微软雅黑" w:eastAsia="微软雅黑"/>
                <w:sz w:val="18"/>
                <w:szCs w:val="18"/>
              </w:rPr>
              <w:t>。</w:t>
            </w:r>
            <w:r>
              <w:rPr>
                <w:rFonts w:ascii="微软雅黑" w:hAnsi="微软雅黑" w:eastAsia="微软雅黑"/>
                <w:sz w:val="18"/>
                <w:szCs w:val="18"/>
              </w:rPr>
              <w:t>空则使用实名认证</w:t>
            </w:r>
            <w:r>
              <w:rPr>
                <w:rFonts w:hint="eastAsia" w:ascii="微软雅黑" w:hAnsi="微软雅黑" w:eastAsia="微软雅黑"/>
                <w:sz w:val="18"/>
                <w:szCs w:val="18"/>
              </w:rPr>
              <w:t>时</w:t>
            </w:r>
            <w:r>
              <w:rPr>
                <w:rFonts w:ascii="微软雅黑" w:hAnsi="微软雅黑" w:eastAsia="微软雅黑"/>
                <w:sz w:val="18"/>
                <w:szCs w:val="18"/>
              </w:rPr>
              <w:t>实名信息</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card_type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card_attribute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cert</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证件</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见</w:t>
            </w:r>
            <w:r>
              <w:rPr>
                <w:rFonts w:ascii="微软雅黑" w:hAnsi="微软雅黑" w:eastAsia="微软雅黑"/>
                <w:sz w:val="18"/>
                <w:szCs w:val="18"/>
              </w:rPr>
              <w:t>附录</w:t>
            </w:r>
            <w:r>
              <w:rPr>
                <w:rFonts w:hint="eastAsia" w:ascii="微软雅黑" w:hAnsi="微软雅黑" w:eastAsia="微软雅黑"/>
                <w:sz w:val="18"/>
                <w:szCs w:val="18"/>
              </w:rPr>
              <w:t>，</w:t>
            </w:r>
            <w:r>
              <w:rPr>
                <w:rFonts w:ascii="微软雅黑" w:hAnsi="微软雅黑" w:eastAsia="微软雅黑"/>
                <w:sz w:val="18"/>
                <w:szCs w:val="18"/>
              </w:rPr>
              <w:t>目前只支持身份证</w:t>
            </w:r>
            <w:r>
              <w:rPr>
                <w:rFonts w:hint="eastAsia" w:ascii="微软雅黑" w:hAnsi="微软雅黑" w:eastAsia="微软雅黑"/>
                <w:sz w:val="18"/>
                <w:szCs w:val="18"/>
              </w:rPr>
              <w:t>，</w:t>
            </w:r>
            <w:r>
              <w:rPr>
                <w:rFonts w:ascii="微软雅黑" w:hAnsi="微软雅黑" w:eastAsia="微软雅黑"/>
                <w:sz w:val="18"/>
                <w:szCs w:val="18"/>
              </w:rPr>
              <w:t>为空则使用实名认证中的证件信息</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cert</w:t>
            </w:r>
            <w:r>
              <w:rPr>
                <w:rFonts w:hint="eastAsia" w:ascii="微软雅黑" w:hAnsi="微软雅黑" w:eastAsia="微软雅黑"/>
                <w:sz w:val="18"/>
                <w:szCs w:val="18"/>
              </w:rPr>
              <w:t>_n</w:t>
            </w:r>
            <w:r>
              <w:rPr>
                <w:rFonts w:ascii="微软雅黑" w:hAnsi="微软雅黑" w:eastAsia="微软雅黑"/>
                <w:sz w:val="18"/>
                <w:szCs w:val="18"/>
              </w:rPr>
              <w:t>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证件号码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18</w:t>
            </w:r>
            <w:r>
              <w:rPr>
                <w:rFonts w:hint="eastAsia" w:ascii="微软雅黑" w:hAnsi="微软雅黑" w:eastAsia="微软雅黑"/>
                <w:sz w:val="18"/>
                <w:szCs w:val="18"/>
              </w:rPr>
              <w:t>。</w:t>
            </w:r>
            <w:r>
              <w:rPr>
                <w:rFonts w:ascii="微软雅黑" w:hAnsi="微软雅黑" w:eastAsia="微软雅黑"/>
                <w:sz w:val="18"/>
                <w:szCs w:val="18"/>
              </w:rPr>
              <w:t>空则使用实名认证</w:t>
            </w:r>
            <w:r>
              <w:rPr>
                <w:rFonts w:hint="eastAsia" w:ascii="微软雅黑" w:hAnsi="微软雅黑" w:eastAsia="微软雅黑"/>
                <w:sz w:val="18"/>
                <w:szCs w:val="18"/>
              </w:rPr>
              <w:t>时</w:t>
            </w:r>
            <w:r>
              <w:rPr>
                <w:rFonts w:ascii="微软雅黑" w:hAnsi="微软雅黑" w:eastAsia="微软雅黑"/>
                <w:sz w:val="18"/>
                <w:szCs w:val="18"/>
              </w:rPr>
              <w:t>实名信息</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phone_no</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w:t>
            </w:r>
            <w:r>
              <w:rPr>
                <w:rFonts w:ascii="微软雅黑" w:hAnsi="微软雅黑" w:eastAsia="微软雅黑" w:cs="宋体"/>
                <w:color w:val="000000"/>
                <w:kern w:val="0"/>
                <w:sz w:val="18"/>
                <w:szCs w:val="18"/>
              </w:rPr>
              <w:t>预留</w:t>
            </w:r>
            <w:r>
              <w:rPr>
                <w:rFonts w:hint="eastAsia" w:ascii="微软雅黑" w:hAnsi="微软雅黑" w:eastAsia="微软雅黑" w:cs="宋体"/>
                <w:color w:val="000000"/>
                <w:kern w:val="0"/>
                <w:sz w:val="18"/>
                <w:szCs w:val="18"/>
              </w:rPr>
              <w:t>手机号</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16</w:t>
            </w:r>
            <w:r>
              <w:rPr>
                <w:rFonts w:hint="eastAsia" w:ascii="微软雅黑" w:hAnsi="微软雅黑" w:eastAsia="微软雅黑"/>
                <w:sz w:val="18"/>
                <w:szCs w:val="18"/>
              </w:rPr>
              <w:t>。</w:t>
            </w:r>
          </w:p>
          <w:p>
            <w:pPr>
              <w:rPr>
                <w:rFonts w:ascii="微软雅黑" w:hAnsi="微软雅黑" w:eastAsia="微软雅黑" w:cs="宋体"/>
                <w:color w:val="000000"/>
                <w:kern w:val="0"/>
                <w:sz w:val="18"/>
                <w:szCs w:val="18"/>
              </w:rPr>
            </w:pPr>
            <w:r>
              <w:rPr>
                <w:rFonts w:hint="eastAsia" w:ascii="微软雅黑" w:hAnsi="微软雅黑" w:eastAsia="微软雅黑"/>
                <w:sz w:val="18"/>
                <w:szCs w:val="18"/>
              </w:rPr>
              <w:t>如认证方式不</w:t>
            </w:r>
            <w:r>
              <w:rPr>
                <w:rFonts w:ascii="微软雅黑" w:hAnsi="微软雅黑" w:eastAsia="微软雅黑"/>
                <w:sz w:val="18"/>
                <w:szCs w:val="18"/>
              </w:rPr>
              <w:t>为空，则要求此信息也不能为空。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validity_period</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有效期</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10</w:t>
            </w:r>
            <w:r>
              <w:rPr>
                <w:rFonts w:hint="eastAsia" w:ascii="微软雅黑" w:hAnsi="微软雅黑" w:eastAsia="微软雅黑"/>
                <w:sz w:val="18"/>
                <w:szCs w:val="18"/>
              </w:rPr>
              <w:t>；</w:t>
            </w:r>
            <w:r>
              <w:rPr>
                <w:rFonts w:ascii="微软雅黑" w:hAnsi="微软雅黑" w:eastAsia="微软雅黑"/>
                <w:sz w:val="18"/>
                <w:szCs w:val="18"/>
              </w:rPr>
              <w:t>信用卡专用</w:t>
            </w:r>
            <w:r>
              <w:rPr>
                <w:rFonts w:hint="eastAsia" w:ascii="微软雅黑" w:hAnsi="微软雅黑" w:eastAsia="微软雅黑"/>
                <w:sz w:val="18"/>
                <w:szCs w:val="18"/>
              </w:rPr>
              <w:t>，</w:t>
            </w:r>
            <w:r>
              <w:rPr>
                <w:rFonts w:ascii="微软雅黑" w:hAnsi="微软雅黑" w:eastAsia="微软雅黑"/>
                <w:sz w:val="18"/>
                <w:szCs w:val="18"/>
              </w:rPr>
              <w:t>有效期(10/13)</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月份</w:t>
            </w:r>
            <w:r>
              <w:rPr>
                <w:rFonts w:ascii="微软雅黑" w:hAnsi="微软雅黑" w:eastAsia="微软雅黑"/>
                <w:sz w:val="18"/>
                <w:szCs w:val="18"/>
              </w:rPr>
              <w:t>/年份）</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verification_value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w:t>
            </w:r>
            <w:r>
              <w:rPr>
                <w:rFonts w:ascii="微软雅黑" w:hAnsi="微软雅黑" w:eastAsia="微软雅黑" w:cs="宋体"/>
                <w:color w:val="000000"/>
                <w:kern w:val="0"/>
                <w:sz w:val="18"/>
                <w:szCs w:val="18"/>
              </w:rPr>
              <w:t>VV2</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1</w:t>
            </w:r>
            <w:r>
              <w:rPr>
                <w:rFonts w:hint="eastAsia" w:ascii="微软雅黑" w:hAnsi="微软雅黑" w:eastAsia="微软雅黑"/>
                <w:sz w:val="18"/>
                <w:szCs w:val="18"/>
              </w:rPr>
              <w:t>0；</w:t>
            </w:r>
            <w:r>
              <w:rPr>
                <w:rFonts w:ascii="微软雅黑" w:hAnsi="微软雅黑" w:eastAsia="微软雅黑"/>
                <w:sz w:val="18"/>
                <w:szCs w:val="18"/>
              </w:rPr>
              <w:t>信用卡专用</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province</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省份</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String(128)</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省份</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上海市，江苏省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city</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城市</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String(128)</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城市</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上海市，南京市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bank_branch</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支行名称</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String(255)</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银行支行名称</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中国农业银行深圳南山支行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ascii="微软雅黑" w:hAnsi="微软雅黑" w:eastAsia="微软雅黑"/>
                <w:sz w:val="18"/>
                <w:szCs w:val="18"/>
              </w:rPr>
              <w:t>verify_mode</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认证</w:t>
            </w:r>
            <w:r>
              <w:rPr>
                <w:rFonts w:ascii="微软雅黑" w:hAnsi="微软雅黑" w:eastAsia="微软雅黑"/>
                <w:sz w:val="18"/>
                <w:szCs w:val="18"/>
              </w:rPr>
              <w:t>方式</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银行卡</w:t>
            </w:r>
            <w:r>
              <w:rPr>
                <w:rFonts w:ascii="微软雅黑" w:hAnsi="微软雅黑" w:eastAsia="微软雅黑"/>
                <w:sz w:val="18"/>
                <w:szCs w:val="18"/>
              </w:rPr>
              <w:t>真实性认证方式，</w:t>
            </w:r>
            <w:r>
              <w:rPr>
                <w:rFonts w:hint="eastAsia" w:ascii="微软雅黑" w:hAnsi="微软雅黑" w:eastAsia="微软雅黑"/>
                <w:sz w:val="18"/>
                <w:szCs w:val="18"/>
              </w:rPr>
              <w:t>见</w:t>
            </w:r>
            <w:r>
              <w:rPr>
                <w:rFonts w:ascii="微软雅黑" w:hAnsi="微软雅黑" w:eastAsia="微软雅黑"/>
                <w:sz w:val="18"/>
                <w:szCs w:val="18"/>
              </w:rPr>
              <w:t>附录“</w:t>
            </w:r>
            <w:r>
              <w:rPr>
                <w:rFonts w:hint="eastAsia" w:ascii="微软雅黑" w:hAnsi="微软雅黑" w:eastAsia="微软雅黑"/>
                <w:sz w:val="18"/>
                <w:szCs w:val="18"/>
              </w:rPr>
              <w:t>卡</w:t>
            </w:r>
            <w:r>
              <w:rPr>
                <w:rFonts w:ascii="微软雅黑" w:hAnsi="微软雅黑" w:eastAsia="微软雅黑"/>
                <w:sz w:val="18"/>
                <w:szCs w:val="18"/>
              </w:rPr>
              <w:t>认证方式”</w:t>
            </w:r>
            <w:r>
              <w:rPr>
                <w:rFonts w:hint="eastAsia" w:ascii="微软雅黑" w:hAnsi="微软雅黑" w:eastAsia="微软雅黑"/>
                <w:sz w:val="18"/>
                <w:szCs w:val="18"/>
              </w:rPr>
              <w:t>，</w:t>
            </w:r>
            <w:r>
              <w:rPr>
                <w:rFonts w:ascii="微软雅黑" w:hAnsi="微软雅黑" w:eastAsia="微软雅黑"/>
                <w:sz w:val="18"/>
                <w:szCs w:val="18"/>
              </w:rPr>
              <w:t>空则表示不认证</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SIGN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卡ID</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钱包</w:t>
            </w:r>
            <w:r>
              <w:rPr>
                <w:rFonts w:ascii="微软雅黑" w:hAnsi="微软雅黑" w:eastAsia="微软雅黑"/>
                <w:sz w:val="18"/>
                <w:szCs w:val="18"/>
              </w:rPr>
              <w:t>系统卡ID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s</w:t>
            </w:r>
            <w:r>
              <w:rPr>
                <w:rFonts w:ascii="微软雅黑" w:hAnsi="微软雅黑" w:eastAsia="微软雅黑"/>
                <w:sz w:val="18"/>
                <w:szCs w:val="18"/>
              </w:rPr>
              <w:t>_verified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是否采用卡认证的方式</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如果之前请求中此卡采用的是卡认证的方式（</w:t>
            </w:r>
            <w:r>
              <w:rPr>
                <w:rFonts w:ascii="微软雅黑" w:hAnsi="微软雅黑" w:eastAsia="微软雅黑"/>
                <w:sz w:val="18"/>
                <w:szCs w:val="18"/>
              </w:rPr>
              <w:t>verify_mode</w:t>
            </w:r>
            <w:r>
              <w:rPr>
                <w:rFonts w:hint="eastAsia" w:ascii="微软雅黑" w:hAnsi="微软雅黑" w:eastAsia="微软雅黑"/>
                <w:sz w:val="18"/>
                <w:szCs w:val="18"/>
              </w:rPr>
              <w:t>不为空），则返回Y，注意此参数和卡是否通过银行认证无关</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后续推进需要的参数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如果需要推进则会返回此参数，支付推进时需要带上此参数，ticket有效期为15分钟，可以多次使用（最多5次）</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bl>
    <w:p>
      <w:pPr>
        <w:pStyle w:val="4"/>
      </w:pPr>
      <w:bookmarkStart w:id="114" w:name="_Toc462921913"/>
      <w:r>
        <w:rPr>
          <w:rFonts w:hint="eastAsia"/>
        </w:rPr>
        <w:t>说明</w:t>
      </w:r>
      <w:bookmarkEnd w:id="114"/>
    </w:p>
    <w:p>
      <w:pPr>
        <w:pStyle w:val="32"/>
        <w:numPr>
          <w:ilvl w:val="0"/>
          <w:numId w:val="10"/>
        </w:numPr>
        <w:ind w:firstLineChars="0"/>
        <w:rPr>
          <w:rFonts w:ascii="微软雅黑" w:hAnsi="微软雅黑" w:eastAsia="微软雅黑"/>
        </w:rPr>
      </w:pPr>
      <w:r>
        <w:rPr>
          <w:rFonts w:hint="eastAsia" w:ascii="微软雅黑" w:hAnsi="微软雅黑" w:eastAsia="微软雅黑"/>
        </w:rPr>
        <w:t>绑定</w:t>
      </w:r>
      <w:r>
        <w:rPr>
          <w:rFonts w:ascii="微软雅黑" w:hAnsi="微软雅黑" w:eastAsia="微软雅黑"/>
        </w:rPr>
        <w:t>用户</w:t>
      </w:r>
      <w:r>
        <w:rPr>
          <w:rFonts w:hint="eastAsia" w:ascii="微软雅黑" w:hAnsi="微软雅黑" w:eastAsia="微软雅黑"/>
        </w:rPr>
        <w:t>银行</w:t>
      </w:r>
      <w:r>
        <w:rPr>
          <w:rFonts w:ascii="微软雅黑" w:hAnsi="微软雅黑" w:eastAsia="微软雅黑"/>
        </w:rPr>
        <w:t>卡，</w:t>
      </w:r>
      <w:r>
        <w:rPr>
          <w:rFonts w:hint="eastAsia" w:ascii="微软雅黑" w:hAnsi="微软雅黑" w:eastAsia="微软雅黑"/>
        </w:rPr>
        <w:t>支持</w:t>
      </w:r>
      <w:r>
        <w:rPr>
          <w:rFonts w:ascii="微软雅黑" w:hAnsi="微软雅黑" w:eastAsia="微软雅黑"/>
        </w:rPr>
        <w:t>银行卡认证服务</w:t>
      </w:r>
      <w:r>
        <w:rPr>
          <w:rFonts w:hint="eastAsia" w:ascii="微软雅黑" w:hAnsi="微软雅黑" w:eastAsia="微软雅黑"/>
        </w:rPr>
        <w:t>。需要</w:t>
      </w:r>
      <w:r>
        <w:rPr>
          <w:rFonts w:ascii="微软雅黑" w:hAnsi="微软雅黑" w:eastAsia="微软雅黑"/>
        </w:rPr>
        <w:t>通过绑定或者快捷支付的银行卡必须通过认证方可使用，</w:t>
      </w:r>
      <w:r>
        <w:rPr>
          <w:rFonts w:hint="eastAsia" w:ascii="微软雅黑" w:hAnsi="微软雅黑" w:eastAsia="微软雅黑"/>
        </w:rPr>
        <w:t>建议</w:t>
      </w:r>
      <w:r>
        <w:rPr>
          <w:rFonts w:ascii="微软雅黑" w:hAnsi="微软雅黑" w:eastAsia="微软雅黑"/>
        </w:rPr>
        <w:t>认证方式“SIGN”</w:t>
      </w:r>
      <w:r>
        <w:rPr>
          <w:rFonts w:hint="eastAsia" w:ascii="微软雅黑" w:hAnsi="微软雅黑" w:eastAsia="微软雅黑"/>
        </w:rPr>
        <w:t>。</w:t>
      </w:r>
    </w:p>
    <w:p>
      <w:pPr>
        <w:pStyle w:val="32"/>
        <w:numPr>
          <w:ilvl w:val="0"/>
          <w:numId w:val="10"/>
        </w:numPr>
        <w:ind w:firstLineChars="0"/>
        <w:rPr>
          <w:rFonts w:ascii="微软雅黑" w:hAnsi="微软雅黑" w:eastAsia="微软雅黑"/>
        </w:rPr>
      </w:pPr>
      <w:r>
        <w:rPr>
          <w:rFonts w:hint="eastAsia" w:ascii="微软雅黑" w:hAnsi="微软雅黑" w:eastAsia="微软雅黑"/>
        </w:rPr>
        <w:t>为了保证出款的成功率，城市商业银行还需要输入开户分支行。</w:t>
      </w:r>
    </w:p>
    <w:p>
      <w:pPr>
        <w:pStyle w:val="32"/>
        <w:numPr>
          <w:ilvl w:val="0"/>
          <w:numId w:val="10"/>
        </w:numPr>
        <w:ind w:firstLineChars="0"/>
        <w:rPr>
          <w:rFonts w:ascii="微软雅黑" w:hAnsi="微软雅黑" w:eastAsia="微软雅黑"/>
        </w:rPr>
      </w:pPr>
      <w:r>
        <w:rPr>
          <w:rFonts w:hint="eastAsia" w:ascii="微软雅黑" w:hAnsi="微软雅黑" w:eastAsia="微软雅黑"/>
        </w:rPr>
        <w:t>当</w:t>
      </w:r>
      <w:r>
        <w:rPr>
          <w:rFonts w:ascii="微软雅黑" w:hAnsi="微软雅黑" w:eastAsia="微软雅黑"/>
        </w:rPr>
        <w:t>认证方式</w:t>
      </w:r>
      <w:r>
        <w:rPr>
          <w:rFonts w:hint="eastAsia" w:ascii="微软雅黑" w:hAnsi="微软雅黑" w:eastAsia="微软雅黑"/>
        </w:rPr>
        <w:t>为</w:t>
      </w:r>
      <w:r>
        <w:rPr>
          <w:rFonts w:ascii="微软雅黑" w:hAnsi="微软雅黑" w:eastAsia="微软雅黑"/>
        </w:rPr>
        <w:t>“SIGN”</w:t>
      </w:r>
      <w:r>
        <w:rPr>
          <w:rFonts w:hint="eastAsia" w:ascii="微软雅黑" w:hAnsi="微软雅黑" w:eastAsia="微软雅黑"/>
        </w:rPr>
        <w:t>时，需要后续调用绑定银行卡推进接口，才可返回card_id、is_verified信息，若认证方式为空，则不对卡信息做验证，可直接返回card_id、is_verified信息。</w:t>
      </w:r>
    </w:p>
    <w:p>
      <w:pPr>
        <w:pStyle w:val="32"/>
        <w:numPr>
          <w:ilvl w:val="0"/>
          <w:numId w:val="10"/>
        </w:numPr>
        <w:ind w:firstLineChars="0"/>
        <w:rPr>
          <w:rFonts w:ascii="微软雅黑" w:hAnsi="微软雅黑" w:eastAsia="微软雅黑"/>
        </w:rPr>
      </w:pPr>
      <w:r>
        <w:rPr>
          <w:rFonts w:hint="eastAsia" w:ascii="微软雅黑" w:hAnsi="微软雅黑" w:eastAsia="微软雅黑"/>
        </w:rPr>
        <w:t>当认证方式为空，则绑定的银行卡只能用来提现，不能用来支付，且无需调用[绑卡推进接口]。</w:t>
      </w:r>
    </w:p>
    <w:p>
      <w:pPr>
        <w:pStyle w:val="32"/>
        <w:ind w:firstLine="0" w:firstLineChars="0"/>
        <w:rPr>
          <w:rFonts w:ascii="微软雅黑" w:hAnsi="微软雅黑" w:eastAsia="微软雅黑"/>
        </w:rPr>
      </w:pPr>
    </w:p>
    <w:p>
      <w:pPr>
        <w:pStyle w:val="3"/>
        <w:rPr>
          <w:rFonts w:ascii="微软雅黑" w:hAnsi="微软雅黑" w:eastAsia="微软雅黑"/>
        </w:rPr>
      </w:pPr>
      <w:bookmarkStart w:id="115" w:name="_Toc462921914"/>
      <w:r>
        <w:rPr>
          <w:rFonts w:hint="eastAsia" w:ascii="微软雅黑" w:hAnsi="微软雅黑" w:eastAsia="微软雅黑"/>
        </w:rPr>
        <w:t>绑定</w:t>
      </w:r>
      <w:r>
        <w:rPr>
          <w:rFonts w:ascii="微软雅黑" w:hAnsi="微软雅黑" w:eastAsia="微软雅黑"/>
        </w:rPr>
        <w:t>银行卡</w:t>
      </w:r>
      <w:r>
        <w:rPr>
          <w:rFonts w:hint="eastAsia" w:ascii="微软雅黑" w:hAnsi="微软雅黑" w:eastAsia="微软雅黑"/>
        </w:rPr>
        <w:t>推进</w:t>
      </w:r>
      <w:bookmarkEnd w:id="115"/>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：binding_bank_car</w:t>
      </w:r>
      <w:r>
        <w:rPr>
          <w:rFonts w:hint="eastAsia" w:ascii="微软雅黑" w:hAnsi="微软雅黑" w:eastAsia="微软雅黑"/>
          <w:b/>
        </w:rPr>
        <w:t>d_advance</w:t>
      </w:r>
    </w:p>
    <w:p>
      <w:pPr>
        <w:pStyle w:val="4"/>
      </w:pPr>
      <w:bookmarkStart w:id="116" w:name="_Toc462921915"/>
      <w:r>
        <w:rPr>
          <w:rFonts w:hint="eastAsia"/>
        </w:rPr>
        <w:t>参数</w:t>
      </w:r>
      <w:bookmarkEnd w:id="116"/>
    </w:p>
    <w:p>
      <w:pPr>
        <w:pStyle w:val="36"/>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绑卡时返回的ticket</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ticket有效期为15分钟，可以多次使用（最多5次）</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valid_code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短信验证码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用户绑卡手机收到的验证码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854612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6"/>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卡ID</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钱包</w:t>
            </w:r>
            <w:r>
              <w:rPr>
                <w:rFonts w:ascii="微软雅黑" w:hAnsi="微软雅黑" w:eastAsia="微软雅黑"/>
                <w:sz w:val="18"/>
                <w:szCs w:val="18"/>
              </w:rPr>
              <w:t>系统卡ID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s</w:t>
            </w:r>
            <w:r>
              <w:rPr>
                <w:rFonts w:ascii="微软雅黑" w:hAnsi="微软雅黑" w:eastAsia="微软雅黑"/>
                <w:sz w:val="18"/>
                <w:szCs w:val="18"/>
              </w:rPr>
              <w:t>_verified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是否已</w:t>
            </w:r>
            <w:r>
              <w:rPr>
                <w:rFonts w:ascii="微软雅黑" w:hAnsi="微软雅黑" w:eastAsia="微软雅黑"/>
                <w:sz w:val="18"/>
                <w:szCs w:val="18"/>
              </w:rPr>
              <w:t>认证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银行卡</w:t>
            </w:r>
            <w:r>
              <w:rPr>
                <w:rFonts w:ascii="微软雅黑" w:hAnsi="微软雅黑" w:eastAsia="微软雅黑"/>
                <w:sz w:val="18"/>
                <w:szCs w:val="18"/>
              </w:rPr>
              <w:t>是否已认证</w:t>
            </w:r>
            <w:r>
              <w:rPr>
                <w:rFonts w:hint="eastAsia" w:ascii="微软雅黑" w:hAnsi="微软雅黑" w:eastAsia="微软雅黑"/>
                <w:sz w:val="18"/>
                <w:szCs w:val="18"/>
              </w:rPr>
              <w:t>，</w:t>
            </w:r>
            <w:r>
              <w:rPr>
                <w:rFonts w:ascii="微软雅黑" w:hAnsi="微软雅黑" w:eastAsia="微软雅黑"/>
                <w:sz w:val="18"/>
                <w:szCs w:val="18"/>
              </w:rPr>
              <w:t>Y：已认证；N：未</w:t>
            </w:r>
            <w:r>
              <w:rPr>
                <w:rFonts w:hint="eastAsia" w:ascii="微软雅黑" w:hAnsi="微软雅黑" w:eastAsia="微软雅黑"/>
                <w:sz w:val="18"/>
                <w:szCs w:val="18"/>
              </w:rPr>
              <w:t>认证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r>
    </w:tbl>
    <w:p>
      <w:pPr>
        <w:pStyle w:val="4"/>
      </w:pPr>
      <w:bookmarkStart w:id="117" w:name="_Toc462921916"/>
      <w:r>
        <w:rPr>
          <w:rFonts w:hint="eastAsia"/>
        </w:rPr>
        <w:t>说明</w:t>
      </w:r>
      <w:bookmarkEnd w:id="117"/>
    </w:p>
    <w:p>
      <w:pPr>
        <w:pStyle w:val="32"/>
        <w:numPr>
          <w:ilvl w:val="0"/>
          <w:numId w:val="11"/>
        </w:numPr>
        <w:ind w:firstLineChars="0"/>
        <w:rPr>
          <w:rFonts w:ascii="微软雅黑" w:hAnsi="微软雅黑" w:eastAsia="微软雅黑"/>
        </w:rPr>
      </w:pPr>
      <w:r>
        <w:rPr>
          <w:rFonts w:hint="eastAsia" w:ascii="微软雅黑" w:hAnsi="微软雅黑" w:eastAsia="微软雅黑"/>
        </w:rPr>
        <w:t>绑定银行卡推进只有在绑卡接口传了认证方式，且新浪支付返回ticket参数，才需要推进。</w:t>
      </w:r>
    </w:p>
    <w:p>
      <w:pPr>
        <w:pStyle w:val="36"/>
        <w:spacing w:after="80"/>
        <w:ind w:firstLine="0" w:firstLineChars="0"/>
        <w:rPr>
          <w:rFonts w:ascii="微软雅黑" w:hAnsi="微软雅黑" w:eastAsia="微软雅黑"/>
        </w:rPr>
      </w:pPr>
    </w:p>
    <w:p>
      <w:pPr>
        <w:pStyle w:val="3"/>
        <w:rPr>
          <w:rFonts w:ascii="微软雅黑" w:hAnsi="微软雅黑" w:eastAsia="微软雅黑"/>
        </w:rPr>
      </w:pPr>
      <w:bookmarkStart w:id="118" w:name="_Toc462921917"/>
      <w:r>
        <w:rPr>
          <w:rFonts w:hint="eastAsia" w:ascii="微软雅黑" w:hAnsi="微软雅黑" w:eastAsia="微软雅黑"/>
        </w:rPr>
        <w:t>解绑</w:t>
      </w:r>
      <w:r>
        <w:rPr>
          <w:rFonts w:ascii="微软雅黑" w:hAnsi="微软雅黑" w:eastAsia="微软雅黑"/>
        </w:rPr>
        <w:t>银行卡</w:t>
      </w:r>
      <w:bookmarkEnd w:id="118"/>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：unbinding_bank_card</w:t>
      </w:r>
    </w:p>
    <w:p>
      <w:pPr>
        <w:pStyle w:val="4"/>
      </w:pPr>
      <w:bookmarkStart w:id="119" w:name="_Toc462921918"/>
      <w:r>
        <w:rPr>
          <w:rFonts w:hint="eastAsia"/>
        </w:rPr>
        <w:t>参数</w:t>
      </w:r>
      <w:bookmarkEnd w:id="119"/>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卡ID</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钱包</w:t>
            </w:r>
            <w:r>
              <w:rPr>
                <w:rFonts w:ascii="微软雅黑" w:hAnsi="微软雅黑" w:eastAsia="微软雅黑"/>
                <w:sz w:val="18"/>
                <w:szCs w:val="18"/>
              </w:rPr>
              <w:t>系统卡ID</w:t>
            </w:r>
            <w:r>
              <w:rPr>
                <w:rFonts w:hint="eastAsia" w:ascii="微软雅黑" w:hAnsi="微软雅黑" w:eastAsia="微软雅黑"/>
                <w:sz w:val="18"/>
                <w:szCs w:val="18"/>
              </w:rPr>
              <w:t>，</w:t>
            </w:r>
            <w:r>
              <w:rPr>
                <w:rFonts w:ascii="微软雅黑" w:hAnsi="微软雅黑" w:eastAsia="微软雅黑"/>
                <w:sz w:val="18"/>
                <w:szCs w:val="18"/>
              </w:rPr>
              <w:t>绑卡返回</w:t>
            </w:r>
            <w:r>
              <w:rPr>
                <w:rFonts w:hint="eastAsia" w:ascii="微软雅黑" w:hAnsi="微软雅黑" w:eastAsia="微软雅黑"/>
                <w:sz w:val="18"/>
                <w:szCs w:val="18"/>
              </w:rPr>
              <w:t>的</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advance_flag</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是否推进</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w:t>
            </w:r>
            <w:r>
              <w:rPr>
                <w:rFonts w:ascii="微软雅黑" w:hAnsi="微软雅黑" w:eastAsia="微软雅黑"/>
                <w:color w:val="000000"/>
                <w:sz w:val="18"/>
                <w:szCs w:val="18"/>
              </w:rPr>
              <w:t>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是否推进方式（必须为Y）</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后续推进需要的参数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如果需要推进则会返回此参数，解绑推进时需要带上此参数，ticket有效期为15分钟</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bl>
    <w:p>
      <w:pPr>
        <w:rPr>
          <w:rFonts w:ascii="微软雅黑" w:hAnsi="微软雅黑" w:eastAsia="微软雅黑"/>
        </w:rPr>
      </w:pPr>
    </w:p>
    <w:p>
      <w:pPr>
        <w:pStyle w:val="3"/>
        <w:rPr>
          <w:rFonts w:ascii="微软雅黑" w:hAnsi="微软雅黑" w:eastAsia="微软雅黑"/>
        </w:rPr>
      </w:pPr>
      <w:bookmarkStart w:id="120" w:name="_Toc462921919"/>
      <w:r>
        <w:rPr>
          <w:rFonts w:hint="eastAsia" w:ascii="微软雅黑" w:hAnsi="微软雅黑" w:eastAsia="微软雅黑"/>
        </w:rPr>
        <w:t>解绑</w:t>
      </w:r>
      <w:r>
        <w:rPr>
          <w:rFonts w:ascii="微软雅黑" w:hAnsi="微软雅黑" w:eastAsia="微软雅黑"/>
        </w:rPr>
        <w:t>银行卡推进</w:t>
      </w:r>
      <w:bookmarkEnd w:id="120"/>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：unbinding_bank_card_advance</w:t>
      </w:r>
    </w:p>
    <w:p>
      <w:pPr>
        <w:pStyle w:val="4"/>
      </w:pPr>
      <w:bookmarkStart w:id="121" w:name="_Toc462921920"/>
      <w:r>
        <w:rPr>
          <w:rFonts w:hint="eastAsia"/>
        </w:rPr>
        <w:t>参数</w:t>
      </w:r>
      <w:bookmarkEnd w:id="121"/>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绑卡时返回的ticket</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ticket有效期为15分钟，可以多次使用（最多5次）</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valid_code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短信验证码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用户绑卡手机收到的验证码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854612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w:t>
      </w:r>
      <w:r>
        <w:rPr>
          <w:rFonts w:ascii="微软雅黑" w:hAnsi="微软雅黑" w:eastAsia="微软雅黑"/>
        </w:rPr>
        <w:t>业务</w:t>
      </w:r>
      <w:r>
        <w:rPr>
          <w:rFonts w:hint="eastAsia" w:ascii="微软雅黑" w:hAnsi="微软雅黑" w:eastAsia="微软雅黑"/>
        </w:rPr>
        <w:t>同步</w:t>
      </w:r>
      <w:r>
        <w:rPr>
          <w:rFonts w:ascii="微软雅黑" w:hAnsi="微软雅黑" w:eastAsia="微软雅黑"/>
        </w:rPr>
        <w:t>响应参数</w:t>
      </w:r>
      <w:r>
        <w:rPr>
          <w:rFonts w:hint="eastAsia" w:ascii="微软雅黑" w:hAnsi="微软雅黑" w:eastAsia="微软雅黑"/>
        </w:rPr>
        <w:t>。</w:t>
      </w:r>
    </w:p>
    <w:p>
      <w:pPr>
        <w:pStyle w:val="4"/>
      </w:pPr>
      <w:bookmarkStart w:id="122" w:name="_Toc462921921"/>
      <w:r>
        <w:rPr>
          <w:rFonts w:hint="eastAsia"/>
        </w:rPr>
        <w:t>说明</w:t>
      </w:r>
      <w:bookmarkEnd w:id="122"/>
    </w:p>
    <w:p>
      <w:pPr>
        <w:pStyle w:val="32"/>
        <w:numPr>
          <w:ilvl w:val="0"/>
          <w:numId w:val="12"/>
        </w:numPr>
        <w:ind w:firstLineChars="0"/>
        <w:rPr>
          <w:rFonts w:ascii="微软雅黑" w:hAnsi="微软雅黑" w:eastAsia="微软雅黑"/>
        </w:rPr>
      </w:pPr>
      <w:r>
        <w:rPr>
          <w:rFonts w:ascii="微软雅黑" w:hAnsi="微软雅黑" w:eastAsia="微软雅黑"/>
        </w:rPr>
        <w:t>解绑银行卡接口返回</w:t>
      </w:r>
      <w:r>
        <w:rPr>
          <w:rFonts w:hint="eastAsia" w:ascii="微软雅黑" w:hAnsi="微软雅黑" w:eastAsia="微软雅黑"/>
        </w:rPr>
        <w:t>参数ticket不为空，则需要做解绑银行卡推进。</w:t>
      </w:r>
    </w:p>
    <w:p>
      <w:pPr>
        <w:pStyle w:val="4"/>
      </w:pPr>
      <w:bookmarkStart w:id="123" w:name="_Toc462921922"/>
      <w:r>
        <w:rPr>
          <w:rFonts w:hint="eastAsia"/>
        </w:rPr>
        <w:t>说明</w:t>
      </w:r>
      <w:bookmarkEnd w:id="123"/>
    </w:p>
    <w:p>
      <w:pPr>
        <w:pStyle w:val="32"/>
        <w:numPr>
          <w:ilvl w:val="0"/>
          <w:numId w:val="13"/>
        </w:numPr>
        <w:ind w:firstLineChars="0"/>
        <w:rPr>
          <w:rFonts w:ascii="微软雅黑" w:hAnsi="微软雅黑" w:eastAsia="微软雅黑"/>
        </w:rPr>
      </w:pPr>
      <w:r>
        <w:rPr>
          <w:rFonts w:hint="eastAsia" w:ascii="微软雅黑" w:hAnsi="微软雅黑" w:eastAsia="微软雅黑"/>
        </w:rPr>
        <w:t>当</w:t>
      </w:r>
      <w:r>
        <w:rPr>
          <w:rFonts w:ascii="微软雅黑" w:hAnsi="微软雅黑" w:eastAsia="微软雅黑"/>
        </w:rPr>
        <w:t>用户需要</w:t>
      </w:r>
      <w:r>
        <w:rPr>
          <w:rFonts w:hint="eastAsia" w:ascii="微软雅黑" w:hAnsi="微软雅黑" w:eastAsia="微软雅黑"/>
        </w:rPr>
        <w:t>删除</w:t>
      </w:r>
      <w:r>
        <w:rPr>
          <w:rFonts w:ascii="微软雅黑" w:hAnsi="微软雅黑" w:eastAsia="微软雅黑"/>
        </w:rPr>
        <w:t>银行卡时，可使用此服务。</w:t>
      </w:r>
    </w:p>
    <w:p>
      <w:pPr>
        <w:pStyle w:val="32"/>
        <w:numPr>
          <w:ilvl w:val="0"/>
          <w:numId w:val="13"/>
        </w:numPr>
        <w:ind w:firstLineChars="0"/>
        <w:rPr>
          <w:rFonts w:ascii="微软雅黑" w:hAnsi="微软雅黑" w:eastAsia="微软雅黑"/>
        </w:rPr>
      </w:pPr>
      <w:r>
        <w:rPr>
          <w:rFonts w:hint="eastAsia" w:ascii="微软雅黑" w:hAnsi="微软雅黑" w:eastAsia="微软雅黑"/>
        </w:rPr>
        <w:t>安全卡商户在用户存在安全卡的情况下，解绑卡需要客户账户余额为0的情况才可以解绑。</w:t>
      </w:r>
    </w:p>
    <w:p>
      <w:pPr>
        <w:pStyle w:val="32"/>
        <w:numPr>
          <w:ilvl w:val="0"/>
          <w:numId w:val="13"/>
        </w:numPr>
        <w:ind w:firstLineChars="0"/>
        <w:rPr>
          <w:rFonts w:ascii="微软雅黑" w:hAnsi="微软雅黑" w:eastAsia="微软雅黑"/>
        </w:rPr>
      </w:pPr>
      <w:r>
        <w:rPr>
          <w:rFonts w:hint="eastAsia" w:ascii="微软雅黑" w:hAnsi="微软雅黑" w:eastAsia="微软雅黑"/>
        </w:rPr>
        <w:t>非提现卡，出于安全性考虑，商户在使用解绑银行卡接口时必须采用推进方式，推进方式将发送短信至该银行卡认证手机，通过认证后方能解绑银行卡。推进后返回参数将增加参数</w:t>
      </w:r>
      <w:r>
        <w:rPr>
          <w:rFonts w:ascii="微软雅黑" w:hAnsi="微软雅黑" w:eastAsia="微软雅黑"/>
        </w:rPr>
        <w:t>ticket</w:t>
      </w:r>
      <w:r>
        <w:rPr>
          <w:rFonts w:hint="eastAsia" w:ascii="微软雅黑" w:hAnsi="微软雅黑" w:eastAsia="微软雅黑"/>
        </w:rPr>
        <w:t>，</w:t>
      </w:r>
      <w:r>
        <w:rPr>
          <w:rFonts w:ascii="微软雅黑" w:hAnsi="微软雅黑" w:eastAsia="微软雅黑"/>
        </w:rPr>
        <w:t>用于后续</w:t>
      </w:r>
      <w:r>
        <w:rPr>
          <w:rFonts w:hint="eastAsia" w:ascii="微软雅黑" w:hAnsi="微软雅黑" w:eastAsia="微软雅黑"/>
        </w:rPr>
        <w:t>2.21解绑银行卡推进接口。</w:t>
      </w:r>
    </w:p>
    <w:p>
      <w:pPr>
        <w:pStyle w:val="32"/>
        <w:numPr>
          <w:ilvl w:val="0"/>
          <w:numId w:val="13"/>
        </w:numPr>
        <w:ind w:firstLineChars="0"/>
        <w:rPr>
          <w:rFonts w:ascii="微软雅黑" w:hAnsi="微软雅黑" w:eastAsia="微软雅黑"/>
        </w:rPr>
      </w:pPr>
      <w:r>
        <w:rPr>
          <w:rFonts w:ascii="微软雅黑" w:hAnsi="微软雅黑" w:eastAsia="微软雅黑"/>
        </w:rPr>
        <w:t>提现卡无需推进</w:t>
      </w:r>
      <w:r>
        <w:rPr>
          <w:rFonts w:hint="eastAsia" w:ascii="微软雅黑" w:hAnsi="微软雅黑" w:eastAsia="微软雅黑"/>
        </w:rPr>
        <w:t>。</w:t>
      </w:r>
    </w:p>
    <w:p>
      <w:pPr>
        <w:pStyle w:val="32"/>
        <w:numPr>
          <w:ilvl w:val="0"/>
          <w:numId w:val="13"/>
        </w:numPr>
        <w:ind w:firstLineChars="0"/>
        <w:rPr>
          <w:rFonts w:ascii="微软雅黑" w:hAnsi="微软雅黑" w:eastAsia="微软雅黑"/>
        </w:rPr>
      </w:pPr>
      <w:r>
        <w:rPr>
          <w:rFonts w:ascii="微软雅黑" w:hAnsi="微软雅黑" w:eastAsia="微软雅黑"/>
        </w:rPr>
        <w:t>返回</w:t>
      </w:r>
      <w:r>
        <w:rPr>
          <w:rFonts w:hint="eastAsia" w:ascii="微软雅黑" w:hAnsi="微软雅黑" w:eastAsia="微软雅黑"/>
        </w:rPr>
        <w:t>参数ticket不为空，则解绑采用推进方式，反之为不推进方式。</w:t>
      </w:r>
    </w:p>
    <w:p>
      <w:pPr>
        <w:pStyle w:val="32"/>
        <w:ind w:firstLine="0" w:firstLineChars="0"/>
        <w:rPr>
          <w:rFonts w:ascii="微软雅黑" w:hAnsi="微软雅黑" w:eastAsia="微软雅黑"/>
        </w:rPr>
      </w:pPr>
    </w:p>
    <w:p>
      <w:pPr>
        <w:pStyle w:val="3"/>
        <w:rPr>
          <w:rFonts w:ascii="微软雅黑" w:hAnsi="微软雅黑" w:eastAsia="微软雅黑"/>
        </w:rPr>
      </w:pPr>
      <w:bookmarkStart w:id="124" w:name="_Toc462921923"/>
      <w:r>
        <w:rPr>
          <w:rFonts w:hint="eastAsia" w:ascii="微软雅黑" w:hAnsi="微软雅黑" w:eastAsia="微软雅黑"/>
        </w:rPr>
        <w:t>查询</w:t>
      </w:r>
      <w:r>
        <w:rPr>
          <w:rFonts w:ascii="微软雅黑" w:hAnsi="微软雅黑" w:eastAsia="微软雅黑"/>
        </w:rPr>
        <w:t>银行卡</w:t>
      </w:r>
      <w:bookmarkEnd w:id="124"/>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：query_bank_card</w:t>
      </w:r>
    </w:p>
    <w:p>
      <w:pPr>
        <w:pStyle w:val="4"/>
      </w:pPr>
      <w:bookmarkStart w:id="125" w:name="_Toc462921924"/>
      <w:r>
        <w:rPr>
          <w:rFonts w:hint="eastAsia"/>
        </w:rPr>
        <w:t>参数</w:t>
      </w:r>
      <w:bookmarkEnd w:id="125"/>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卡ID</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钱包</w:t>
            </w:r>
            <w:r>
              <w:rPr>
                <w:rFonts w:ascii="微软雅黑" w:hAnsi="微软雅黑" w:eastAsia="微软雅黑"/>
                <w:sz w:val="18"/>
                <w:szCs w:val="18"/>
              </w:rPr>
              <w:t>系统卡ID</w:t>
            </w:r>
            <w:r>
              <w:rPr>
                <w:rFonts w:hint="eastAsia" w:ascii="微软雅黑" w:hAnsi="微软雅黑" w:eastAsia="微软雅黑"/>
                <w:sz w:val="18"/>
                <w:szCs w:val="18"/>
              </w:rPr>
              <w:t>，</w:t>
            </w:r>
            <w:r>
              <w:rPr>
                <w:rFonts w:ascii="微软雅黑" w:hAnsi="微软雅黑" w:eastAsia="微软雅黑"/>
                <w:sz w:val="18"/>
                <w:szCs w:val="18"/>
              </w:rPr>
              <w:t>绑卡返回</w:t>
            </w:r>
            <w:r>
              <w:rPr>
                <w:rFonts w:hint="eastAsia" w:ascii="微软雅黑" w:hAnsi="微软雅黑" w:eastAsia="微软雅黑"/>
                <w:sz w:val="18"/>
                <w:szCs w:val="18"/>
              </w:rPr>
              <w:t>的</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卡</w:t>
            </w:r>
            <w:r>
              <w:rPr>
                <w:rFonts w:ascii="微软雅黑" w:hAnsi="微软雅黑" w:eastAsia="微软雅黑"/>
                <w:sz w:val="18"/>
                <w:szCs w:val="18"/>
              </w:rPr>
              <w:t>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详见“卡</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01^</w:t>
            </w:r>
            <w:r>
              <w:rPr>
                <w:rFonts w:hint="eastAsia" w:ascii="微软雅黑" w:hAnsi="微软雅黑" w:eastAsia="微软雅黑"/>
                <w:sz w:val="18"/>
                <w:szCs w:val="18"/>
              </w:rPr>
              <w:t>ICBC</w:t>
            </w:r>
            <w:r>
              <w:rPr>
                <w:rFonts w:ascii="微软雅黑" w:hAnsi="微软雅黑" w:eastAsia="微软雅黑"/>
                <w:sz w:val="18"/>
                <w:szCs w:val="18"/>
              </w:rPr>
              <w:t>^</w:t>
            </w:r>
            <w:r>
              <w:rPr>
                <w:rFonts w:hint="eastAsia" w:ascii="微软雅黑" w:hAnsi="微软雅黑" w:eastAsia="微软雅黑"/>
                <w:sz w:val="18"/>
                <w:szCs w:val="18"/>
              </w:rPr>
              <w:t>4</w:t>
            </w:r>
            <w:r>
              <w:rPr>
                <w:rFonts w:ascii="微软雅黑" w:hAnsi="微软雅黑" w:eastAsia="微软雅黑"/>
                <w:sz w:val="18"/>
                <w:szCs w:val="18"/>
              </w:rPr>
              <w:t>003*****001^</w:t>
            </w:r>
            <w:r>
              <w:rPr>
                <w:rFonts w:hint="eastAsia" w:ascii="微软雅黑" w:hAnsi="微软雅黑" w:eastAsia="微软雅黑"/>
                <w:sz w:val="18"/>
                <w:szCs w:val="18"/>
              </w:rPr>
              <w:t>**三</w:t>
            </w:r>
            <w:r>
              <w:rPr>
                <w:rFonts w:ascii="微软雅黑" w:hAnsi="微软雅黑" w:eastAsia="微软雅黑"/>
                <w:sz w:val="18"/>
                <w:szCs w:val="18"/>
              </w:rPr>
              <w:t>^</w:t>
            </w:r>
            <w:r>
              <w:rPr>
                <w:rFonts w:hint="eastAsia" w:ascii="微软雅黑" w:hAnsi="微软雅黑" w:eastAsia="微软雅黑"/>
                <w:sz w:val="18"/>
                <w:szCs w:val="18"/>
              </w:rPr>
              <w:t xml:space="preserve"> DEBIT</w:t>
            </w:r>
            <w:r>
              <w:rPr>
                <w:rFonts w:ascii="微软雅黑" w:hAnsi="微软雅黑" w:eastAsia="微软雅黑"/>
                <w:sz w:val="18"/>
                <w:szCs w:val="18"/>
              </w:rPr>
              <w:t xml:space="preserve"> ^ C</w:t>
            </w:r>
          </w:p>
        </w:tc>
      </w:tr>
    </w:tbl>
    <w:p>
      <w:pPr>
        <w:rPr>
          <w:rFonts w:ascii="微软雅黑" w:hAnsi="微软雅黑" w:eastAsia="微软雅黑"/>
        </w:rPr>
      </w:pPr>
      <w:r>
        <w:rPr>
          <w:rFonts w:hint="eastAsia" w:ascii="微软雅黑" w:hAnsi="微软雅黑" w:eastAsia="微软雅黑"/>
        </w:rPr>
        <w:t>卡条目</w:t>
      </w:r>
      <w:r>
        <w:rPr>
          <w:rFonts w:ascii="微软雅黑" w:hAnsi="微软雅黑" w:eastAsia="微软雅黑"/>
        </w:rPr>
        <w:t>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卡信息ID</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ard信息id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银行编号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ICBC,CCB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银行卡号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掩码信息</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**************5691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户名</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掩码信息</w:t>
            </w: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**三</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参数5</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383"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参数</w:t>
            </w:r>
            <w:r>
              <w:rPr>
                <w:rFonts w:ascii="微软雅黑" w:hAnsi="微软雅黑" w:eastAsia="微软雅黑" w:cs="宋体"/>
                <w:color w:val="000000"/>
                <w:kern w:val="0"/>
                <w:sz w:val="18"/>
                <w:szCs w:val="18"/>
              </w:rPr>
              <w:t>6</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ind w:left="840" w:hanging="840"/>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参数7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V</w:t>
            </w:r>
            <w:r>
              <w:rPr>
                <w:rFonts w:hint="eastAsia" w:ascii="微软雅黑" w:hAnsi="微软雅黑" w:eastAsia="微软雅黑"/>
                <w:sz w:val="18"/>
                <w:szCs w:val="18"/>
              </w:rPr>
              <w:t>erifyMode是否是Sign</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绑卡时如果verify_mode 选择是SIGN,则返回Y，否则返回N</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8</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参数9</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安全卡标识</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color w:val="000000"/>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银行卡</w:t>
            </w:r>
            <w:r>
              <w:rPr>
                <w:rFonts w:ascii="微软雅黑" w:hAnsi="微软雅黑" w:eastAsia="微软雅黑"/>
                <w:sz w:val="18"/>
                <w:szCs w:val="18"/>
              </w:rPr>
              <w:t>是否</w:t>
            </w:r>
            <w:r>
              <w:rPr>
                <w:rFonts w:hint="eastAsia" w:ascii="微软雅黑" w:hAnsi="微软雅黑" w:eastAsia="微软雅黑"/>
                <w:sz w:val="18"/>
                <w:szCs w:val="18"/>
              </w:rPr>
              <w:t>为安全卡，</w:t>
            </w:r>
            <w:r>
              <w:rPr>
                <w:rFonts w:ascii="微软雅黑" w:hAnsi="微软雅黑" w:eastAsia="微软雅黑"/>
                <w:sz w:val="18"/>
                <w:szCs w:val="18"/>
              </w:rPr>
              <w:t>Y：</w:t>
            </w:r>
            <w:r>
              <w:rPr>
                <w:rFonts w:hint="eastAsia" w:ascii="微软雅黑" w:hAnsi="微软雅黑" w:eastAsia="微软雅黑"/>
                <w:sz w:val="18"/>
                <w:szCs w:val="18"/>
              </w:rPr>
              <w:t>安全卡</w:t>
            </w:r>
            <w:r>
              <w:rPr>
                <w:rFonts w:ascii="微软雅黑" w:hAnsi="微软雅黑" w:eastAsia="微软雅黑"/>
                <w:sz w:val="18"/>
                <w:szCs w:val="18"/>
              </w:rPr>
              <w:t>；N：</w:t>
            </w:r>
            <w:r>
              <w:rPr>
                <w:rFonts w:hint="eastAsia" w:ascii="微软雅黑" w:hAnsi="微软雅黑" w:eastAsia="微软雅黑"/>
                <w:sz w:val="18"/>
                <w:szCs w:val="18"/>
              </w:rPr>
              <w:t>非安全卡</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Y</w:t>
            </w:r>
          </w:p>
        </w:tc>
      </w:tr>
    </w:tbl>
    <w:p>
      <w:pPr>
        <w:pStyle w:val="4"/>
      </w:pPr>
      <w:bookmarkStart w:id="126" w:name="_Toc462921925"/>
      <w:r>
        <w:rPr>
          <w:rFonts w:hint="eastAsia"/>
        </w:rPr>
        <w:t>说明</w:t>
      </w:r>
      <w:bookmarkEnd w:id="126"/>
    </w:p>
    <w:p>
      <w:pPr>
        <w:rPr>
          <w:rFonts w:ascii="微软雅黑" w:hAnsi="微软雅黑" w:eastAsia="微软雅黑"/>
        </w:rPr>
      </w:pPr>
      <w:r>
        <w:rPr>
          <w:rFonts w:hint="eastAsia" w:ascii="微软雅黑" w:hAnsi="微软雅黑" w:eastAsia="微软雅黑"/>
        </w:rPr>
        <w:t>查询</w:t>
      </w:r>
      <w:r>
        <w:rPr>
          <w:rFonts w:ascii="微软雅黑" w:hAnsi="微软雅黑" w:eastAsia="微软雅黑"/>
        </w:rPr>
        <w:t>用户</w:t>
      </w:r>
      <w:r>
        <w:rPr>
          <w:rFonts w:hint="eastAsia" w:ascii="微软雅黑" w:hAnsi="微软雅黑" w:eastAsia="微软雅黑"/>
        </w:rPr>
        <w:t>已</w:t>
      </w:r>
      <w:r>
        <w:rPr>
          <w:rFonts w:ascii="微软雅黑" w:hAnsi="微软雅黑" w:eastAsia="微软雅黑"/>
        </w:rPr>
        <w:t>绑定的银行卡</w:t>
      </w:r>
      <w:r>
        <w:rPr>
          <w:rFonts w:hint="eastAsia" w:ascii="微软雅黑" w:hAnsi="微软雅黑" w:eastAsia="微软雅黑"/>
        </w:rPr>
        <w:t>列表</w:t>
      </w:r>
      <w:r>
        <w:rPr>
          <w:rFonts w:ascii="微软雅黑" w:hAnsi="微软雅黑" w:eastAsia="微软雅黑"/>
        </w:rPr>
        <w:t>，</w:t>
      </w:r>
      <w:r>
        <w:rPr>
          <w:rFonts w:hint="eastAsia" w:ascii="微软雅黑" w:hAnsi="微软雅黑" w:eastAsia="微软雅黑"/>
        </w:rPr>
        <w:t>返回银行</w:t>
      </w:r>
      <w:r>
        <w:rPr>
          <w:rFonts w:ascii="微软雅黑" w:hAnsi="微软雅黑" w:eastAsia="微软雅黑"/>
        </w:rPr>
        <w:t>卡敏感信息部分统一使用掩码信息</w:t>
      </w:r>
      <w:r>
        <w:rPr>
          <w:rFonts w:hint="eastAsia" w:ascii="微软雅黑" w:hAnsi="微软雅黑" w:eastAsia="微软雅黑"/>
        </w:rPr>
        <w:t>。</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bookmarkStart w:id="127" w:name="_Toc462921926"/>
      <w:r>
        <w:rPr>
          <w:rFonts w:hint="eastAsia" w:ascii="微软雅黑" w:hAnsi="微软雅黑" w:eastAsia="微软雅黑"/>
        </w:rPr>
        <w:t>查询</w:t>
      </w:r>
      <w:r>
        <w:rPr>
          <w:rFonts w:ascii="微软雅黑" w:hAnsi="微软雅黑" w:eastAsia="微软雅黑"/>
        </w:rPr>
        <w:t>余额</w:t>
      </w:r>
      <w:r>
        <w:rPr>
          <w:rFonts w:hint="eastAsia" w:ascii="微软雅黑" w:hAnsi="微软雅黑" w:eastAsia="微软雅黑"/>
        </w:rPr>
        <w:t>/基金份额</w:t>
      </w:r>
      <w:bookmarkEnd w:id="127"/>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：query_balance</w:t>
      </w:r>
    </w:p>
    <w:p>
      <w:pPr>
        <w:pStyle w:val="4"/>
      </w:pPr>
      <w:bookmarkStart w:id="128" w:name="_Toc462921927"/>
      <w:r>
        <w:rPr>
          <w:rFonts w:hint="eastAsia"/>
        </w:rPr>
        <w:t>参数</w:t>
      </w:r>
      <w:bookmarkEnd w:id="128"/>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目前包括</w:t>
            </w:r>
            <w:r>
              <w:rPr>
                <w:rFonts w:hint="eastAsia" w:ascii="微软雅黑" w:hAnsi="微软雅黑" w:eastAsia="微软雅黑"/>
                <w:sz w:val="18"/>
                <w:szCs w:val="18"/>
              </w:rPr>
              <w:t>UID、MEMBER_ID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account_type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、存钱罐、银行账户）。</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balance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余额/基金份额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available_balance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可用余额/基金份额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8.00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bonus</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存钱罐收益</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w:t>
            </w:r>
            <w:r>
              <w:rPr>
                <w:rFonts w:hint="eastAsia" w:ascii="微软雅黑" w:hAnsi="微软雅黑" w:eastAsia="微软雅黑"/>
                <w:color w:val="000000"/>
                <w:sz w:val="18"/>
                <w:szCs w:val="18"/>
              </w:rPr>
              <w:t>100</w:t>
            </w:r>
            <w:r>
              <w:rPr>
                <w:rFonts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参数格式：昨日收益</w:t>
            </w:r>
            <w:r>
              <w:rPr>
                <w:rFonts w:ascii="微软雅黑" w:hAnsi="微软雅黑" w:eastAsia="微软雅黑"/>
                <w:sz w:val="18"/>
                <w:szCs w:val="18"/>
              </w:rPr>
              <w:t>^</w:t>
            </w:r>
            <w:r>
              <w:rPr>
                <w:rFonts w:hint="eastAsia" w:ascii="微软雅黑" w:hAnsi="微软雅黑" w:eastAsia="微软雅黑"/>
                <w:sz w:val="18"/>
                <w:szCs w:val="18"/>
              </w:rPr>
              <w:t>最近一月收益</w:t>
            </w:r>
            <w:r>
              <w:rPr>
                <w:rFonts w:ascii="微软雅黑" w:hAnsi="微软雅黑" w:eastAsia="微软雅黑"/>
                <w:sz w:val="18"/>
                <w:szCs w:val="18"/>
              </w:rPr>
              <w:t>^</w:t>
            </w:r>
            <w:r>
              <w:rPr>
                <w:rFonts w:hint="eastAsia" w:ascii="微软雅黑" w:hAnsi="微软雅黑" w:eastAsia="微软雅黑"/>
                <w:sz w:val="18"/>
                <w:szCs w:val="18"/>
              </w:rPr>
              <w:t>总收益。</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20.00</w:t>
            </w:r>
            <w:r>
              <w:rPr>
                <w:rFonts w:ascii="微软雅黑" w:hAnsi="微软雅黑" w:eastAsia="微软雅黑"/>
                <w:sz w:val="18"/>
                <w:szCs w:val="18"/>
              </w:rPr>
              <w:t>^</w:t>
            </w:r>
            <w:r>
              <w:rPr>
                <w:rFonts w:hint="eastAsia" w:ascii="微软雅黑" w:hAnsi="微软雅黑" w:eastAsia="微软雅黑"/>
                <w:sz w:val="18"/>
                <w:szCs w:val="18"/>
              </w:rPr>
              <w:t>200.00</w:t>
            </w:r>
            <w:r>
              <w:rPr>
                <w:rFonts w:ascii="微软雅黑" w:hAnsi="微软雅黑" w:eastAsia="微软雅黑"/>
                <w:sz w:val="18"/>
                <w:szCs w:val="18"/>
              </w:rPr>
              <w:t>^</w:t>
            </w:r>
            <w:r>
              <w:rPr>
                <w:rFonts w:hint="eastAsia" w:ascii="微软雅黑" w:hAnsi="微软雅黑" w:eastAsia="微软雅黑"/>
                <w:sz w:val="18"/>
                <w:szCs w:val="18"/>
              </w:rPr>
              <w:t>2000.00</w:t>
            </w:r>
          </w:p>
        </w:tc>
      </w:tr>
    </w:tbl>
    <w:p>
      <w:pPr>
        <w:pStyle w:val="4"/>
      </w:pPr>
      <w:bookmarkStart w:id="129" w:name="_Toc462921928"/>
      <w:r>
        <w:rPr>
          <w:rFonts w:hint="eastAsia"/>
        </w:rPr>
        <w:t>说明</w:t>
      </w:r>
      <w:bookmarkEnd w:id="129"/>
    </w:p>
    <w:p>
      <w:pPr>
        <w:pStyle w:val="32"/>
        <w:numPr>
          <w:ilvl w:val="0"/>
          <w:numId w:val="14"/>
        </w:numPr>
        <w:ind w:firstLineChars="0"/>
        <w:rPr>
          <w:rFonts w:ascii="微软雅黑" w:hAnsi="微软雅黑" w:eastAsia="微软雅黑"/>
        </w:rPr>
      </w:pPr>
      <w:r>
        <w:rPr>
          <w:rFonts w:hint="eastAsia" w:ascii="微软雅黑" w:hAnsi="微软雅黑" w:eastAsia="微软雅黑"/>
        </w:rPr>
        <w:t>查询</w:t>
      </w:r>
      <w:r>
        <w:rPr>
          <w:rFonts w:ascii="微软雅黑" w:hAnsi="微软雅黑" w:eastAsia="微软雅黑"/>
        </w:rPr>
        <w:t>用户的</w:t>
      </w:r>
      <w:r>
        <w:rPr>
          <w:rFonts w:hint="eastAsia" w:ascii="微软雅黑" w:hAnsi="微软雅黑" w:eastAsia="微软雅黑"/>
        </w:rPr>
        <w:t>余额</w:t>
      </w:r>
      <w:r>
        <w:rPr>
          <w:rFonts w:ascii="微软雅黑" w:hAnsi="微软雅黑" w:eastAsia="微软雅黑"/>
        </w:rPr>
        <w:t>，</w:t>
      </w:r>
      <w:r>
        <w:rPr>
          <w:rFonts w:hint="eastAsia" w:ascii="微软雅黑" w:hAnsi="微软雅黑" w:eastAsia="微软雅黑"/>
        </w:rPr>
        <w:t>可</w:t>
      </w:r>
      <w:r>
        <w:rPr>
          <w:rFonts w:ascii="微软雅黑" w:hAnsi="微软雅黑" w:eastAsia="微软雅黑"/>
        </w:rPr>
        <w:t>根据不同账户类型</w:t>
      </w:r>
      <w:r>
        <w:rPr>
          <w:rFonts w:hint="eastAsia" w:ascii="微软雅黑" w:hAnsi="微软雅黑" w:eastAsia="微软雅黑"/>
        </w:rPr>
        <w:t>分别</w:t>
      </w:r>
      <w:r>
        <w:rPr>
          <w:rFonts w:ascii="微软雅黑" w:hAnsi="微软雅黑" w:eastAsia="微软雅黑"/>
        </w:rPr>
        <w:t>查询。</w:t>
      </w:r>
    </w:p>
    <w:p>
      <w:pPr>
        <w:pStyle w:val="32"/>
        <w:numPr>
          <w:ilvl w:val="0"/>
          <w:numId w:val="14"/>
        </w:numPr>
        <w:ind w:firstLineChars="0"/>
        <w:rPr>
          <w:rFonts w:ascii="微软雅黑" w:hAnsi="微软雅黑" w:eastAsia="微软雅黑"/>
        </w:rPr>
      </w:pPr>
      <w:r>
        <w:rPr>
          <w:rFonts w:hint="eastAsia" w:ascii="微软雅黑" w:hAnsi="微软雅黑" w:eastAsia="微软雅黑"/>
        </w:rPr>
        <w:t>存钱罐昨日收益指的是用户昨日实际到账的收益。</w:t>
      </w:r>
    </w:p>
    <w:p>
      <w:pPr>
        <w:pStyle w:val="32"/>
        <w:numPr>
          <w:ilvl w:val="0"/>
          <w:numId w:val="14"/>
        </w:numPr>
        <w:ind w:firstLineChars="0"/>
        <w:rPr>
          <w:rFonts w:ascii="微软雅黑" w:hAnsi="微软雅黑" w:eastAsia="微软雅黑"/>
        </w:rPr>
      </w:pPr>
      <w:r>
        <w:rPr>
          <w:rFonts w:hint="eastAsia" w:ascii="微软雅黑" w:hAnsi="微软雅黑" w:eastAsia="微软雅黑"/>
        </w:rPr>
        <w:t>余额在特定情况下是包含冻结金额的。可用余额就是客户可以用于消费的金额。</w:t>
      </w:r>
    </w:p>
    <w:p>
      <w:pPr>
        <w:pStyle w:val="32"/>
        <w:numPr>
          <w:ilvl w:val="0"/>
          <w:numId w:val="14"/>
        </w:numPr>
        <w:ind w:firstLineChars="0"/>
        <w:rPr>
          <w:rFonts w:ascii="微软雅黑" w:hAnsi="微软雅黑" w:eastAsia="微软雅黑"/>
        </w:rPr>
      </w:pPr>
      <w:r>
        <w:rPr>
          <w:rFonts w:hint="eastAsia" w:ascii="微软雅黑" w:hAnsi="微软雅黑" w:eastAsia="微软雅黑"/>
        </w:rPr>
        <w:t>商户可以通过传入partnerId来查询自己平台账户余额，</w:t>
      </w:r>
      <w:r>
        <w:rPr>
          <w:rFonts w:ascii="微软雅黑" w:hAnsi="微软雅黑" w:eastAsia="微软雅黑"/>
          <w:sz w:val="18"/>
          <w:szCs w:val="18"/>
        </w:rPr>
        <w:t>identity_id</w:t>
      </w:r>
      <w:r>
        <w:rPr>
          <w:rFonts w:hint="eastAsia" w:ascii="微软雅黑" w:hAnsi="微软雅黑" w:eastAsia="微软雅黑"/>
          <w:sz w:val="18"/>
          <w:szCs w:val="18"/>
        </w:rPr>
        <w:t xml:space="preserve"> = partnerId，</w:t>
      </w: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r>
        <w:rPr>
          <w:rFonts w:hint="eastAsia" w:ascii="微软雅黑" w:hAnsi="微软雅黑" w:eastAsia="微软雅黑"/>
          <w:sz w:val="18"/>
          <w:szCs w:val="18"/>
        </w:rPr>
        <w:t xml:space="preserve"> = MEMBER_ID</w:t>
      </w:r>
    </w:p>
    <w:p>
      <w:pPr>
        <w:rPr>
          <w:rFonts w:ascii="微软雅黑" w:hAnsi="微软雅黑" w:eastAsia="微软雅黑"/>
        </w:rPr>
      </w:pPr>
    </w:p>
    <w:p>
      <w:pPr>
        <w:pStyle w:val="3"/>
        <w:rPr>
          <w:rFonts w:ascii="微软雅黑" w:hAnsi="微软雅黑" w:eastAsia="微软雅黑"/>
        </w:rPr>
      </w:pPr>
      <w:bookmarkStart w:id="130" w:name="_Toc462921929"/>
      <w:r>
        <w:rPr>
          <w:rFonts w:hint="eastAsia" w:ascii="微软雅黑" w:hAnsi="微软雅黑" w:eastAsia="微软雅黑"/>
        </w:rPr>
        <w:t>查询收支</w:t>
      </w:r>
      <w:r>
        <w:rPr>
          <w:rFonts w:ascii="微软雅黑" w:hAnsi="微软雅黑" w:eastAsia="微软雅黑"/>
        </w:rPr>
        <w:t>明细</w:t>
      </w:r>
      <w:bookmarkEnd w:id="130"/>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：query_account_details</w:t>
      </w:r>
    </w:p>
    <w:p>
      <w:pPr>
        <w:pStyle w:val="4"/>
      </w:pPr>
      <w:bookmarkStart w:id="131" w:name="_Toc462921930"/>
      <w:r>
        <w:rPr>
          <w:rFonts w:hint="eastAsia"/>
        </w:rPr>
        <w:t>参数</w:t>
      </w:r>
      <w:bookmarkEnd w:id="131"/>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account_type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、存钱罐、银行账户）。</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tart_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开始</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nd_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结束</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页号，从1开始，默认为1</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每页记录数，不超过30，默认20，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detail_list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收支</w:t>
            </w:r>
            <w:r>
              <w:rPr>
                <w:rFonts w:ascii="微软雅黑" w:hAnsi="微软雅黑" w:eastAsia="微软雅黑"/>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详见“收支</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还款1</w:t>
            </w:r>
            <w:r>
              <w:rPr>
                <w:rFonts w:ascii="微软雅黑" w:hAnsi="微软雅黑" w:eastAsia="微软雅黑"/>
                <w:sz w:val="18"/>
                <w:szCs w:val="18"/>
              </w:rPr>
              <w:t>^</w:t>
            </w:r>
            <w:r>
              <w:rPr>
                <w:rFonts w:hint="eastAsia" w:ascii="微软雅黑" w:hAnsi="微软雅黑" w:eastAsia="微软雅黑"/>
                <w:sz w:val="18"/>
                <w:szCs w:val="18"/>
              </w:rPr>
              <w:t>20131117020101</w:t>
            </w:r>
            <w:r>
              <w:rPr>
                <w:rFonts w:ascii="微软雅黑" w:hAnsi="微软雅黑" w:eastAsia="微软雅黑"/>
                <w:sz w:val="18"/>
                <w:szCs w:val="18"/>
              </w:rPr>
              <w:t>^-^30^100|</w:t>
            </w:r>
            <w:r>
              <w:rPr>
                <w:rFonts w:hint="eastAsia" w:ascii="微软雅黑" w:hAnsi="微软雅黑" w:eastAsia="微软雅黑"/>
                <w:sz w:val="18"/>
                <w:szCs w:val="18"/>
              </w:rPr>
              <w:t>还款2</w:t>
            </w:r>
            <w:r>
              <w:rPr>
                <w:rFonts w:ascii="微软雅黑" w:hAnsi="微软雅黑" w:eastAsia="微软雅黑"/>
                <w:sz w:val="18"/>
                <w:szCs w:val="18"/>
              </w:rPr>
              <w:t>^</w:t>
            </w:r>
            <w:r>
              <w:rPr>
                <w:rFonts w:hint="eastAsia" w:ascii="微软雅黑" w:hAnsi="微软雅黑" w:eastAsia="微软雅黑"/>
                <w:sz w:val="18"/>
                <w:szCs w:val="18"/>
              </w:rPr>
              <w:t>2013111702010</w:t>
            </w:r>
            <w:r>
              <w:rPr>
                <w:rFonts w:ascii="微软雅黑" w:hAnsi="微软雅黑" w:eastAsia="微软雅黑"/>
                <w:sz w:val="18"/>
                <w:szCs w:val="18"/>
              </w:rPr>
              <w:t>2^-^40^60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每页记录数，同请求值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total_item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总计录数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本次查询返回的总记录数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w:t>
            </w:r>
            <w:r>
              <w:rPr>
                <w:rFonts w:hint="eastAsia" w:ascii="微软雅黑" w:hAnsi="微软雅黑" w:eastAsia="微软雅黑"/>
                <w:sz w:val="18"/>
                <w:szCs w:val="18"/>
              </w:rPr>
              <w:t>otal</w:t>
            </w:r>
            <w:r>
              <w:rPr>
                <w:rFonts w:ascii="微软雅黑" w:hAnsi="微软雅黑" w:eastAsia="微软雅黑"/>
                <w:sz w:val="18"/>
                <w:szCs w:val="18"/>
              </w:rPr>
              <w:t>_income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w:t>
            </w:r>
            <w:r>
              <w:rPr>
                <w:rFonts w:ascii="微软雅黑" w:hAnsi="微软雅黑" w:eastAsia="微软雅黑"/>
                <w:sz w:val="18"/>
                <w:szCs w:val="18"/>
              </w:rPr>
              <w:t>收入</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w:t>
            </w:r>
            <w:r>
              <w:rPr>
                <w:rFonts w:hint="eastAsia" w:ascii="微软雅黑" w:hAnsi="微软雅黑" w:eastAsia="微软雅黑"/>
                <w:sz w:val="18"/>
                <w:szCs w:val="18"/>
              </w:rPr>
              <w:t>otal_</w:t>
            </w:r>
            <w:r>
              <w:rPr>
                <w:rFonts w:ascii="微软雅黑" w:hAnsi="微软雅黑" w:eastAsia="微软雅黑"/>
                <w:sz w:val="18"/>
                <w:szCs w:val="18"/>
              </w:rPr>
              <w:t>payout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w:t>
            </w:r>
            <w:r>
              <w:rPr>
                <w:rFonts w:ascii="微软雅黑" w:hAnsi="微软雅黑" w:eastAsia="微软雅黑"/>
                <w:sz w:val="18"/>
                <w:szCs w:val="18"/>
              </w:rPr>
              <w:t>支出</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total_bonus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总收益</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。精确到小数点后两位。该参数属于1.1版本，即“</w:t>
            </w:r>
            <w:r>
              <w:rPr>
                <w:rFonts w:hint="eastAsia" w:ascii="微软雅黑" w:hAnsi="微软雅黑" w:eastAsia="微软雅黑" w:cs="Arial"/>
                <w:sz w:val="18"/>
                <w:szCs w:val="18"/>
              </w:rPr>
              <w:t>version</w:t>
            </w:r>
            <w:r>
              <w:rPr>
                <w:rFonts w:hint="eastAsia" w:ascii="微软雅黑" w:hAnsi="微软雅黑" w:eastAsia="微软雅黑"/>
                <w:sz w:val="18"/>
                <w:szCs w:val="18"/>
              </w:rPr>
              <w:t>”中设置为1.1时，才会返回该参数。</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收支</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明细</w:t>
            </w:r>
            <w:r>
              <w:rPr>
                <w:rFonts w:ascii="微软雅黑" w:hAnsi="微软雅黑" w:eastAsia="微软雅黑"/>
                <w:sz w:val="18"/>
                <w:szCs w:val="18"/>
              </w:rPr>
              <w:t>摘要（</w:t>
            </w:r>
            <w:r>
              <w:rPr>
                <w:rFonts w:hint="eastAsia" w:ascii="微软雅黑" w:hAnsi="微软雅黑" w:eastAsia="微软雅黑"/>
                <w:sz w:val="18"/>
                <w:szCs w:val="18"/>
              </w:rPr>
              <w:t>用途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入账</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加减</w:t>
            </w:r>
            <w:r>
              <w:rPr>
                <w:rFonts w:ascii="微软雅黑" w:hAnsi="微软雅黑" w:eastAsia="微软雅黑"/>
                <w:sz w:val="18"/>
                <w:szCs w:val="18"/>
              </w:rPr>
              <w:t>方向</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w:t>
            </w:r>
            <w:r>
              <w:rPr>
                <w:rFonts w:ascii="微软雅黑" w:hAnsi="微软雅黑" w:eastAsia="微软雅黑" w:cs="宋体"/>
                <w:color w:val="000000"/>
                <w:kern w:val="0"/>
                <w:sz w:val="18"/>
                <w:szCs w:val="18"/>
              </w:rPr>
              <w:t>(1)</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发生</w:t>
            </w:r>
            <w:r>
              <w:rPr>
                <w:rFonts w:ascii="微软雅黑" w:hAnsi="微软雅黑" w:eastAsia="微软雅黑" w:cs="宋体"/>
                <w:color w:val="000000"/>
                <w:kern w:val="0"/>
                <w:sz w:val="18"/>
                <w:szCs w:val="18"/>
              </w:rPr>
              <w:t>方向，加</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）、减（</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发生额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交易后余额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当账户</w:t>
            </w:r>
            <w:r>
              <w:rPr>
                <w:rFonts w:ascii="微软雅黑" w:hAnsi="微软雅黑" w:eastAsia="微软雅黑"/>
                <w:sz w:val="18"/>
                <w:szCs w:val="18"/>
              </w:rPr>
              <w:t>类型</w:t>
            </w:r>
            <w:r>
              <w:rPr>
                <w:rFonts w:hint="eastAsia" w:ascii="微软雅黑" w:hAnsi="微软雅黑" w:eastAsia="微软雅黑"/>
                <w:sz w:val="18"/>
                <w:szCs w:val="18"/>
              </w:rPr>
              <w:t>为S</w:t>
            </w:r>
            <w:r>
              <w:rPr>
                <w:rFonts w:ascii="微软雅黑" w:hAnsi="微软雅黑" w:eastAsia="微软雅黑"/>
                <w:sz w:val="18"/>
                <w:szCs w:val="18"/>
              </w:rPr>
              <w:t>AVING_POT</w:t>
            </w:r>
            <w:r>
              <w:rPr>
                <w:rFonts w:hint="eastAsia" w:ascii="微软雅黑" w:hAnsi="微软雅黑" w:eastAsia="微软雅黑"/>
                <w:sz w:val="18"/>
                <w:szCs w:val="18"/>
              </w:rPr>
              <w:t>时，非空。见附录[存钱罐交易类型]</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bl>
    <w:p>
      <w:pPr>
        <w:pStyle w:val="4"/>
      </w:pPr>
      <w:bookmarkStart w:id="132" w:name="_Toc462921931"/>
      <w:r>
        <w:rPr>
          <w:rFonts w:hint="eastAsia"/>
        </w:rPr>
        <w:t>说明</w:t>
      </w:r>
      <w:bookmarkEnd w:id="132"/>
    </w:p>
    <w:p>
      <w:pPr>
        <w:rPr>
          <w:rFonts w:ascii="微软雅黑" w:hAnsi="微软雅黑" w:eastAsia="微软雅黑"/>
        </w:rPr>
      </w:pPr>
      <w:r>
        <w:rPr>
          <w:rFonts w:hint="eastAsia" w:ascii="微软雅黑" w:hAnsi="微软雅黑" w:eastAsia="微软雅黑"/>
        </w:rPr>
        <w:t>提供最多7日内</w:t>
      </w:r>
      <w:r>
        <w:rPr>
          <w:rFonts w:ascii="微软雅黑" w:hAnsi="微软雅黑" w:eastAsia="微软雅黑"/>
        </w:rPr>
        <w:t>用户账户收支明细，包括交易、充值、提现中涉及的所有账户余额变动记录。</w:t>
      </w:r>
    </w:p>
    <w:p>
      <w:pPr>
        <w:rPr>
          <w:rFonts w:ascii="微软雅黑" w:hAnsi="微软雅黑" w:eastAsia="微软雅黑"/>
        </w:rPr>
      </w:pPr>
      <w:r>
        <w:rPr>
          <w:rFonts w:hint="eastAsia" w:ascii="微软雅黑" w:hAnsi="微软雅黑" w:eastAsia="微软雅黑"/>
        </w:rPr>
        <w:t>每页</w:t>
      </w:r>
      <w:r>
        <w:rPr>
          <w:rFonts w:ascii="微软雅黑" w:hAnsi="微软雅黑" w:eastAsia="微软雅黑"/>
        </w:rPr>
        <w:t>记录数不超过100</w:t>
      </w:r>
      <w:r>
        <w:rPr>
          <w:rFonts w:hint="eastAsia" w:ascii="微软雅黑" w:hAnsi="微软雅黑" w:eastAsia="微软雅黑"/>
        </w:rPr>
        <w:t>, 如果需要只查询存钱罐的收益明细，可以在扩展参数中传入</w:t>
      </w:r>
    </w:p>
    <w:p>
      <w:pPr>
        <w:rPr>
          <w:rFonts w:ascii="微软雅黑" w:hAnsi="微软雅黑" w:eastAsia="微软雅黑"/>
        </w:rPr>
      </w:pPr>
      <w:r>
        <w:rPr>
          <w:rFonts w:hint="eastAsia" w:ascii="微软雅黑" w:hAnsi="微软雅黑" w:eastAsia="微软雅黑"/>
        </w:rPr>
        <w:t>svp_trade_type^bonus – 只返回收益</w:t>
      </w:r>
    </w:p>
    <w:p>
      <w:pPr>
        <w:rPr>
          <w:rFonts w:ascii="微软雅黑" w:hAnsi="微软雅黑" w:eastAsia="微软雅黑"/>
        </w:rPr>
      </w:pPr>
      <w:r>
        <w:rPr>
          <w:rFonts w:hint="eastAsia" w:ascii="微软雅黑" w:hAnsi="微软雅黑" w:eastAsia="微软雅黑"/>
        </w:rPr>
        <w:t>svp_trade_type^in_out – 返回收入和支出</w:t>
      </w:r>
    </w:p>
    <w:p>
      <w:pPr>
        <w:rPr>
          <w:rFonts w:ascii="微软雅黑" w:hAnsi="微软雅黑" w:eastAsia="微软雅黑"/>
        </w:rPr>
      </w:pPr>
    </w:p>
    <w:p>
      <w:pPr>
        <w:pStyle w:val="3"/>
        <w:rPr>
          <w:rFonts w:ascii="微软雅黑" w:hAnsi="微软雅黑" w:eastAsia="微软雅黑"/>
        </w:rPr>
      </w:pPr>
      <w:bookmarkStart w:id="133" w:name="_Toc462921932"/>
      <w:r>
        <w:rPr>
          <w:rFonts w:hint="eastAsia" w:ascii="微软雅黑" w:hAnsi="微软雅黑" w:eastAsia="微软雅黑"/>
        </w:rPr>
        <w:t>冻结</w:t>
      </w:r>
      <w:r>
        <w:rPr>
          <w:rFonts w:ascii="微软雅黑" w:hAnsi="微软雅黑" w:eastAsia="微软雅黑"/>
        </w:rPr>
        <w:t>余额</w:t>
      </w:r>
      <w:bookmarkEnd w:id="133"/>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：balance_freeze</w:t>
      </w:r>
    </w:p>
    <w:p>
      <w:pPr>
        <w:pStyle w:val="4"/>
      </w:pPr>
      <w:bookmarkStart w:id="134" w:name="_Toc462921933"/>
      <w:r>
        <w:rPr>
          <w:rFonts w:hint="eastAsia"/>
        </w:rPr>
        <w:t>参数</w:t>
      </w:r>
      <w:bookmarkEnd w:id="134"/>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out_freeze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冻结订单号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商户网站冻结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account_type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w:t>
            </w:r>
            <w:r>
              <w:rPr>
                <w:rFonts w:ascii="微软雅黑" w:hAnsi="微软雅黑" w:eastAsia="微软雅黑"/>
                <w:sz w:val="18"/>
                <w:szCs w:val="18"/>
              </w:rPr>
              <w:t>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非法占用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w:t>
      </w:r>
      <w:r>
        <w:rPr>
          <w:rFonts w:ascii="微软雅黑" w:hAnsi="微软雅黑" w:eastAsia="微软雅黑"/>
        </w:rPr>
        <w:t>业务</w:t>
      </w:r>
      <w:r>
        <w:rPr>
          <w:rFonts w:hint="eastAsia" w:ascii="微软雅黑" w:hAnsi="微软雅黑" w:eastAsia="微软雅黑"/>
        </w:rPr>
        <w:t>同步</w:t>
      </w:r>
      <w:r>
        <w:rPr>
          <w:rFonts w:ascii="微软雅黑" w:hAnsi="微软雅黑" w:eastAsia="微软雅黑"/>
        </w:rPr>
        <w:t>响应参数</w:t>
      </w:r>
      <w:r>
        <w:rPr>
          <w:rFonts w:hint="eastAsia" w:ascii="微软雅黑" w:hAnsi="微软雅黑" w:eastAsia="微软雅黑"/>
        </w:rPr>
        <w:t>。</w:t>
      </w:r>
    </w:p>
    <w:p>
      <w:pPr>
        <w:pStyle w:val="4"/>
      </w:pPr>
      <w:bookmarkStart w:id="135" w:name="_Toc462921934"/>
      <w:r>
        <w:rPr>
          <w:rFonts w:hint="eastAsia"/>
        </w:rPr>
        <w:t>说明</w:t>
      </w:r>
      <w:bookmarkEnd w:id="135"/>
    </w:p>
    <w:p>
      <w:pPr>
        <w:rPr>
          <w:rFonts w:ascii="微软雅黑" w:hAnsi="微软雅黑" w:eastAsia="微软雅黑"/>
        </w:rPr>
      </w:pPr>
      <w:r>
        <w:rPr>
          <w:rFonts w:hint="eastAsia" w:ascii="微软雅黑" w:hAnsi="微软雅黑" w:eastAsia="微软雅黑"/>
        </w:rPr>
        <w:t>冻结用户</w:t>
      </w:r>
      <w:r>
        <w:rPr>
          <w:rFonts w:ascii="微软雅黑" w:hAnsi="微软雅黑" w:eastAsia="微软雅黑"/>
        </w:rPr>
        <w:t>账户余额</w:t>
      </w:r>
      <w:r>
        <w:rPr>
          <w:rFonts w:hint="eastAsia" w:ascii="微软雅黑" w:hAnsi="微软雅黑" w:eastAsia="微软雅黑"/>
        </w:rPr>
        <w:t>，可用于</w:t>
      </w:r>
      <w:r>
        <w:rPr>
          <w:rFonts w:ascii="微软雅黑" w:hAnsi="微软雅黑" w:eastAsia="微软雅黑"/>
        </w:rPr>
        <w:t>资金存在风险情况。</w:t>
      </w:r>
    </w:p>
    <w:p>
      <w:pPr>
        <w:rPr>
          <w:rFonts w:ascii="微软雅黑" w:hAnsi="微软雅黑" w:eastAsia="微软雅黑"/>
        </w:rPr>
      </w:pPr>
    </w:p>
    <w:p>
      <w:pPr>
        <w:pStyle w:val="3"/>
        <w:rPr>
          <w:rFonts w:ascii="微软雅黑" w:hAnsi="微软雅黑" w:eastAsia="微软雅黑"/>
        </w:rPr>
      </w:pPr>
      <w:bookmarkStart w:id="136" w:name="_Toc462921935"/>
      <w:r>
        <w:rPr>
          <w:rFonts w:hint="eastAsia" w:ascii="微软雅黑" w:hAnsi="微软雅黑" w:eastAsia="微软雅黑"/>
        </w:rPr>
        <w:t>解冻</w:t>
      </w:r>
      <w:r>
        <w:rPr>
          <w:rFonts w:ascii="微软雅黑" w:hAnsi="微软雅黑" w:eastAsia="微软雅黑"/>
        </w:rPr>
        <w:t>余额</w:t>
      </w:r>
      <w:bookmarkEnd w:id="136"/>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：balance_unfreeze</w:t>
      </w:r>
    </w:p>
    <w:p>
      <w:pPr>
        <w:pStyle w:val="4"/>
      </w:pPr>
      <w:bookmarkStart w:id="137" w:name="_Toc462921936"/>
      <w:r>
        <w:rPr>
          <w:rFonts w:hint="eastAsia"/>
        </w:rPr>
        <w:t>参数</w:t>
      </w:r>
      <w:bookmarkEnd w:id="137"/>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out_unfreeze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解冻订单号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商户网站解冻</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out_freeze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原</w:t>
            </w:r>
            <w:r>
              <w:rPr>
                <w:rFonts w:ascii="微软雅黑" w:hAnsi="微软雅黑" w:eastAsia="微软雅黑"/>
                <w:sz w:val="18"/>
                <w:szCs w:val="18"/>
              </w:rPr>
              <w:t>冻结</w:t>
            </w:r>
            <w:r>
              <w:rPr>
                <w:rFonts w:hint="eastAsia"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商户网站冻结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解冻金额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为空表示全额解冻</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w:t>
            </w:r>
            <w:r>
              <w:rPr>
                <w:rFonts w:ascii="微软雅黑" w:hAnsi="微软雅黑" w:eastAsia="微软雅黑"/>
                <w:sz w:val="18"/>
                <w:szCs w:val="18"/>
              </w:rPr>
              <w:t>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事件已</w:t>
            </w:r>
            <w:r>
              <w:rPr>
                <w:rFonts w:ascii="微软雅黑" w:hAnsi="微软雅黑" w:eastAsia="微软雅黑"/>
                <w:sz w:val="18"/>
                <w:szCs w:val="18"/>
              </w:rPr>
              <w:t>处理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w:t>
      </w:r>
      <w:r>
        <w:rPr>
          <w:rFonts w:ascii="微软雅黑" w:hAnsi="微软雅黑" w:eastAsia="微软雅黑"/>
        </w:rPr>
        <w:t>业务</w:t>
      </w:r>
      <w:r>
        <w:rPr>
          <w:rFonts w:hint="eastAsia" w:ascii="微软雅黑" w:hAnsi="微软雅黑" w:eastAsia="微软雅黑"/>
        </w:rPr>
        <w:t>同步</w:t>
      </w:r>
      <w:r>
        <w:rPr>
          <w:rFonts w:ascii="微软雅黑" w:hAnsi="微软雅黑" w:eastAsia="微软雅黑"/>
        </w:rPr>
        <w:t>响应参数</w:t>
      </w:r>
      <w:r>
        <w:rPr>
          <w:rFonts w:hint="eastAsia" w:ascii="微软雅黑" w:hAnsi="微软雅黑" w:eastAsia="微软雅黑"/>
        </w:rPr>
        <w:t>。</w:t>
      </w:r>
    </w:p>
    <w:p>
      <w:pPr>
        <w:pStyle w:val="4"/>
      </w:pPr>
      <w:bookmarkStart w:id="138" w:name="_Toc462921937"/>
      <w:r>
        <w:rPr>
          <w:rFonts w:hint="eastAsia"/>
        </w:rPr>
        <w:t>说明</w:t>
      </w:r>
      <w:bookmarkEnd w:id="138"/>
    </w:p>
    <w:p>
      <w:pPr>
        <w:rPr>
          <w:rFonts w:ascii="微软雅黑" w:hAnsi="微软雅黑" w:eastAsia="微软雅黑"/>
        </w:rPr>
      </w:pPr>
    </w:p>
    <w:p>
      <w:pPr>
        <w:pStyle w:val="3"/>
        <w:rPr>
          <w:rFonts w:ascii="微软雅黑" w:hAnsi="微软雅黑" w:eastAsia="微软雅黑"/>
        </w:rPr>
      </w:pPr>
      <w:bookmarkStart w:id="139" w:name="_Toc462921938"/>
      <w:r>
        <w:rPr>
          <w:rFonts w:hint="eastAsia" w:ascii="微软雅黑" w:hAnsi="微软雅黑" w:eastAsia="微软雅黑"/>
        </w:rPr>
        <w:t>查询冻结解冻结果</w:t>
      </w:r>
      <w:bookmarkEnd w:id="139"/>
    </w:p>
    <w:p>
      <w:pPr>
        <w:rPr>
          <w:rFonts w:ascii="微软雅黑" w:hAnsi="微软雅黑" w:eastAsia="微软雅黑"/>
          <w:b/>
        </w:rPr>
      </w:pPr>
      <w:r>
        <w:rPr>
          <w:rFonts w:hint="eastAsia" w:ascii="微软雅黑" w:hAnsi="微软雅黑" w:eastAsia="微软雅黑"/>
          <w:b/>
        </w:rPr>
        <w:t>服务名称：query_ctrl_result</w:t>
      </w:r>
    </w:p>
    <w:p>
      <w:pPr>
        <w:pStyle w:val="4"/>
      </w:pPr>
      <w:bookmarkStart w:id="140" w:name="_Toc462921939"/>
      <w:r>
        <w:rPr>
          <w:rFonts w:hint="eastAsia"/>
        </w:rPr>
        <w:t>参数</w:t>
      </w:r>
      <w:bookmarkEnd w:id="140"/>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80"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3"/>
        <w:gridCol w:w="1419"/>
        <w:gridCol w:w="1418"/>
        <w:gridCol w:w="2473"/>
        <w:gridCol w:w="647"/>
        <w:gridCol w:w="156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6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80"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color w:val="333333"/>
                <w:sz w:val="21"/>
                <w:szCs w:val="21"/>
              </w:rPr>
              <w:t>out_ctrl_no</w:t>
            </w:r>
          </w:p>
        </w:tc>
        <w:tc>
          <w:tcPr>
            <w:tcW w:w="141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冻结解冻订单号</w:t>
            </w:r>
          </w:p>
        </w:tc>
        <w:tc>
          <w:tcPr>
            <w:tcW w:w="1418"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商户网站冻结或解冻订单号，商户内部保证唯一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0"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extend_param</w:t>
            </w:r>
          </w:p>
        </w:tc>
        <w:tc>
          <w:tcPr>
            <w:tcW w:w="141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扩展信息</w:t>
            </w:r>
          </w:p>
        </w:tc>
        <w:tc>
          <w:tcPr>
            <w:tcW w:w="1418"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String(200)</w:t>
            </w:r>
          </w:p>
        </w:tc>
        <w:tc>
          <w:tcPr>
            <w:tcW w:w="247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业务扩展信息，</w:t>
            </w:r>
          </w:p>
          <w:p>
            <w:pPr>
              <w:pStyle w:val="33"/>
              <w:spacing w:before="80"/>
              <w:rPr>
                <w:rFonts w:ascii="微软雅黑" w:hAnsi="微软雅黑" w:eastAsia="微软雅黑"/>
              </w:rPr>
            </w:pPr>
            <w:r>
              <w:rPr>
                <w:rFonts w:hint="eastAsia" w:ascii="微软雅黑" w:hAnsi="微软雅黑" w:eastAsia="微软雅黑"/>
                <w:sz w:val="18"/>
                <w:szCs w:val="18"/>
              </w:rPr>
              <w:t>参数格式：参数名1^参数值1|参数名2^参数值2|……</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60"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test^true|notify_type^sync</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80"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3"/>
        <w:gridCol w:w="1419"/>
        <w:gridCol w:w="1418"/>
        <w:gridCol w:w="2473"/>
        <w:gridCol w:w="647"/>
        <w:gridCol w:w="156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6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80"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out_ctrl_no</w:t>
            </w:r>
          </w:p>
        </w:tc>
        <w:tc>
          <w:tcPr>
            <w:tcW w:w="141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冻结解冻订单号</w:t>
            </w:r>
          </w:p>
        </w:tc>
        <w:tc>
          <w:tcPr>
            <w:tcW w:w="1418"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String(32)</w:t>
            </w:r>
          </w:p>
        </w:tc>
        <w:tc>
          <w:tcPr>
            <w:tcW w:w="247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返回入参的冻结解冻订单号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0"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ctrl_status</w:t>
            </w:r>
          </w:p>
        </w:tc>
        <w:tc>
          <w:tcPr>
            <w:tcW w:w="141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订单状态</w:t>
            </w:r>
          </w:p>
        </w:tc>
        <w:tc>
          <w:tcPr>
            <w:tcW w:w="1418"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String(16)</w:t>
            </w:r>
          </w:p>
        </w:tc>
        <w:tc>
          <w:tcPr>
            <w:tcW w:w="247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冻结解冻订单状态，详见附录“支付状态”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60"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error_msg</w:t>
            </w:r>
          </w:p>
        </w:tc>
        <w:tc>
          <w:tcPr>
            <w:tcW w:w="141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错误信息</w:t>
            </w:r>
          </w:p>
        </w:tc>
        <w:tc>
          <w:tcPr>
            <w:tcW w:w="1418"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String(256)</w:t>
            </w:r>
          </w:p>
        </w:tc>
        <w:tc>
          <w:tcPr>
            <w:tcW w:w="247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冻结解冻失败原因</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60"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资产分额输入值有误</w:t>
            </w:r>
          </w:p>
        </w:tc>
      </w:tr>
    </w:tbl>
    <w:p>
      <w:pPr>
        <w:pStyle w:val="32"/>
        <w:ind w:firstLine="0" w:firstLineChars="0"/>
        <w:rPr>
          <w:rFonts w:ascii="微软雅黑" w:hAnsi="微软雅黑" w:eastAsia="微软雅黑"/>
          <w:b/>
        </w:rPr>
      </w:pPr>
    </w:p>
    <w:p>
      <w:pPr>
        <w:pStyle w:val="4"/>
      </w:pPr>
      <w:bookmarkStart w:id="141" w:name="_Toc462921940"/>
      <w:r>
        <w:rPr>
          <w:rFonts w:hint="eastAsia"/>
        </w:rPr>
        <w:t>说明</w:t>
      </w:r>
      <w:bookmarkEnd w:id="141"/>
    </w:p>
    <w:p>
      <w:pPr>
        <w:rPr>
          <w:rFonts w:ascii="微软雅黑" w:hAnsi="微软雅黑" w:eastAsia="微软雅黑"/>
        </w:rPr>
      </w:pPr>
      <w:r>
        <w:rPr>
          <w:rFonts w:hint="eastAsia" w:ascii="微软雅黑" w:hAnsi="微软雅黑" w:eastAsia="微软雅黑"/>
        </w:rPr>
        <w:t>当调用冻结解冻接口发生网络超时等异常时，可以调用该接口查询相关结果</w:t>
      </w:r>
    </w:p>
    <w:p>
      <w:pPr>
        <w:rPr>
          <w:rFonts w:ascii="微软雅黑" w:hAnsi="微软雅黑" w:eastAsia="微软雅黑"/>
        </w:rPr>
      </w:pPr>
    </w:p>
    <w:p>
      <w:pPr>
        <w:pStyle w:val="3"/>
        <w:rPr>
          <w:rFonts w:ascii="微软雅黑" w:hAnsi="微软雅黑" w:eastAsia="微软雅黑"/>
        </w:rPr>
      </w:pPr>
      <w:bookmarkStart w:id="142" w:name="_Toc462921941"/>
      <w:bookmarkStart w:id="143" w:name="_Toc398133314"/>
      <w:r>
        <w:rPr>
          <w:rFonts w:hint="eastAsia" w:ascii="微软雅黑" w:hAnsi="微软雅黑" w:eastAsia="微软雅黑"/>
        </w:rPr>
        <w:t>查询企业会员信息</w:t>
      </w:r>
      <w:bookmarkEnd w:id="142"/>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hint="eastAsia" w:ascii="微软雅黑" w:hAnsi="微软雅黑" w:eastAsia="微软雅黑"/>
          <w:b/>
        </w:rPr>
        <w:t>query_member_infos</w:t>
      </w:r>
    </w:p>
    <w:p>
      <w:pPr>
        <w:pStyle w:val="4"/>
      </w:pPr>
      <w:bookmarkStart w:id="144" w:name="_Toc462921942"/>
      <w:r>
        <w:rPr>
          <w:rFonts w:hint="eastAsia"/>
        </w:rPr>
        <w:t>参数</w:t>
      </w:r>
      <w:bookmarkEnd w:id="143"/>
      <w:bookmarkEnd w:id="144"/>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ember</w:t>
            </w:r>
            <w:r>
              <w:rPr>
                <w:rFonts w:ascii="微软雅黑" w:hAnsi="微软雅黑" w:eastAsia="微软雅黑"/>
                <w:sz w:val="18"/>
                <w:szCs w:val="18"/>
              </w:rPr>
              <w: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r>
              <w:rPr>
                <w:rFonts w:hint="eastAsia" w:ascii="微软雅黑" w:hAnsi="微软雅黑" w:eastAsia="微软雅黑"/>
                <w:sz w:val="18"/>
                <w:szCs w:val="18"/>
              </w:rPr>
              <w:t>详见</w:t>
            </w:r>
            <w:r>
              <w:rPr>
                <w:rFonts w:ascii="微软雅黑" w:hAnsi="微软雅黑" w:eastAsia="微软雅黑"/>
                <w:sz w:val="18"/>
                <w:szCs w:val="18"/>
              </w:rPr>
              <w:t>附录，默认</w:t>
            </w:r>
            <w:r>
              <w:rPr>
                <w:rFonts w:hint="eastAsia" w:ascii="微软雅黑" w:hAnsi="微软雅黑" w:eastAsia="微软雅黑"/>
                <w:sz w:val="18"/>
                <w:szCs w:val="18"/>
              </w:rPr>
              <w:t>企业，且只支持企业</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is_mask</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是否掩码返回敏感信息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掩码=Y，加密=N，默认为Y。敏感信息字段列表见说明</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4"/>
        </w:numPr>
        <w:ind w:firstLineChars="0"/>
        <w:rPr>
          <w:rFonts w:ascii="微软雅黑" w:hAnsi="微软雅黑" w:eastAsia="微软雅黑"/>
          <w:b/>
        </w:rPr>
      </w:pPr>
      <w:bookmarkStart w:id="145" w:name="_Toc398133315"/>
      <w:r>
        <w:rPr>
          <w:rFonts w:hint="eastAsia" w:ascii="微软雅黑" w:hAnsi="微软雅黑" w:eastAsia="微软雅黑"/>
          <w:b/>
        </w:rPr>
        <w:t>响应</w:t>
      </w:r>
    </w:p>
    <w:tbl>
      <w:tblPr>
        <w:tblStyle w:val="31"/>
        <w:tblW w:w="8575" w:type="dxa"/>
        <w:tblInd w:w="108" w:type="dxa"/>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240" w:hRule="atLeast"/>
        </w:trPr>
        <w:tc>
          <w:tcPr>
            <w:tcW w:w="1062" w:type="dxa"/>
            <w:tcBorders>
              <w:tl2br w:val="nil"/>
              <w:tr2bl w:val="nil"/>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l2br w:val="nil"/>
              <w:tr2bl w:val="nil"/>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l2br w:val="nil"/>
              <w:tr2bl w:val="nil"/>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l2br w:val="nil"/>
              <w:tr2bl w:val="nil"/>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l2br w:val="nil"/>
              <w:tr2bl w:val="nil"/>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l2br w:val="nil"/>
              <w:tr2bl w:val="nil"/>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89" w:hRule="atLeast"/>
        </w:trPr>
        <w:tc>
          <w:tcPr>
            <w:tcW w:w="8575" w:type="dxa"/>
            <w:gridSpan w:val="6"/>
            <w:tcBorders>
              <w:tl2br w:val="nil"/>
              <w:tr2bl w:val="nil"/>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ember</w:t>
            </w:r>
            <w:r>
              <w:rPr>
                <w:rFonts w:ascii="微软雅黑" w:hAnsi="微软雅黑" w:eastAsia="微软雅黑"/>
                <w:sz w:val="18"/>
                <w:szCs w:val="18"/>
              </w:rPr>
              <w:t>_type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w:t>
            </w:r>
          </w:p>
        </w:tc>
        <w:tc>
          <w:tcPr>
            <w:tcW w:w="247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r>
              <w:rPr>
                <w:rFonts w:hint="eastAsia" w:ascii="微软雅黑" w:hAnsi="微软雅黑" w:eastAsia="微软雅黑"/>
                <w:sz w:val="18"/>
                <w:szCs w:val="18"/>
              </w:rPr>
              <w:t>详见</w:t>
            </w:r>
            <w:r>
              <w:rPr>
                <w:rFonts w:ascii="微软雅黑" w:hAnsi="微软雅黑" w:eastAsia="微软雅黑"/>
                <w:sz w:val="18"/>
                <w:szCs w:val="18"/>
              </w:rPr>
              <w:t>附录，默认</w:t>
            </w:r>
            <w:r>
              <w:rPr>
                <w:rFonts w:hint="eastAsia" w:ascii="微软雅黑" w:hAnsi="微软雅黑" w:eastAsia="微软雅黑"/>
                <w:sz w:val="18"/>
                <w:szCs w:val="18"/>
              </w:rPr>
              <w:t>企业，且只支持企业</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company_name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公司名称</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String(90)</w:t>
            </w:r>
          </w:p>
        </w:tc>
        <w:tc>
          <w:tcPr>
            <w:tcW w:w="247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公司名称，以便审核通过</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website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企业网址</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String(90)</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企业网址</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address</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企业地址</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String(256)</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企业地址</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license_no</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执照号</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执照号，以便审核通过</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license_address</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营业执照所在地</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String(256)</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营业执照所在地</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license_expire_date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执照过期日（营业期限）</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格式为“YYYYMMDD”</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20151002</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business_scope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营业范围</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营业范围</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telephone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联系电话</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String(20)</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联系电话</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email</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联系Email</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47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联系Email</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Test123@abc.com</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organization_no</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组织机构代码</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组织机构代码</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summary</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企业简介</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String(512)</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企业简介</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legal_person</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企业法人</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掩码信息</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*三</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ascii="微软雅黑" w:hAnsi="微软雅黑" w:eastAsia="微软雅黑"/>
                <w:sz w:val="18"/>
                <w:szCs w:val="18"/>
              </w:rPr>
              <w:t>cert</w:t>
            </w:r>
            <w:r>
              <w:rPr>
                <w:rFonts w:hint="eastAsia" w:ascii="微软雅黑" w:hAnsi="微软雅黑" w:eastAsia="微软雅黑"/>
                <w:sz w:val="18"/>
                <w:szCs w:val="18"/>
              </w:rPr>
              <w:t>_n</w:t>
            </w:r>
            <w:r>
              <w:rPr>
                <w:rFonts w:ascii="微软雅黑" w:hAnsi="微软雅黑" w:eastAsia="微软雅黑"/>
                <w:sz w:val="18"/>
                <w:szCs w:val="18"/>
              </w:rPr>
              <w:t>o</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证件号码</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String(18)</w:t>
            </w:r>
          </w:p>
        </w:tc>
        <w:tc>
          <w:tcPr>
            <w:tcW w:w="2472" w:type="dxa"/>
            <w:tcBorders>
              <w:tl2br w:val="nil"/>
              <w:tr2bl w:val="nil"/>
            </w:tcBorders>
          </w:tcPr>
          <w:p>
            <w:pPr>
              <w:pStyle w:val="33"/>
              <w:rPr>
                <w:rFonts w:ascii="微软雅黑" w:hAnsi="微软雅黑" w:eastAsia="微软雅黑"/>
              </w:rPr>
            </w:pPr>
            <w:r>
              <w:rPr>
                <w:rFonts w:hint="eastAsia" w:ascii="微软雅黑" w:hAnsi="微软雅黑" w:eastAsia="微软雅黑"/>
                <w:sz w:val="18"/>
                <w:szCs w:val="18"/>
              </w:rPr>
              <w:t>掩码信息</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**************5691</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ascii="微软雅黑" w:hAnsi="微软雅黑" w:eastAsia="微软雅黑"/>
                <w:sz w:val="18"/>
                <w:szCs w:val="18"/>
              </w:rPr>
              <w:t>cert_type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证件</w:t>
            </w:r>
            <w:r>
              <w:rPr>
                <w:rFonts w:ascii="微软雅黑" w:hAnsi="微软雅黑" w:eastAsia="微软雅黑"/>
                <w:sz w:val="18"/>
                <w:szCs w:val="18"/>
              </w:rPr>
              <w:t>类型</w:t>
            </w:r>
          </w:p>
        </w:tc>
        <w:tc>
          <w:tcPr>
            <w:tcW w:w="1417" w:type="dxa"/>
            <w:tcBorders>
              <w:tl2br w:val="nil"/>
              <w:tr2bl w:val="nil"/>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String(18)</w:t>
            </w:r>
          </w:p>
        </w:tc>
        <w:tc>
          <w:tcPr>
            <w:tcW w:w="247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见</w:t>
            </w:r>
            <w:r>
              <w:rPr>
                <w:rFonts w:ascii="微软雅黑" w:hAnsi="微软雅黑" w:eastAsia="微软雅黑"/>
                <w:sz w:val="18"/>
                <w:szCs w:val="18"/>
              </w:rPr>
              <w:t>附录</w:t>
            </w:r>
            <w:r>
              <w:rPr>
                <w:rFonts w:hint="eastAsia" w:ascii="微软雅黑" w:hAnsi="微软雅黑" w:eastAsia="微软雅黑"/>
                <w:sz w:val="18"/>
                <w:szCs w:val="18"/>
              </w:rPr>
              <w:t>，</w:t>
            </w:r>
            <w:r>
              <w:rPr>
                <w:rFonts w:ascii="微软雅黑" w:hAnsi="微软雅黑" w:eastAsia="微软雅黑"/>
                <w:sz w:val="18"/>
                <w:szCs w:val="18"/>
              </w:rPr>
              <w:t>目前只支持身份证</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r>
              <w:rPr>
                <w:rFonts w:ascii="微软雅黑" w:hAnsi="微软雅黑" w:eastAsia="微软雅黑"/>
                <w:sz w:val="18"/>
                <w:szCs w:val="18"/>
              </w:rPr>
              <w:t>IC</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legal_person_phone</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法人手机号码</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String(20)</w:t>
            </w:r>
          </w:p>
        </w:tc>
        <w:tc>
          <w:tcPr>
            <w:tcW w:w="247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法人手机号码</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13912345678</w:t>
            </w:r>
          </w:p>
        </w:tc>
      </w:tr>
      <w:tr>
        <w:tblPrEx>
          <w:tblBorders>
            <w:top w:val="single" w:color="538DD4" w:sz="8" w:space="0"/>
            <w:left w:val="single" w:color="538DD4" w:sz="8" w:space="0"/>
            <w:bottom w:val="single" w:color="538DD4" w:sz="8" w:space="0"/>
            <w:right w:val="single" w:color="538DD4" w:sz="8" w:space="0"/>
            <w:insideH w:val="single" w:color="538DD4" w:sz="8" w:space="0"/>
            <w:insideV w:val="single" w:color="538DD4" w:sz="8" w:space="0"/>
          </w:tblBorders>
          <w:tblLayout w:type="fixed"/>
          <w:tblCellMar>
            <w:top w:w="0" w:type="dxa"/>
            <w:left w:w="108" w:type="dxa"/>
            <w:bottom w:w="0" w:type="dxa"/>
            <w:right w:w="108" w:type="dxa"/>
          </w:tblCellMar>
        </w:tblPrEx>
        <w:trPr>
          <w:trHeight w:val="479" w:hRule="atLeast"/>
        </w:trPr>
        <w:tc>
          <w:tcPr>
            <w:tcW w:w="106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extend_param</w:t>
            </w:r>
          </w:p>
        </w:tc>
        <w:tc>
          <w:tcPr>
            <w:tcW w:w="1418"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扩展信息</w:t>
            </w:r>
          </w:p>
        </w:tc>
        <w:tc>
          <w:tcPr>
            <w:tcW w:w="1417" w:type="dxa"/>
            <w:tcBorders>
              <w:tl2br w:val="nil"/>
              <w:tr2bl w:val="nil"/>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String(200)</w:t>
            </w:r>
          </w:p>
        </w:tc>
        <w:tc>
          <w:tcPr>
            <w:tcW w:w="2472"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业务扩展信息，</w:t>
            </w:r>
          </w:p>
          <w:p>
            <w:pPr>
              <w:pStyle w:val="33"/>
              <w:rPr>
                <w:rFonts w:ascii="微软雅黑" w:hAnsi="微软雅黑" w:eastAsia="微软雅黑"/>
                <w:sz w:val="18"/>
                <w:szCs w:val="18"/>
              </w:rPr>
            </w:pPr>
            <w:r>
              <w:rPr>
                <w:rFonts w:hint="eastAsia" w:ascii="微软雅黑" w:hAnsi="微软雅黑" w:eastAsia="微软雅黑"/>
                <w:sz w:val="18"/>
                <w:szCs w:val="18"/>
              </w:rPr>
              <w:t>参数格式：参数名1^参数值1|参数名2^参数值2|……</w:t>
            </w:r>
          </w:p>
        </w:tc>
        <w:tc>
          <w:tcPr>
            <w:tcW w:w="647"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l2br w:val="nil"/>
              <w:tr2bl w:val="nil"/>
            </w:tcBorders>
          </w:tcPr>
          <w:p>
            <w:pPr>
              <w:pStyle w:val="33"/>
              <w:rPr>
                <w:rFonts w:ascii="微软雅黑" w:hAnsi="微软雅黑" w:eastAsia="微软雅黑"/>
                <w:sz w:val="18"/>
                <w:szCs w:val="18"/>
              </w:rPr>
            </w:pPr>
            <w:r>
              <w:rPr>
                <w:rFonts w:hint="eastAsia" w:ascii="微软雅黑" w:hAnsi="微软雅黑" w:eastAsia="微软雅黑"/>
                <w:sz w:val="18"/>
                <w:szCs w:val="18"/>
              </w:rPr>
              <w:t>test^true|notify_type^sync</w:t>
            </w:r>
          </w:p>
        </w:tc>
      </w:tr>
    </w:tbl>
    <w:p>
      <w:pPr>
        <w:pStyle w:val="4"/>
      </w:pPr>
      <w:bookmarkStart w:id="146" w:name="_Toc462921943"/>
      <w:r>
        <w:rPr>
          <w:rFonts w:hint="eastAsia"/>
        </w:rPr>
        <w:t>说明</w:t>
      </w:r>
      <w:bookmarkEnd w:id="145"/>
      <w:bookmarkEnd w:id="146"/>
      <w:r>
        <w:rPr>
          <w:rFonts w:hint="eastAsia"/>
        </w:rPr>
        <w:tab/>
      </w:r>
    </w:p>
    <w:p>
      <w:pPr>
        <w:rPr>
          <w:rFonts w:ascii="微软雅黑" w:hAnsi="微软雅黑" w:eastAsia="微软雅黑"/>
        </w:rPr>
      </w:pPr>
      <w:r>
        <w:rPr>
          <w:rFonts w:hint="eastAsia" w:ascii="微软雅黑" w:hAnsi="微软雅黑" w:eastAsia="微软雅黑"/>
        </w:rPr>
        <w:t>敏感信息包括: 邮箱（email），企业法人（legal_person），证件号码（cert_no），法人手机号码（legal_person_phone）。</w:t>
      </w:r>
    </w:p>
    <w:p>
      <w:pPr>
        <w:rPr>
          <w:rFonts w:ascii="微软雅黑" w:hAnsi="微软雅黑" w:eastAsia="微软雅黑"/>
        </w:rPr>
      </w:pPr>
      <w:r>
        <w:rPr>
          <w:rFonts w:hint="eastAsia" w:ascii="微软雅黑" w:hAnsi="微软雅黑" w:eastAsia="微软雅黑"/>
        </w:rPr>
        <w:t>当请求参数传入“is_mask=N”时，敏感信息加密返回。</w:t>
      </w:r>
    </w:p>
    <w:p>
      <w:pPr>
        <w:rPr>
          <w:rFonts w:ascii="微软雅黑" w:hAnsi="微软雅黑" w:eastAsia="微软雅黑"/>
        </w:rPr>
      </w:pPr>
      <w:r>
        <w:rPr>
          <w:rFonts w:hint="eastAsia" w:ascii="微软雅黑" w:hAnsi="微软雅黑" w:eastAsia="微软雅黑"/>
        </w:rPr>
        <w:t>敏感信息由新浪使用客户的签名公钥进行RSA算法加密，客户需使用自己的私钥进行解密。</w:t>
      </w:r>
    </w:p>
    <w:p>
      <w:pPr>
        <w:rPr>
          <w:rFonts w:ascii="微软雅黑" w:hAnsi="微软雅黑" w:eastAsia="微软雅黑"/>
        </w:rPr>
      </w:pPr>
    </w:p>
    <w:p>
      <w:pPr>
        <w:pStyle w:val="3"/>
        <w:rPr>
          <w:rFonts w:ascii="微软雅黑" w:hAnsi="微软雅黑" w:eastAsia="微软雅黑"/>
        </w:rPr>
      </w:pPr>
      <w:bookmarkStart w:id="147" w:name="_Toc462921944"/>
      <w:r>
        <w:rPr>
          <w:rFonts w:hint="eastAsia" w:ascii="微软雅黑" w:hAnsi="微软雅黑" w:eastAsia="微软雅黑"/>
        </w:rPr>
        <w:t>查询企业会员审核结果</w:t>
      </w:r>
      <w:bookmarkEnd w:id="147"/>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hint="eastAsia" w:ascii="微软雅黑" w:hAnsi="微软雅黑" w:eastAsia="微软雅黑"/>
          <w:b/>
        </w:rPr>
        <w:t>query_audit_result</w:t>
      </w:r>
    </w:p>
    <w:p>
      <w:pPr>
        <w:pStyle w:val="4"/>
      </w:pPr>
      <w:bookmarkStart w:id="148" w:name="_Toc462921945"/>
      <w:bookmarkStart w:id="149" w:name="_Toc398133320"/>
      <w:r>
        <w:rPr>
          <w:rFonts w:hint="eastAsia"/>
        </w:rPr>
        <w:t>参数</w:t>
      </w:r>
      <w:bookmarkEnd w:id="148"/>
      <w:bookmarkEnd w:id="149"/>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audit_result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审核结果</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审核结果，</w:t>
            </w:r>
            <w:r>
              <w:rPr>
                <w:rFonts w:ascii="微软雅黑" w:hAnsi="微软雅黑" w:eastAsia="微软雅黑"/>
                <w:sz w:val="18"/>
                <w:szCs w:val="18"/>
              </w:rPr>
              <w:t>详见</w:t>
            </w:r>
            <w:r>
              <w:rPr>
                <w:rFonts w:hint="eastAsia" w:ascii="微软雅黑" w:hAnsi="微软雅黑" w:eastAsia="微软雅黑"/>
                <w:sz w:val="18"/>
                <w:szCs w:val="18"/>
              </w:rPr>
              <w:t>附录“审核</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ascii="微软雅黑" w:hAnsi="微软雅黑" w:eastAsia="微软雅黑" w:cs="宋体"/>
                <w:color w:val="000000"/>
                <w:kern w:val="0"/>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audit_mgs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审核结果建议</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200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当审核失败时，查看该字段</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企业资质缺失营业执照</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4"/>
      </w:pPr>
      <w:bookmarkStart w:id="150" w:name="_Toc462921946"/>
      <w:r>
        <w:rPr>
          <w:rFonts w:hint="eastAsia"/>
        </w:rPr>
        <w:t>说明</w:t>
      </w:r>
      <w:bookmarkEnd w:id="150"/>
    </w:p>
    <w:p>
      <w:pPr>
        <w:rPr>
          <w:rFonts w:ascii="微软雅黑" w:hAnsi="微软雅黑" w:eastAsia="微软雅黑"/>
        </w:rPr>
      </w:pPr>
      <w:r>
        <w:rPr>
          <w:rFonts w:hint="eastAsia" w:ascii="微软雅黑" w:hAnsi="微软雅黑" w:eastAsia="微软雅黑"/>
        </w:rPr>
        <w:t>无</w:t>
      </w:r>
    </w:p>
    <w:p>
      <w:pPr>
        <w:rPr>
          <w:rFonts w:ascii="微软雅黑" w:hAnsi="微软雅黑" w:eastAsia="微软雅黑"/>
        </w:rPr>
      </w:pPr>
    </w:p>
    <w:p>
      <w:pPr>
        <w:pStyle w:val="3"/>
        <w:rPr>
          <w:rFonts w:ascii="微软雅黑" w:hAnsi="微软雅黑" w:eastAsia="微软雅黑"/>
        </w:rPr>
      </w:pPr>
      <w:bookmarkStart w:id="151" w:name="_Toc462921947"/>
      <w:r>
        <w:rPr>
          <w:rFonts w:hint="eastAsia" w:ascii="微软雅黑" w:hAnsi="微软雅黑" w:eastAsia="微软雅黑"/>
        </w:rPr>
        <w:t>请求审核企业会员资质</w:t>
      </w:r>
      <w:bookmarkEnd w:id="151"/>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hint="eastAsia" w:ascii="微软雅黑" w:hAnsi="微软雅黑" w:eastAsia="微软雅黑"/>
          <w:b/>
        </w:rPr>
        <w:t>audit_member_infos</w:t>
      </w:r>
    </w:p>
    <w:p>
      <w:pPr>
        <w:pStyle w:val="4"/>
      </w:pPr>
      <w:bookmarkStart w:id="152" w:name="_Toc462921948"/>
      <w:bookmarkStart w:id="153" w:name="_Toc398133317"/>
      <w:r>
        <w:rPr>
          <w:rFonts w:hint="eastAsia"/>
        </w:rPr>
        <w:t>参数</w:t>
      </w:r>
      <w:bookmarkEnd w:id="152"/>
      <w:bookmarkEnd w:id="153"/>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237"/>
        <w:gridCol w:w="882"/>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88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audit_order_no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请求审核订单号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32</w:t>
            </w:r>
            <w:r>
              <w:rPr>
                <w:rFonts w:ascii="微软雅黑" w:hAnsi="微软雅黑" w:eastAsia="微软雅黑" w:cs="宋体"/>
                <w:color w:val="000000"/>
                <w:kern w:val="0"/>
                <w:sz w:val="18"/>
                <w:szCs w:val="18"/>
              </w:rPr>
              <w:t xml:space="preserve">) </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String(50)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ember</w:t>
            </w:r>
            <w:r>
              <w:rPr>
                <w:rFonts w:ascii="微软雅黑" w:hAnsi="微软雅黑" w:eastAsia="微软雅黑"/>
                <w:sz w:val="18"/>
                <w:szCs w:val="18"/>
              </w:rPr>
              <w: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会员</w:t>
            </w:r>
            <w:r>
              <w:rPr>
                <w:rFonts w:ascii="微软雅黑" w:hAnsi="微软雅黑" w:eastAsia="微软雅黑"/>
                <w:sz w:val="18"/>
                <w:szCs w:val="18"/>
              </w:rPr>
              <w:t>类型，</w:t>
            </w:r>
            <w:r>
              <w:rPr>
                <w:rFonts w:hint="eastAsia" w:ascii="微软雅黑" w:hAnsi="微软雅黑" w:eastAsia="微软雅黑"/>
                <w:sz w:val="18"/>
                <w:szCs w:val="18"/>
              </w:rPr>
              <w:t>详见</w:t>
            </w:r>
            <w:r>
              <w:rPr>
                <w:rFonts w:ascii="微软雅黑" w:hAnsi="微软雅黑" w:eastAsia="微软雅黑"/>
                <w:sz w:val="18"/>
                <w:szCs w:val="18"/>
              </w:rPr>
              <w:t>附录，默认</w:t>
            </w:r>
            <w:r>
              <w:rPr>
                <w:rFonts w:hint="eastAsia" w:ascii="微软雅黑" w:hAnsi="微软雅黑" w:eastAsia="微软雅黑"/>
                <w:sz w:val="18"/>
                <w:szCs w:val="18"/>
              </w:rPr>
              <w:t>企业，且只支持企业</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company_name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公司名称</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String(90)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公司名称全称，以便审核通过</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537"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website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企业网址</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String(90)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企业网址</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address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企业地址</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String(90)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企业地址</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license_no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执照号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58946571216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license_address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营业执照所在地</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营业执照所在地</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license_expire_date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执照过期日（营业期限）</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格式为“YYYYMMDD”</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20151002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business_scope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营业范围</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String(256)</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营业范围</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telephone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联系电话</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email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联系Email</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Test123@abc.com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organization_no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组织机构代码</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企业简介</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String(512)</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企业简介</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legal_person</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企业法人</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cert_no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法人证件号码</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String(18)</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cert_type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证件</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String(18)</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见</w:t>
            </w:r>
            <w:r>
              <w:rPr>
                <w:rFonts w:ascii="微软雅黑" w:hAnsi="微软雅黑" w:eastAsia="微软雅黑"/>
                <w:sz w:val="18"/>
                <w:szCs w:val="18"/>
              </w:rPr>
              <w:t>附录</w:t>
            </w:r>
            <w:r>
              <w:rPr>
                <w:rFonts w:hint="eastAsia" w:ascii="微软雅黑" w:hAnsi="微软雅黑" w:eastAsia="微软雅黑"/>
                <w:sz w:val="18"/>
                <w:szCs w:val="18"/>
              </w:rPr>
              <w:t>，</w:t>
            </w:r>
            <w:r>
              <w:rPr>
                <w:rFonts w:ascii="微软雅黑" w:hAnsi="微软雅黑" w:eastAsia="微软雅黑"/>
                <w:sz w:val="18"/>
                <w:szCs w:val="18"/>
              </w:rPr>
              <w:t>目前只支持身份证</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legal_person_phone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法人手机号码</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String(20)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bank_code</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银行编号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88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ICBC,CCB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bank_account_no</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银行卡号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密文，使用新浪支付RSA公钥加密。明文长度：30</w:t>
            </w:r>
          </w:p>
        </w:tc>
        <w:tc>
          <w:tcPr>
            <w:tcW w:w="88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card_type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String(10)</w:t>
            </w:r>
          </w:p>
        </w:tc>
        <w:tc>
          <w:tcPr>
            <w:tcW w:w="223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见附录 仅支持借记卡，默认为借记卡</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card_attribute</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String(10)</w:t>
            </w:r>
          </w:p>
        </w:tc>
        <w:tc>
          <w:tcPr>
            <w:tcW w:w="223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highlight w:val="lightGray"/>
              </w:rPr>
            </w:pPr>
            <w:r>
              <w:rPr>
                <w:rFonts w:hint="eastAsia" w:ascii="微软雅黑" w:hAnsi="微软雅黑" w:eastAsia="微软雅黑" w:cs="宋体"/>
                <w:color w:val="000000"/>
                <w:kern w:val="0"/>
                <w:sz w:val="18"/>
                <w:szCs w:val="18"/>
              </w:rPr>
              <w:t>见附录 仅支持对公，默认为对公</w:t>
            </w:r>
          </w:p>
        </w:tc>
        <w:tc>
          <w:tcPr>
            <w:tcW w:w="88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province</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开户行省份</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String(128)</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开户行省份</w:t>
            </w:r>
          </w:p>
        </w:tc>
        <w:tc>
          <w:tcPr>
            <w:tcW w:w="88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上海市，江苏省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city</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开户行城市</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String(128)</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开户行城市</w:t>
            </w:r>
          </w:p>
        </w:tc>
        <w:tc>
          <w:tcPr>
            <w:tcW w:w="88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上海市，南京市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bank_branch</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支行名称</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String(255)</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银行支行名称</w:t>
            </w:r>
          </w:p>
        </w:tc>
        <w:tc>
          <w:tcPr>
            <w:tcW w:w="88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可空，首次非空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highlight w:val="lightGray"/>
              </w:rPr>
            </w:pPr>
            <w:r>
              <w:rPr>
                <w:rFonts w:hint="eastAsia" w:ascii="微软雅黑" w:hAnsi="微软雅黑" w:eastAsia="微软雅黑"/>
                <w:sz w:val="18"/>
                <w:szCs w:val="18"/>
              </w:rPr>
              <w:t>中国农业银行深圳南山支行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fileName</w:t>
            </w:r>
          </w:p>
        </w:tc>
        <w:tc>
          <w:tcPr>
            <w:tcW w:w="1418"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文件名称</w:t>
            </w:r>
          </w:p>
        </w:tc>
        <w:tc>
          <w:tcPr>
            <w:tcW w:w="141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String(</w:t>
            </w:r>
            <w:r>
              <w:rPr>
                <w:rStyle w:val="56"/>
                <w:rFonts w:hint="default"/>
              </w:rPr>
              <w:t xml:space="preserve">32) </w:t>
            </w:r>
          </w:p>
        </w:tc>
        <w:tc>
          <w:tcPr>
            <w:tcW w:w="223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文件格式: *.zip</w:t>
            </w:r>
            <w:r>
              <w:rPr>
                <w:rStyle w:val="56"/>
                <w:rFonts w:hint="default"/>
              </w:rPr>
              <w:t xml:space="preserve"> 且文件名只能由数字或字母组成</w:t>
            </w:r>
          </w:p>
        </w:tc>
        <w:tc>
          <w:tcPr>
            <w:tcW w:w="88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可空</w:t>
            </w:r>
            <w:r>
              <w:rPr>
                <w:rFonts w:hint="eastAsia" w:ascii="微软雅黑" w:hAnsi="微软雅黑" w:eastAsia="微软雅黑"/>
                <w:sz w:val="18"/>
                <w:szCs w:val="18"/>
              </w:rPr>
              <w:t>，首次非空</w:t>
            </w:r>
          </w:p>
        </w:tc>
        <w:tc>
          <w:tcPr>
            <w:tcW w:w="1559"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jujube.zip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digest</w:t>
            </w:r>
          </w:p>
        </w:tc>
        <w:tc>
          <w:tcPr>
            <w:tcW w:w="1418"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文件摘要</w:t>
            </w:r>
          </w:p>
        </w:tc>
        <w:tc>
          <w:tcPr>
            <w:tcW w:w="141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String(32)</w:t>
            </w:r>
          </w:p>
        </w:tc>
        <w:tc>
          <w:tcPr>
            <w:tcW w:w="223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当fileName不为空时，该字段不可为空</w:t>
            </w:r>
          </w:p>
        </w:tc>
        <w:tc>
          <w:tcPr>
            <w:tcW w:w="88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可空</w:t>
            </w:r>
            <w:r>
              <w:rPr>
                <w:rFonts w:hint="eastAsia" w:ascii="微软雅黑" w:hAnsi="微软雅黑" w:eastAsia="微软雅黑"/>
                <w:sz w:val="18"/>
                <w:szCs w:val="18"/>
              </w:rPr>
              <w:t>，首次非空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asdflsadfj</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digestType</w:t>
            </w:r>
          </w:p>
        </w:tc>
        <w:tc>
          <w:tcPr>
            <w:tcW w:w="1418"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文件摘要算法</w:t>
            </w:r>
          </w:p>
        </w:tc>
        <w:tc>
          <w:tcPr>
            <w:tcW w:w="141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String</w:t>
            </w:r>
            <w:r>
              <w:rPr>
                <w:rFonts w:ascii="微软雅黑" w:hAnsi="微软雅黑" w:eastAsia="微软雅黑" w:cs="微软雅黑"/>
                <w:color w:val="000000"/>
                <w:kern w:val="0"/>
                <w:sz w:val="18"/>
                <w:szCs w:val="18"/>
              </w:rPr>
              <w:t>(16)</w:t>
            </w:r>
          </w:p>
        </w:tc>
        <w:tc>
          <w:tcPr>
            <w:tcW w:w="223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见附录，目前只支持MD5，默认为MD5</w:t>
            </w:r>
          </w:p>
        </w:tc>
        <w:tc>
          <w:tcPr>
            <w:tcW w:w="88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可空</w:t>
            </w:r>
            <w:r>
              <w:rPr>
                <w:rFonts w:hint="eastAsia" w:ascii="微软雅黑" w:hAnsi="微软雅黑" w:eastAsia="微软雅黑"/>
                <w:sz w:val="18"/>
                <w:szCs w:val="18"/>
              </w:rPr>
              <w:t>，首次非空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MD5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sz w:val="18"/>
                <w:szCs w:val="18"/>
              </w:rPr>
              <w:t>用于风控校验，请填写用户真实IP，否则容易风控拦截</w:t>
            </w:r>
          </w:p>
        </w:tc>
        <w:tc>
          <w:tcPr>
            <w:tcW w:w="88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44"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extend_param</w:t>
            </w:r>
          </w:p>
        </w:tc>
        <w:tc>
          <w:tcPr>
            <w:tcW w:w="1418"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扩展信息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widowControl/>
              <w:jc w:val="left"/>
              <w:textAlignment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String(200)</w:t>
            </w:r>
          </w:p>
        </w:tc>
        <w:tc>
          <w:tcPr>
            <w:tcW w:w="2237"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业务扩展信息，</w:t>
            </w:r>
          </w:p>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参数格式：参数名1^参数值1|参数名2^参数值2|……</w:t>
            </w:r>
          </w:p>
        </w:tc>
        <w:tc>
          <w:tcPr>
            <w:tcW w:w="882"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widowControl/>
              <w:jc w:val="left"/>
              <w:textAlignment w:val="top"/>
              <w:rPr>
                <w:rFonts w:ascii="微软雅黑" w:hAnsi="微软雅黑" w:eastAsia="微软雅黑"/>
                <w:sz w:val="18"/>
                <w:szCs w:val="18"/>
              </w:rPr>
            </w:pPr>
            <w:r>
              <w:rPr>
                <w:rFonts w:hint="eastAsia" w:ascii="微软雅黑" w:hAnsi="微软雅黑" w:eastAsia="微软雅黑" w:cs="微软雅黑"/>
                <w:color w:val="000000"/>
                <w:kern w:val="0"/>
                <w:sz w:val="18"/>
                <w:szCs w:val="18"/>
              </w:rPr>
              <w:t>test^true|notify_type^sync</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bookmarkStart w:id="154" w:name="_Toc398133318"/>
      <w:r>
        <w:rPr>
          <w:rFonts w:hint="eastAsia" w:ascii="微软雅黑" w:hAnsi="微软雅黑" w:eastAsia="微软雅黑"/>
        </w:rPr>
        <w:t>无</w:t>
      </w:r>
      <w:r>
        <w:rPr>
          <w:rFonts w:ascii="微软雅黑" w:hAnsi="微软雅黑" w:eastAsia="微软雅黑"/>
        </w:rPr>
        <w:t>业务响应</w:t>
      </w:r>
    </w:p>
    <w:p>
      <w:pPr>
        <w:pStyle w:val="4"/>
      </w:pPr>
      <w:bookmarkStart w:id="155" w:name="_Toc462921949"/>
      <w:r>
        <w:rPr>
          <w:rFonts w:hint="eastAsia"/>
        </w:rPr>
        <w:t>说明</w:t>
      </w:r>
      <w:bookmarkEnd w:id="154"/>
      <w:bookmarkEnd w:id="155"/>
    </w:p>
    <w:p>
      <w:pPr>
        <w:rPr>
          <w:rFonts w:ascii="微软雅黑" w:hAnsi="微软雅黑" w:eastAsia="微软雅黑"/>
        </w:rPr>
      </w:pPr>
      <w:r>
        <w:rPr>
          <w:rFonts w:hint="eastAsia" w:ascii="微软雅黑" w:hAnsi="微软雅黑" w:eastAsia="微软雅黑"/>
        </w:rPr>
        <w:t>1、提交审核时，需要保证资质文件完整，一旦提交审核成功，进入审核流程，则企业用户信息不可做变更，除非审核被驳回，需要商户重新提交企业用户信息，且二次提交信息时，做增量更新操作</w:t>
      </w:r>
    </w:p>
    <w:p>
      <w:pPr>
        <w:rPr>
          <w:rFonts w:ascii="微软雅黑" w:hAnsi="微软雅黑" w:eastAsia="微软雅黑"/>
        </w:rPr>
      </w:pPr>
      <w:r>
        <w:rPr>
          <w:rFonts w:hint="eastAsia" w:ascii="微软雅黑" w:hAnsi="微软雅黑" w:eastAsia="微软雅黑"/>
        </w:rPr>
        <w:t>2、请保证上传至SFTP服务器中的企业资质文件已压缩成zip文件，具体企业资质为:</w:t>
      </w:r>
    </w:p>
    <w:tbl>
      <w:tblPr>
        <w:tblStyle w:val="31"/>
        <w:tblW w:w="7711"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3124"/>
        <w:gridCol w:w="2183"/>
        <w:gridCol w:w="134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694"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序号</w:t>
            </w:r>
          </w:p>
        </w:tc>
        <w:tc>
          <w:tcPr>
            <w:tcW w:w="3124"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资质文件</w:t>
            </w:r>
          </w:p>
        </w:tc>
        <w:tc>
          <w:tcPr>
            <w:tcW w:w="218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文件名缩写</w:t>
            </w:r>
          </w:p>
        </w:tc>
        <w:tc>
          <w:tcPr>
            <w:tcW w:w="134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企业营业执照</w:t>
            </w:r>
          </w:p>
        </w:tc>
        <w:tc>
          <w:tcPr>
            <w:tcW w:w="2183"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yyzz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r>
              <w:rPr>
                <w:rFonts w:hint="eastAsia" w:ascii="微软雅黑" w:hAnsi="微软雅黑" w:eastAsia="微软雅黑"/>
                <w:sz w:val="18"/>
                <w:szCs w:val="18"/>
              </w:rPr>
              <w:t>，首次非空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组织机构代码证</w:t>
            </w:r>
          </w:p>
        </w:tc>
        <w:tc>
          <w:tcPr>
            <w:tcW w:w="2183"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zzjgz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r>
              <w:rPr>
                <w:rFonts w:hint="eastAsia" w:ascii="微软雅黑" w:hAnsi="微软雅黑" w:eastAsia="微软雅黑"/>
                <w:sz w:val="18"/>
                <w:szCs w:val="18"/>
              </w:rPr>
              <w:t>，首次非空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税务登记证</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swdjz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r>
              <w:rPr>
                <w:rFonts w:hint="eastAsia" w:ascii="微软雅黑" w:hAnsi="微软雅黑" w:eastAsia="微软雅黑"/>
                <w:sz w:val="18"/>
                <w:szCs w:val="18"/>
              </w:rPr>
              <w:t>，首次非空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537"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4</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单位银行结算账户开户许可证</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jsxkz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r>
              <w:rPr>
                <w:rFonts w:hint="eastAsia" w:ascii="微软雅黑" w:hAnsi="微软雅黑" w:eastAsia="微软雅黑"/>
                <w:sz w:val="18"/>
                <w:szCs w:val="18"/>
              </w:rPr>
              <w:t>，首次非空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5</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机构信用代码证</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jgxyz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6</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ICP备案许可</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icp</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7</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行业许可证</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hyxkz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8</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企业法人证件正面</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frzjz</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r>
              <w:rPr>
                <w:rFonts w:hint="eastAsia" w:ascii="微软雅黑" w:hAnsi="微软雅黑" w:eastAsia="微软雅黑"/>
                <w:sz w:val="18"/>
                <w:szCs w:val="18"/>
              </w:rPr>
              <w:t>，首次非空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9</w:t>
            </w:r>
          </w:p>
        </w:tc>
        <w:tc>
          <w:tcPr>
            <w:tcW w:w="312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企业法人证件反面</w:t>
            </w:r>
          </w:p>
        </w:tc>
        <w:tc>
          <w:tcPr>
            <w:tcW w:w="218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frzjf</w:t>
            </w:r>
          </w:p>
        </w:tc>
        <w:tc>
          <w:tcPr>
            <w:tcW w:w="134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微软雅黑"/>
                <w:sz w:val="18"/>
                <w:szCs w:val="18"/>
              </w:rPr>
              <w:t>可空</w:t>
            </w:r>
            <w:r>
              <w:rPr>
                <w:rFonts w:hint="eastAsia" w:ascii="微软雅黑" w:hAnsi="微软雅黑" w:eastAsia="微软雅黑"/>
                <w:sz w:val="18"/>
                <w:szCs w:val="18"/>
              </w:rPr>
              <w:t>，首次非空</w:t>
            </w:r>
          </w:p>
        </w:tc>
      </w:tr>
    </w:tbl>
    <w:p>
      <w:pPr>
        <w:pStyle w:val="33"/>
        <w:rPr>
          <w:rFonts w:ascii="微软雅黑" w:hAnsi="微软雅黑" w:eastAsia="微软雅黑" w:cs="黑体"/>
          <w:color w:val="auto"/>
          <w:kern w:val="2"/>
          <w:sz w:val="21"/>
          <w:szCs w:val="22"/>
        </w:rPr>
      </w:pPr>
      <w:r>
        <w:rPr>
          <w:rFonts w:hint="eastAsia" w:ascii="微软雅黑" w:hAnsi="微软雅黑" w:eastAsia="微软雅黑" w:cs="黑体"/>
          <w:color w:val="auto"/>
          <w:kern w:val="2"/>
          <w:sz w:val="21"/>
          <w:szCs w:val="22"/>
        </w:rPr>
        <w:t>且各文件名称以文件缩写为名称加后缀文件格式，如：企业营业执照为: yyzz.jpg</w:t>
      </w:r>
    </w:p>
    <w:p>
      <w:pPr>
        <w:rPr>
          <w:rFonts w:ascii="微软雅黑" w:hAnsi="微软雅黑" w:eastAsia="微软雅黑"/>
        </w:rPr>
      </w:pPr>
    </w:p>
    <w:p>
      <w:pPr>
        <w:pStyle w:val="3"/>
        <w:rPr>
          <w:rFonts w:ascii="微软雅黑" w:hAnsi="微软雅黑" w:eastAsia="微软雅黑"/>
        </w:rPr>
      </w:pPr>
      <w:bookmarkStart w:id="156" w:name="_Toc462921950"/>
      <w:r>
        <w:rPr>
          <w:rFonts w:hint="eastAsia" w:ascii="微软雅黑" w:hAnsi="微软雅黑" w:eastAsia="微软雅黑"/>
        </w:rPr>
        <w:t>经办人信息</w:t>
      </w:r>
      <w:bookmarkEnd w:id="156"/>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：smt_fund_agent_buy</w:t>
      </w:r>
    </w:p>
    <w:p>
      <w:pPr>
        <w:pStyle w:val="4"/>
      </w:pPr>
      <w:bookmarkStart w:id="157" w:name="_Toc462921951"/>
      <w:r>
        <w:rPr>
          <w:rFonts w:hint="eastAsia"/>
        </w:rPr>
        <w:t>参数</w:t>
      </w:r>
      <w:bookmarkEnd w:id="157"/>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w:t>
            </w:r>
            <w:r>
              <w:rPr>
                <w:rFonts w:ascii="微软雅黑" w:hAnsi="微软雅黑" w:eastAsia="微软雅黑"/>
                <w:sz w:val="18"/>
                <w:szCs w:val="18"/>
              </w:rPr>
              <w:t>gent</w:t>
            </w:r>
            <w:r>
              <w:rPr>
                <w:rFonts w:hint="eastAsia" w:ascii="微软雅黑" w:hAnsi="微软雅黑" w:eastAsia="微软雅黑"/>
                <w:sz w:val="18"/>
                <w:szCs w:val="18"/>
              </w:rPr>
              <w:t>_n</w:t>
            </w:r>
            <w:r>
              <w:rPr>
                <w:rFonts w:ascii="微软雅黑" w:hAnsi="微软雅黑" w:eastAsia="微软雅黑"/>
                <w:sz w:val="18"/>
                <w:szCs w:val="18"/>
              </w:rPr>
              <w:t>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经办人姓名</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50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w:t>
            </w:r>
            <w:r>
              <w:rPr>
                <w:rFonts w:ascii="微软雅黑" w:hAnsi="微软雅黑" w:eastAsia="微软雅黑"/>
                <w:sz w:val="18"/>
                <w:szCs w:val="18"/>
              </w:rPr>
              <w:t>icense</w:t>
            </w:r>
            <w:r>
              <w:rPr>
                <w:rFonts w:hint="eastAsia" w:ascii="微软雅黑" w:hAnsi="微软雅黑" w:eastAsia="微软雅黑"/>
                <w:sz w:val="18"/>
                <w:szCs w:val="18"/>
              </w:rPr>
              <w:t>_n</w:t>
            </w:r>
            <w:r>
              <w:rPr>
                <w:rFonts w:ascii="微软雅黑" w:hAnsi="微软雅黑" w:eastAsia="微软雅黑"/>
                <w:sz w:val="18"/>
                <w:szCs w:val="18"/>
              </w:rPr>
              <w:t>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经办人身份证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String(18)</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30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l</w:t>
            </w:r>
            <w:r>
              <w:rPr>
                <w:rFonts w:ascii="微软雅黑" w:hAnsi="微软雅黑" w:eastAsia="微软雅黑"/>
                <w:sz w:val="18"/>
                <w:szCs w:val="18"/>
              </w:rPr>
              <w:t>icense</w:t>
            </w:r>
            <w:r>
              <w:rPr>
                <w:rFonts w:hint="eastAsia" w:ascii="微软雅黑" w:hAnsi="微软雅黑" w:eastAsia="微软雅黑"/>
                <w:sz w:val="18"/>
                <w:szCs w:val="18"/>
              </w:rPr>
              <w:t>_t</w:t>
            </w:r>
            <w:r>
              <w:rPr>
                <w:rFonts w:ascii="微软雅黑" w:hAnsi="微软雅黑" w:eastAsia="微软雅黑"/>
                <w:sz w:val="18"/>
                <w:szCs w:val="18"/>
              </w:rPr>
              <w:t>ype</w:t>
            </w:r>
            <w:r>
              <w:rPr>
                <w:rFonts w:hint="eastAsia" w:ascii="微软雅黑" w:hAnsi="微软雅黑" w:eastAsia="微软雅黑"/>
                <w:sz w:val="18"/>
                <w:szCs w:val="18"/>
              </w:rPr>
              <w:t>_c</w:t>
            </w:r>
            <w:r>
              <w:rPr>
                <w:rFonts w:ascii="微软雅黑" w:hAnsi="微软雅黑" w:eastAsia="微软雅黑"/>
                <w:sz w:val="18"/>
                <w:szCs w:val="18"/>
              </w:rPr>
              <w:t>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证件类型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大陆身份证类型：ID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w:t>
            </w:r>
            <w:r>
              <w:rPr>
                <w:rFonts w:ascii="微软雅黑" w:hAnsi="微软雅黑" w:eastAsia="微软雅黑"/>
                <w:sz w:val="18"/>
                <w:szCs w:val="18"/>
              </w:rPr>
              <w:t>gent</w:t>
            </w:r>
            <w:r>
              <w:rPr>
                <w:rFonts w:hint="eastAsia" w:ascii="微软雅黑" w:hAnsi="微软雅黑" w:eastAsia="微软雅黑"/>
                <w:sz w:val="18"/>
                <w:szCs w:val="18"/>
              </w:rPr>
              <w:t>_m</w:t>
            </w:r>
            <w:r>
              <w:rPr>
                <w:rFonts w:ascii="微软雅黑" w:hAnsi="微软雅黑" w:eastAsia="微软雅黑"/>
                <w:sz w:val="18"/>
                <w:szCs w:val="18"/>
              </w:rPr>
              <w:t>obile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经办人手机号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w:t>
            </w:r>
            <w:r>
              <w:rPr>
                <w:rFonts w:ascii="微软雅黑" w:hAnsi="微软雅黑" w:eastAsia="微软雅黑"/>
                <w:sz w:val="18"/>
                <w:szCs w:val="18"/>
              </w:rPr>
              <w:t>30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p>
            <w:pPr>
              <w:jc w:val="center"/>
              <w:rPr>
                <w:rFonts w:ascii="微软雅黑" w:hAnsi="微软雅黑" w:eastAsia="微软雅黑"/>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email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经办人邮箱</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merchant@xx.com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lient_</w:t>
            </w:r>
            <w:r>
              <w:rPr>
                <w:rFonts w:ascii="微软雅黑" w:hAnsi="微软雅黑" w:eastAsia="微软雅黑"/>
                <w:sz w:val="18"/>
                <w:szCs w:val="18"/>
              </w:rPr>
              <w:t>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请求者IP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50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用户在商户平台操作时候的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p>
      <w:pPr>
        <w:ind w:left="420"/>
        <w:rPr>
          <w:rFonts w:ascii="微软雅黑" w:hAnsi="微软雅黑" w:eastAsia="微软雅黑"/>
        </w:rPr>
      </w:pPr>
      <w:r>
        <w:rPr>
          <w:rFonts w:hint="eastAsia" w:ascii="微软雅黑" w:hAnsi="微软雅黑" w:eastAsia="微软雅黑"/>
        </w:rPr>
        <w:t>无业务同步</w:t>
      </w:r>
      <w:r>
        <w:rPr>
          <w:rFonts w:ascii="微软雅黑" w:hAnsi="微软雅黑" w:eastAsia="微软雅黑"/>
        </w:rPr>
        <w:t>响应参数</w:t>
      </w:r>
      <w:r>
        <w:rPr>
          <w:rFonts w:hint="eastAsia" w:ascii="微软雅黑" w:hAnsi="微软雅黑" w:eastAsia="微软雅黑"/>
        </w:rPr>
        <w:t>。</w:t>
      </w:r>
    </w:p>
    <w:p>
      <w:pPr>
        <w:pStyle w:val="4"/>
      </w:pPr>
      <w:bookmarkStart w:id="158" w:name="_Toc462921952"/>
      <w:bookmarkStart w:id="159" w:name="_Toc427828516"/>
      <w:r>
        <w:rPr>
          <w:rFonts w:hint="eastAsia"/>
        </w:rPr>
        <w:t>说明</w:t>
      </w:r>
      <w:bookmarkEnd w:id="158"/>
      <w:bookmarkEnd w:id="159"/>
    </w:p>
    <w:p>
      <w:pPr>
        <w:rPr>
          <w:rFonts w:ascii="微软雅黑" w:hAnsi="微软雅黑" w:eastAsia="微软雅黑"/>
        </w:rPr>
      </w:pPr>
      <w:r>
        <w:rPr>
          <w:rFonts w:hint="eastAsia" w:ascii="微软雅黑" w:hAnsi="微软雅黑" w:eastAsia="微软雅黑"/>
        </w:rPr>
        <w:t>此接口为</w:t>
      </w:r>
      <w:r>
        <w:rPr>
          <w:rFonts w:ascii="微软雅黑" w:hAnsi="微软雅黑" w:eastAsia="微软雅黑"/>
        </w:rPr>
        <w:t>完成</w:t>
      </w:r>
      <w:r>
        <w:rPr>
          <w:rFonts w:hint="eastAsia" w:ascii="微软雅黑" w:hAnsi="微软雅黑" w:eastAsia="微软雅黑"/>
        </w:rPr>
        <w:t>平台下企业</w:t>
      </w:r>
      <w:r>
        <w:rPr>
          <w:rFonts w:ascii="微软雅黑" w:hAnsi="微软雅黑" w:eastAsia="微软雅黑"/>
        </w:rPr>
        <w:t>会员</w:t>
      </w:r>
      <w:r>
        <w:rPr>
          <w:rFonts w:hint="eastAsia" w:ascii="微软雅黑" w:hAnsi="微软雅黑" w:eastAsia="微软雅黑"/>
        </w:rPr>
        <w:t>存钱罐开户的必要条件。</w:t>
      </w:r>
    </w:p>
    <w:p>
      <w:pPr>
        <w:rPr>
          <w:rFonts w:ascii="微软雅黑" w:hAnsi="微软雅黑" w:eastAsia="微软雅黑"/>
        </w:rPr>
      </w:pPr>
    </w:p>
    <w:p>
      <w:pPr>
        <w:pStyle w:val="3"/>
        <w:rPr>
          <w:rFonts w:ascii="微软雅黑" w:hAnsi="微软雅黑" w:eastAsia="微软雅黑"/>
        </w:rPr>
      </w:pPr>
      <w:bookmarkStart w:id="160" w:name="_Toc462921953"/>
      <w:r>
        <w:rPr>
          <w:rFonts w:hint="eastAsia" w:ascii="微软雅黑" w:hAnsi="微软雅黑" w:eastAsia="微软雅黑"/>
        </w:rPr>
        <w:t>查询经办人信息</w:t>
      </w:r>
      <w:bookmarkEnd w:id="160"/>
    </w:p>
    <w:p>
      <w:pPr>
        <w:widowControl/>
        <w:jc w:val="left"/>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ascii="微软雅黑" w:hAnsi="微软雅黑" w:eastAsia="微软雅黑" w:cs="宋体"/>
          <w:b/>
          <w:bCs/>
          <w:kern w:val="0"/>
          <w:sz w:val="24"/>
          <w:szCs w:val="24"/>
        </w:rPr>
        <w:t>query_fund_agent_buy</w:t>
      </w:r>
    </w:p>
    <w:p>
      <w:pPr>
        <w:pStyle w:val="4"/>
      </w:pPr>
      <w:bookmarkStart w:id="161" w:name="_Toc462921954"/>
      <w:r>
        <w:rPr>
          <w:rFonts w:hint="eastAsia"/>
        </w:rPr>
        <w:t>参数</w:t>
      </w:r>
      <w:bookmarkEnd w:id="161"/>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agent_id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经办人编号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经办人编号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member_id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用户会员编号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用户会员编号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1329820102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email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经办人电子邮箱</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经办人电子邮箱</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test@163.com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agent_name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经办人姓名</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经办人姓名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王小二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agent_mobile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经办人手机号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经办人手机号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13023910234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license_no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证件号码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证件号码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310102198230231232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license_type_code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证件类型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证件类型</w:t>
            </w:r>
            <w:r>
              <w:rPr>
                <w:rFonts w:hint="eastAsia" w:ascii="微软雅黑" w:hAnsi="微软雅黑" w:eastAsia="微软雅黑"/>
                <w:sz w:val="18"/>
                <w:szCs w:val="18"/>
              </w:rPr>
              <w:t>（</w:t>
            </w:r>
            <w:r>
              <w:rPr>
                <w:rFonts w:ascii="微软雅黑" w:hAnsi="微软雅黑" w:eastAsia="微软雅黑"/>
                <w:sz w:val="18"/>
                <w:szCs w:val="18"/>
              </w:rPr>
              <w:t>ID</w:t>
            </w:r>
            <w:r>
              <w:rPr>
                <w:rFonts w:hint="eastAsia" w:ascii="微软雅黑" w:hAnsi="微软雅黑" w:eastAsia="微软雅黑"/>
                <w:sz w:val="18"/>
                <w:szCs w:val="18"/>
              </w:rPr>
              <w:t>：</w:t>
            </w:r>
            <w:r>
              <w:rPr>
                <w:rFonts w:ascii="微软雅黑" w:hAnsi="微软雅黑" w:eastAsia="微软雅黑"/>
                <w:sz w:val="18"/>
                <w:szCs w:val="18"/>
              </w:rPr>
              <w:t>身份证</w:t>
            </w:r>
          </w:p>
          <w:p>
            <w:pPr>
              <w:pStyle w:val="33"/>
              <w:rPr>
                <w:rFonts w:ascii="微软雅黑" w:hAnsi="微软雅黑" w:eastAsia="微软雅黑"/>
                <w:sz w:val="18"/>
                <w:szCs w:val="18"/>
              </w:rPr>
            </w:pPr>
            <w:r>
              <w:rPr>
                <w:rFonts w:ascii="微软雅黑" w:hAnsi="微软雅黑" w:eastAsia="微软雅黑"/>
                <w:sz w:val="18"/>
                <w:szCs w:val="18"/>
              </w:rPr>
              <w:t>PASSPORT</w:t>
            </w:r>
            <w:r>
              <w:rPr>
                <w:rFonts w:hint="eastAsia" w:ascii="微软雅黑" w:hAnsi="微软雅黑" w:eastAsia="微软雅黑"/>
                <w:sz w:val="18"/>
                <w:szCs w:val="18"/>
              </w:rPr>
              <w:t>：</w:t>
            </w:r>
            <w:r>
              <w:rPr>
                <w:rFonts w:ascii="微软雅黑" w:hAnsi="微软雅黑" w:eastAsia="微软雅黑"/>
                <w:sz w:val="18"/>
                <w:szCs w:val="18"/>
              </w:rPr>
              <w:t>护照</w:t>
            </w:r>
          </w:p>
          <w:p>
            <w:pPr>
              <w:pStyle w:val="33"/>
              <w:rPr>
                <w:rFonts w:ascii="微软雅黑" w:hAnsi="微软雅黑" w:eastAsia="微软雅黑"/>
                <w:sz w:val="18"/>
                <w:szCs w:val="18"/>
              </w:rPr>
            </w:pPr>
            <w:r>
              <w:rPr>
                <w:rFonts w:ascii="微软雅黑" w:hAnsi="微软雅黑" w:eastAsia="微软雅黑"/>
                <w:sz w:val="18"/>
                <w:szCs w:val="18"/>
              </w:rPr>
              <w:t>CHINESE_MAINLAND_PASS</w:t>
            </w:r>
            <w:r>
              <w:rPr>
                <w:rFonts w:hint="eastAsia" w:ascii="微软雅黑" w:hAnsi="微软雅黑" w:eastAsia="微软雅黑"/>
                <w:sz w:val="18"/>
                <w:szCs w:val="18"/>
              </w:rPr>
              <w:t>：</w:t>
            </w:r>
            <w:r>
              <w:rPr>
                <w:rFonts w:ascii="微软雅黑" w:hAnsi="微软雅黑" w:eastAsia="微软雅黑"/>
                <w:sz w:val="18"/>
                <w:szCs w:val="18"/>
              </w:rPr>
              <w:t>港澳通行证</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platform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平台</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平台</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POSS, EWallet,UNKNOWN, Wallet,OPENAPI,MGS</w:t>
            </w:r>
            <w:r>
              <w:rPr>
                <w:rFonts w:hint="eastAsia" w:ascii="微软雅黑" w:hAnsi="微软雅黑" w:eastAsia="微软雅黑" w:cs="宋体"/>
                <w:color w:val="000000"/>
                <w:kern w:val="0"/>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POSS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商户IP</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商户IP</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127.0.0.1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create_date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创建日期</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创建日期</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Microsoft YaHei UI"/>
                <w:sz w:val="18"/>
                <w:szCs w:val="18"/>
              </w:rPr>
              <w:t>yyyyMMddHHmmss</w:t>
            </w:r>
          </w:p>
        </w:tc>
      </w:tr>
    </w:tbl>
    <w:p>
      <w:pPr>
        <w:pStyle w:val="4"/>
      </w:pPr>
      <w:bookmarkStart w:id="162" w:name="_Toc462921955"/>
      <w:r>
        <w:rPr>
          <w:rFonts w:hint="eastAsia"/>
        </w:rPr>
        <w:t>说明</w:t>
      </w:r>
      <w:bookmarkEnd w:id="162"/>
    </w:p>
    <w:p>
      <w:pPr>
        <w:rPr>
          <w:rFonts w:ascii="微软雅黑" w:hAnsi="微软雅黑" w:eastAsia="微软雅黑"/>
        </w:rPr>
      </w:pPr>
      <w:r>
        <w:rPr>
          <w:rFonts w:hint="eastAsia" w:ascii="微软雅黑" w:hAnsi="微软雅黑" w:eastAsia="微软雅黑"/>
        </w:rPr>
        <w:t>查询企业用户经办人信息接口</w:t>
      </w:r>
    </w:p>
    <w:p>
      <w:pPr>
        <w:rPr>
          <w:rFonts w:ascii="微软雅黑" w:hAnsi="微软雅黑" w:eastAsia="微软雅黑"/>
        </w:rPr>
      </w:pPr>
    </w:p>
    <w:p>
      <w:pPr>
        <w:pStyle w:val="3"/>
        <w:rPr>
          <w:rFonts w:ascii="微软雅黑" w:hAnsi="微软雅黑" w:eastAsia="微软雅黑"/>
        </w:rPr>
      </w:pPr>
      <w:bookmarkStart w:id="163" w:name="_Toc462921956"/>
      <w:r>
        <w:rPr>
          <w:rFonts w:hint="eastAsia" w:ascii="微软雅黑" w:hAnsi="微软雅黑" w:eastAsia="微软雅黑"/>
        </w:rPr>
        <w:t>sina页面展示用户信息</w:t>
      </w:r>
      <w:bookmarkEnd w:id="163"/>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hint="eastAsia" w:ascii="微软雅黑" w:hAnsi="微软雅黑" w:eastAsia="微软雅黑"/>
          <w:b/>
        </w:rPr>
        <w:t>show_member_infos_sina</w:t>
      </w:r>
    </w:p>
    <w:p>
      <w:pPr>
        <w:pStyle w:val="4"/>
      </w:pPr>
      <w:bookmarkStart w:id="164" w:name="_Toc462921957"/>
      <w:r>
        <w:rPr>
          <w:rFonts w:hint="eastAsia"/>
        </w:rPr>
        <w:t>参数</w:t>
      </w:r>
      <w:bookmarkEnd w:id="164"/>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resp_method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rPr>
            </w:pPr>
            <w:r>
              <w:rPr>
                <w:rFonts w:hint="eastAsia" w:ascii="微软雅黑" w:hAnsi="微软雅黑" w:eastAsia="微软雅黑"/>
                <w:sz w:val="18"/>
                <w:szCs w:val="18"/>
              </w:rPr>
              <w:t>响应方式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1：URL返回</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default_page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默认展示页面</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指定展示页面的默认值。目前共有5个：</w:t>
            </w:r>
          </w:p>
          <w:p>
            <w:pPr>
              <w:pStyle w:val="33"/>
              <w:rPr>
                <w:rFonts w:ascii="微软雅黑" w:hAnsi="微软雅黑" w:eastAsia="微软雅黑"/>
                <w:sz w:val="18"/>
                <w:szCs w:val="18"/>
              </w:rPr>
            </w:pPr>
            <w:r>
              <w:rPr>
                <w:rFonts w:ascii="微软雅黑" w:hAnsi="微软雅黑" w:eastAsia="微软雅黑"/>
                <w:sz w:val="18"/>
                <w:szCs w:val="18"/>
              </w:rPr>
              <w:t>DEFAULT</w:t>
            </w:r>
            <w:r>
              <w:rPr>
                <w:rFonts w:hint="eastAsia" w:ascii="微软雅黑" w:hAnsi="微软雅黑" w:eastAsia="微软雅黑"/>
                <w:sz w:val="18"/>
                <w:szCs w:val="18"/>
              </w:rPr>
              <w:t>（默认页面即账户总览）</w:t>
            </w:r>
          </w:p>
          <w:p>
            <w:pPr>
              <w:pStyle w:val="33"/>
              <w:rPr>
                <w:rFonts w:ascii="微软雅黑" w:hAnsi="微软雅黑" w:eastAsia="微软雅黑"/>
                <w:sz w:val="18"/>
                <w:szCs w:val="18"/>
              </w:rPr>
            </w:pPr>
            <w:r>
              <w:rPr>
                <w:rFonts w:ascii="微软雅黑" w:hAnsi="微软雅黑" w:eastAsia="微软雅黑"/>
                <w:sz w:val="18"/>
                <w:szCs w:val="18"/>
              </w:rPr>
              <w:t>SAFETY_CENTER</w:t>
            </w:r>
            <w:r>
              <w:rPr>
                <w:rFonts w:hint="eastAsia" w:ascii="微软雅黑" w:hAnsi="微软雅黑" w:eastAsia="微软雅黑"/>
                <w:sz w:val="18"/>
                <w:szCs w:val="18"/>
              </w:rPr>
              <w:t>（安全中心）</w:t>
            </w:r>
          </w:p>
          <w:p>
            <w:pPr>
              <w:pStyle w:val="33"/>
              <w:rPr>
                <w:rFonts w:ascii="微软雅黑" w:hAnsi="微软雅黑" w:eastAsia="微软雅黑"/>
                <w:sz w:val="18"/>
                <w:szCs w:val="18"/>
              </w:rPr>
            </w:pPr>
            <w:r>
              <w:rPr>
                <w:rFonts w:hint="eastAsia" w:ascii="微软雅黑" w:hAnsi="微软雅黑" w:eastAsia="微软雅黑"/>
                <w:sz w:val="18"/>
                <w:szCs w:val="18"/>
              </w:rPr>
              <w:t>WITHHOLD（我的授权页面）</w:t>
            </w:r>
          </w:p>
          <w:p>
            <w:pPr>
              <w:pStyle w:val="33"/>
              <w:rPr>
                <w:rFonts w:ascii="微软雅黑" w:hAnsi="微软雅黑" w:eastAsia="微软雅黑"/>
                <w:sz w:val="18"/>
                <w:szCs w:val="18"/>
              </w:rPr>
            </w:pPr>
            <w:r>
              <w:rPr>
                <w:rFonts w:hint="eastAsia" w:ascii="微软雅黑" w:hAnsi="微软雅黑" w:eastAsia="微软雅黑"/>
                <w:sz w:val="18"/>
                <w:szCs w:val="18"/>
              </w:rPr>
              <w:t>O</w:t>
            </w:r>
            <w:r>
              <w:rPr>
                <w:rFonts w:ascii="微软雅黑" w:hAnsi="微软雅黑" w:eastAsia="微软雅黑"/>
                <w:sz w:val="18"/>
                <w:szCs w:val="18"/>
              </w:rPr>
              <w:t>RDER(订单查询)</w:t>
            </w:r>
          </w:p>
          <w:p>
            <w:pPr>
              <w:pStyle w:val="33"/>
              <w:rPr>
                <w:rFonts w:ascii="微软雅黑" w:hAnsi="微软雅黑" w:eastAsia="微软雅黑"/>
                <w:sz w:val="18"/>
                <w:szCs w:val="18"/>
              </w:rPr>
            </w:pPr>
            <w:r>
              <w:rPr>
                <w:rFonts w:hint="eastAsia" w:ascii="微软雅黑" w:hAnsi="微软雅黑" w:eastAsia="微软雅黑"/>
                <w:sz w:val="18"/>
                <w:szCs w:val="18"/>
              </w:rPr>
              <w:t>不填时默认为</w:t>
            </w:r>
            <w:r>
              <w:rPr>
                <w:rFonts w:ascii="微软雅黑" w:hAnsi="微软雅黑" w:eastAsia="微软雅黑"/>
                <w:sz w:val="18"/>
                <w:szCs w:val="18"/>
              </w:rPr>
              <w:t>DEFAULT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SAFETY_CENTER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hide_pages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隐藏页面</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隐藏页面，页面参考上面的列表，可隐藏多个页面，使用</w:t>
            </w:r>
            <w:r>
              <w:rPr>
                <w:rFonts w:ascii="微软雅黑" w:hAnsi="微软雅黑" w:eastAsia="微软雅黑"/>
                <w:sz w:val="18"/>
                <w:szCs w:val="18"/>
              </w:rPr>
              <w:t>”</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O</w:t>
            </w:r>
            <w:r>
              <w:rPr>
                <w:rFonts w:ascii="微软雅黑" w:hAnsi="微软雅黑" w:eastAsia="微软雅黑"/>
                <w:sz w:val="18"/>
                <w:szCs w:val="18"/>
              </w:rPr>
              <w:t>RDER</w:t>
            </w:r>
            <w:r>
              <w:rPr>
                <w:rFonts w:hint="eastAsia" w:ascii="微软雅黑" w:hAnsi="微软雅黑" w:eastAsia="微软雅黑"/>
                <w:sz w:val="18"/>
                <w:szCs w:val="18"/>
              </w:rPr>
              <w:t xml:space="preserve"> |</w:t>
            </w:r>
            <w:r>
              <w:rPr>
                <w:rFonts w:ascii="微软雅黑" w:hAnsi="微软雅黑" w:eastAsia="微软雅黑"/>
              </w:rPr>
              <w:t xml:space="preserve"> </w:t>
            </w:r>
            <w:r>
              <w:rPr>
                <w:rFonts w:ascii="微软雅黑" w:hAnsi="微软雅黑" w:eastAsia="微软雅黑"/>
                <w:sz w:val="18"/>
                <w:szCs w:val="18"/>
              </w:rPr>
              <w:t>WITHHOLD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templet_custom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定制化模板配置</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页面控制定制化参数模板配置，可与单项共同使用。单项配置会覆盖模板配置。</w:t>
            </w:r>
          </w:p>
          <w:p>
            <w:pPr>
              <w:pStyle w:val="33"/>
              <w:rPr>
                <w:rFonts w:ascii="微软雅黑" w:hAnsi="微软雅黑" w:eastAsia="微软雅黑"/>
                <w:sz w:val="18"/>
                <w:szCs w:val="18"/>
              </w:rPr>
            </w:pPr>
            <w:r>
              <w:rPr>
                <w:rFonts w:hint="eastAsia" w:ascii="微软雅黑" w:hAnsi="微软雅黑" w:eastAsia="微软雅黑"/>
                <w:sz w:val="18"/>
                <w:szCs w:val="18"/>
              </w:rPr>
              <w:t>目前只提供“1001”。不填时默认“1001”</w:t>
            </w:r>
          </w:p>
          <w:p>
            <w:pPr>
              <w:pStyle w:val="33"/>
              <w:rPr>
                <w:rFonts w:ascii="微软雅黑" w:hAnsi="微软雅黑" w:eastAsia="微软雅黑"/>
                <w:sz w:val="18"/>
                <w:szCs w:val="18"/>
              </w:rPr>
            </w:pPr>
            <w:r>
              <w:rPr>
                <w:rFonts w:hint="eastAsia" w:ascii="微软雅黑" w:hAnsi="微软雅黑" w:eastAsia="微软雅黑"/>
                <w:sz w:val="18"/>
                <w:szCs w:val="18"/>
              </w:rPr>
              <w:t>模板参数参见说明。</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single_custom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单项定制化配置</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String(1500)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定制页面控制参数的单项，</w:t>
            </w:r>
          </w:p>
          <w:p>
            <w:pPr>
              <w:pStyle w:val="33"/>
              <w:rPr>
                <w:rFonts w:ascii="微软雅黑" w:hAnsi="微软雅黑" w:eastAsia="微软雅黑"/>
                <w:sz w:val="18"/>
                <w:szCs w:val="18"/>
              </w:rPr>
            </w:pPr>
            <w:r>
              <w:rPr>
                <w:rFonts w:hint="eastAsia" w:ascii="微软雅黑" w:hAnsi="微软雅黑" w:eastAsia="微软雅黑"/>
                <w:sz w:val="18"/>
                <w:szCs w:val="18"/>
              </w:rPr>
              <w:t>参数格式：页面名.参数名1^参数值1|页面名.参数名2^参数值2|</w:t>
            </w:r>
            <w:r>
              <w:rPr>
                <w:rFonts w:ascii="微软雅黑" w:hAnsi="微软雅黑" w:eastAsia="微软雅黑"/>
                <w:sz w:val="18"/>
                <w:szCs w:val="18"/>
              </w:rPr>
              <w:t>……</w:t>
            </w:r>
            <w:r>
              <w:rPr>
                <w:rFonts w:hint="eastAsia"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定制项参见说明</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BANKCARD.could_unbind^Y</w:t>
            </w:r>
            <w:r>
              <w:rPr>
                <w:rFonts w:hint="eastAsia" w:ascii="微软雅黑" w:hAnsi="微软雅黑" w:eastAsia="微软雅黑"/>
                <w:sz w:val="18"/>
                <w:szCs w:val="18"/>
              </w:rPr>
              <w:t>|</w:t>
            </w:r>
            <w:r>
              <w:rPr>
                <w:rFonts w:ascii="微软雅黑" w:hAnsi="微软雅黑" w:eastAsia="微软雅黑"/>
              </w:rPr>
              <w:t xml:space="preserve"> </w:t>
            </w:r>
            <w:r>
              <w:rPr>
                <w:rFonts w:ascii="微软雅黑" w:hAnsi="微软雅黑" w:eastAsia="微软雅黑"/>
                <w:sz w:val="18"/>
                <w:szCs w:val="18"/>
              </w:rPr>
              <w:t>WITHHOLD.auth_type_whitelist^ALL</w:t>
            </w:r>
            <w:r>
              <w:rPr>
                <w:rFonts w:hint="eastAsia" w:ascii="微软雅黑" w:hAnsi="微软雅黑" w:eastAsia="微软雅黑"/>
                <w:sz w:val="18"/>
                <w:szCs w:val="18"/>
              </w:rPr>
              <w:t>,ACCOUNT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redirect_url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r>
              <w:rPr>
                <w:rFonts w:hint="eastAsia" w:ascii="微软雅黑" w:hAnsi="微软雅黑" w:eastAsia="微软雅黑"/>
                <w:sz w:val="18"/>
                <w:szCs w:val="18"/>
              </w:rPr>
              <w:t>重定向URL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bookmarkStart w:id="165" w:name="_Toc462921958"/>
      <w:r>
        <w:rPr>
          <w:rFonts w:hint="eastAsia"/>
        </w:rPr>
        <w:t>说明</w:t>
      </w:r>
      <w:bookmarkEnd w:id="165"/>
    </w:p>
    <w:p>
      <w:pPr>
        <w:ind w:firstLine="420"/>
        <w:rPr>
          <w:rFonts w:ascii="微软雅黑" w:hAnsi="微软雅黑" w:eastAsia="微软雅黑"/>
        </w:rPr>
      </w:pPr>
      <w:r>
        <w:rPr>
          <w:rFonts w:hint="eastAsia" w:ascii="微软雅黑" w:hAnsi="微软雅黑" w:eastAsia="微软雅黑"/>
        </w:rPr>
        <w:t>该接口通过服务器后台调用方式请求新浪支付网关，网关结果返回参数为需要重定向的 新浪支付站点查询认证页面URL。商户服务器收到结果后需要重定向用户到此URL。</w:t>
      </w:r>
    </w:p>
    <w:p>
      <w:pPr>
        <w:rPr>
          <w:rFonts w:ascii="微软雅黑" w:hAnsi="微软雅黑" w:eastAsia="微软雅黑"/>
          <w:b/>
        </w:rPr>
      </w:pPr>
      <w:r>
        <w:rPr>
          <w:rFonts w:hint="eastAsia" w:ascii="微软雅黑" w:hAnsi="微软雅黑" w:eastAsia="微软雅黑"/>
          <w:b/>
        </w:rPr>
        <w:t>模板配置单项表：</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276"/>
        <w:gridCol w:w="2693"/>
        <w:gridCol w:w="2400"/>
        <w:gridCol w:w="220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276"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所属页面</w:t>
            </w:r>
          </w:p>
        </w:tc>
        <w:tc>
          <w:tcPr>
            <w:tcW w:w="269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240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2206"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取值范围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27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我的银行卡</w:t>
            </w:r>
          </w:p>
        </w:tc>
        <w:tc>
          <w:tcPr>
            <w:tcW w:w="26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BANKCARD.could_bind</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银行卡新增控制</w:t>
            </w:r>
          </w:p>
        </w:tc>
        <w:tc>
          <w:tcPr>
            <w:tcW w:w="220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 或 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27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我的银行卡</w:t>
            </w:r>
          </w:p>
        </w:tc>
        <w:tc>
          <w:tcPr>
            <w:tcW w:w="26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BANKCARD.could_unbind</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银行卡删除控制</w:t>
            </w:r>
          </w:p>
        </w:tc>
        <w:tc>
          <w:tcPr>
            <w:tcW w:w="220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 或 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27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我的授权</w:t>
            </w:r>
          </w:p>
        </w:tc>
        <w:tc>
          <w:tcPr>
            <w:tcW w:w="26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WITHHOLD.quota</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单笔代扣额度最小限额</w:t>
            </w:r>
          </w:p>
        </w:tc>
        <w:tc>
          <w:tcPr>
            <w:tcW w:w="220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+为无穷大</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27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我的授权</w:t>
            </w:r>
          </w:p>
        </w:tc>
        <w:tc>
          <w:tcPr>
            <w:tcW w:w="26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WITHHOLD.day_quota</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日累积代扣额度最小限额</w:t>
            </w:r>
          </w:p>
        </w:tc>
        <w:tc>
          <w:tcPr>
            <w:tcW w:w="220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+为无穷大</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27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我的授权</w:t>
            </w:r>
          </w:p>
        </w:tc>
        <w:tc>
          <w:tcPr>
            <w:tcW w:w="26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WITHHOLD.auth_type_whitelist</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授权类型白名单。</w:t>
            </w:r>
          </w:p>
          <w:p>
            <w:pPr>
              <w:pStyle w:val="33"/>
              <w:rPr>
                <w:rFonts w:ascii="微软雅黑" w:hAnsi="微软雅黑" w:eastAsia="微软雅黑"/>
                <w:sz w:val="18"/>
                <w:szCs w:val="18"/>
              </w:rPr>
            </w:pPr>
            <w:r>
              <w:rPr>
                <w:rFonts w:hint="eastAsia" w:ascii="微软雅黑" w:hAnsi="微软雅黑" w:eastAsia="微软雅黑"/>
                <w:sz w:val="18"/>
                <w:szCs w:val="18"/>
              </w:rPr>
              <w:t>CARD开通卡代扣的权限。</w:t>
            </w:r>
          </w:p>
          <w:p>
            <w:pPr>
              <w:pStyle w:val="33"/>
              <w:rPr>
                <w:rFonts w:ascii="微软雅黑" w:hAnsi="微软雅黑" w:eastAsia="微软雅黑"/>
                <w:sz w:val="18"/>
                <w:szCs w:val="18"/>
              </w:rPr>
            </w:pPr>
            <w:r>
              <w:rPr>
                <w:rFonts w:hint="eastAsia" w:ascii="微软雅黑" w:hAnsi="微软雅黑" w:eastAsia="微软雅黑"/>
                <w:sz w:val="18"/>
                <w:szCs w:val="18"/>
              </w:rPr>
              <w:t>ACCOUNT开通余额代扣的权限。</w:t>
            </w:r>
          </w:p>
          <w:p>
            <w:pPr>
              <w:pStyle w:val="33"/>
              <w:rPr>
                <w:rFonts w:ascii="微软雅黑" w:hAnsi="微软雅黑" w:eastAsia="微软雅黑"/>
                <w:sz w:val="18"/>
                <w:szCs w:val="18"/>
              </w:rPr>
            </w:pPr>
            <w:r>
              <w:rPr>
                <w:rFonts w:hint="eastAsia" w:ascii="微软雅黑" w:hAnsi="微软雅黑" w:eastAsia="微软雅黑"/>
                <w:sz w:val="18"/>
                <w:szCs w:val="18"/>
              </w:rPr>
              <w:t>ALL开通卡代扣和余额代扣权限。</w:t>
            </w:r>
          </w:p>
        </w:tc>
        <w:tc>
          <w:tcPr>
            <w:tcW w:w="220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 xml:space="preserve">ALL, ACCOUNT, </w:t>
            </w:r>
            <w:r>
              <w:rPr>
                <w:rFonts w:ascii="微软雅黑" w:hAnsi="微软雅黑" w:eastAsia="微软雅黑"/>
                <w:sz w:val="18"/>
                <w:szCs w:val="18"/>
              </w:rPr>
              <w:t>CARD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27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账户总览</w:t>
            </w:r>
          </w:p>
        </w:tc>
        <w:tc>
          <w:tcPr>
            <w:tcW w:w="26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w:t>
            </w:r>
            <w:r>
              <w:rPr>
                <w:rFonts w:ascii="微软雅黑" w:hAnsi="微软雅黑" w:eastAsia="微软雅黑"/>
                <w:sz w:val="18"/>
                <w:szCs w:val="18"/>
              </w:rPr>
              <w:t>CCOUNT.account_list</w:t>
            </w:r>
          </w:p>
        </w:tc>
        <w:tc>
          <w:tcPr>
            <w:tcW w:w="240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账户总览中可见的账户,逗号分隔</w:t>
            </w:r>
          </w:p>
          <w:p>
            <w:pPr>
              <w:pStyle w:val="33"/>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 无</w:t>
            </w:r>
          </w:p>
          <w:p>
            <w:pPr>
              <w:pStyle w:val="33"/>
              <w:rPr>
                <w:rFonts w:ascii="微软雅黑" w:hAnsi="微软雅黑" w:eastAsia="微软雅黑"/>
                <w:sz w:val="18"/>
                <w:szCs w:val="18"/>
              </w:rPr>
            </w:pPr>
            <w:r>
              <w:rPr>
                <w:rFonts w:hint="eastAsia" w:ascii="微软雅黑" w:hAnsi="微软雅黑" w:eastAsia="微软雅黑"/>
                <w:sz w:val="18"/>
                <w:szCs w:val="18"/>
              </w:rPr>
              <w:t xml:space="preserve">BASIC </w:t>
            </w:r>
            <w:r>
              <w:rPr>
                <w:rFonts w:ascii="微软雅黑" w:hAnsi="微软雅黑" w:eastAsia="微软雅黑"/>
                <w:sz w:val="18"/>
                <w:szCs w:val="18"/>
              </w:rPr>
              <w:t>基本户</w:t>
            </w:r>
          </w:p>
          <w:p>
            <w:pPr>
              <w:pStyle w:val="33"/>
              <w:rPr>
                <w:rFonts w:ascii="微软雅黑" w:hAnsi="微软雅黑" w:eastAsia="微软雅黑"/>
                <w:sz w:val="18"/>
                <w:szCs w:val="18"/>
              </w:rPr>
            </w:pPr>
            <w:r>
              <w:rPr>
                <w:rFonts w:hint="eastAsia" w:ascii="微软雅黑" w:hAnsi="微软雅黑" w:eastAsia="微软雅黑"/>
                <w:sz w:val="18"/>
                <w:szCs w:val="18"/>
              </w:rPr>
              <w:t>SAVING_POT</w:t>
            </w:r>
            <w:r>
              <w:rPr>
                <w:rFonts w:ascii="微软雅黑" w:hAnsi="微软雅黑" w:eastAsia="微软雅黑"/>
                <w:sz w:val="18"/>
                <w:szCs w:val="18"/>
              </w:rPr>
              <w:t xml:space="preserve"> 存钱罐</w:t>
            </w:r>
          </w:p>
          <w:p>
            <w:pPr>
              <w:pStyle w:val="33"/>
              <w:rPr>
                <w:rFonts w:ascii="微软雅黑" w:hAnsi="微软雅黑" w:eastAsia="微软雅黑"/>
                <w:sz w:val="18"/>
                <w:szCs w:val="18"/>
              </w:rPr>
            </w:pPr>
            <w:r>
              <w:rPr>
                <w:rFonts w:hint="eastAsia" w:ascii="微软雅黑" w:hAnsi="微软雅黑" w:eastAsia="微软雅黑"/>
                <w:sz w:val="18"/>
                <w:szCs w:val="18"/>
              </w:rPr>
              <w:t>BANK  银行账户</w:t>
            </w:r>
          </w:p>
        </w:tc>
        <w:tc>
          <w:tcPr>
            <w:tcW w:w="220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BASI</w:t>
            </w:r>
            <w:r>
              <w:rPr>
                <w:rFonts w:ascii="微软雅黑" w:hAnsi="微软雅黑" w:eastAsia="微软雅黑"/>
                <w:sz w:val="18"/>
                <w:szCs w:val="18"/>
              </w:rPr>
              <w:t>C</w:t>
            </w:r>
            <w:r>
              <w:rPr>
                <w:rFonts w:hint="eastAsia" w:ascii="微软雅黑" w:hAnsi="微软雅黑" w:eastAsia="微软雅黑"/>
                <w:sz w:val="18"/>
                <w:szCs w:val="18"/>
              </w:rPr>
              <w:t>,SAVING_POT,BANK</w:t>
            </w:r>
          </w:p>
          <w:p>
            <w:pPr>
              <w:pStyle w:val="33"/>
              <w:rPr>
                <w:rFonts w:ascii="微软雅黑" w:hAnsi="微软雅黑" w:eastAsia="微软雅黑"/>
                <w:sz w:val="18"/>
                <w:szCs w:val="18"/>
              </w:rPr>
            </w:pPr>
          </w:p>
        </w:tc>
      </w:tr>
    </w:tbl>
    <w:p>
      <w:pPr>
        <w:rPr>
          <w:rFonts w:ascii="微软雅黑" w:hAnsi="微软雅黑" w:eastAsia="微软雅黑"/>
          <w:b/>
        </w:rPr>
      </w:pPr>
      <w:r>
        <w:rPr>
          <w:rFonts w:hint="eastAsia" w:ascii="微软雅黑" w:hAnsi="微软雅黑" w:eastAsia="微软雅黑"/>
          <w:b/>
        </w:rPr>
        <w:t>“1001”模板配置项表：</w:t>
      </w:r>
    </w:p>
    <w:tbl>
      <w:tblPr>
        <w:tblStyle w:val="31"/>
        <w:tblW w:w="8647"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261"/>
        <w:gridCol w:w="2126"/>
        <w:gridCol w:w="326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3261"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2126"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取值</w:t>
            </w:r>
          </w:p>
        </w:tc>
        <w:tc>
          <w:tcPr>
            <w:tcW w:w="326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3261"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BANKCARD.could_bind</w:t>
            </w:r>
          </w:p>
        </w:tc>
        <w:tc>
          <w:tcPr>
            <w:tcW w:w="21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c>
          <w:tcPr>
            <w:tcW w:w="326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可新增银行卡</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3261"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BANKCARD.could_unbind</w:t>
            </w:r>
          </w:p>
        </w:tc>
        <w:tc>
          <w:tcPr>
            <w:tcW w:w="21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w:t>
            </w:r>
          </w:p>
        </w:tc>
        <w:tc>
          <w:tcPr>
            <w:tcW w:w="326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不可删除银行卡</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3261"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WITHHOLD.quota</w:t>
            </w:r>
          </w:p>
        </w:tc>
        <w:tc>
          <w:tcPr>
            <w:tcW w:w="21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（无穷大）</w:t>
            </w:r>
          </w:p>
        </w:tc>
        <w:tc>
          <w:tcPr>
            <w:tcW w:w="326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单笔代扣额度最小限额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3261"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WITHHOLD.day_quota</w:t>
            </w:r>
          </w:p>
        </w:tc>
        <w:tc>
          <w:tcPr>
            <w:tcW w:w="21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（无穷大）</w:t>
            </w:r>
          </w:p>
        </w:tc>
        <w:tc>
          <w:tcPr>
            <w:tcW w:w="326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日累积代扣额度最小限额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3261"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WITHHOLD.auth_type_whitelist</w:t>
            </w:r>
          </w:p>
        </w:tc>
        <w:tc>
          <w:tcPr>
            <w:tcW w:w="21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ALL,ACCOUNT</w:t>
            </w:r>
          </w:p>
        </w:tc>
        <w:tc>
          <w:tcPr>
            <w:tcW w:w="326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银行卡代扣和余额代扣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3261"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w:t>
            </w:r>
            <w:r>
              <w:rPr>
                <w:rFonts w:ascii="微软雅黑" w:hAnsi="微软雅黑" w:eastAsia="微软雅黑"/>
                <w:sz w:val="18"/>
                <w:szCs w:val="18"/>
              </w:rPr>
              <w:t>CCOUNT.acount_list</w:t>
            </w:r>
          </w:p>
        </w:tc>
        <w:tc>
          <w:tcPr>
            <w:tcW w:w="21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BASIS,SAVING_POT,BANK</w:t>
            </w:r>
          </w:p>
        </w:tc>
        <w:tc>
          <w:tcPr>
            <w:tcW w:w="3260"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全部账户类型都可见</w:t>
            </w:r>
          </w:p>
        </w:tc>
      </w:tr>
    </w:tbl>
    <w:p>
      <w:pPr>
        <w:rPr>
          <w:rFonts w:ascii="微软雅黑" w:hAnsi="微软雅黑" w:eastAsia="微软雅黑"/>
          <w:b/>
        </w:rPr>
      </w:pPr>
    </w:p>
    <w:p>
      <w:pPr>
        <w:pStyle w:val="3"/>
        <w:rPr>
          <w:rFonts w:ascii="微软雅黑" w:hAnsi="微软雅黑" w:eastAsia="微软雅黑"/>
        </w:rPr>
      </w:pPr>
      <w:bookmarkStart w:id="166" w:name="_Toc462921959"/>
      <w:r>
        <w:rPr>
          <w:rFonts w:hint="eastAsia" w:ascii="微软雅黑" w:hAnsi="微软雅黑" w:eastAsia="微软雅黑"/>
        </w:rPr>
        <w:t>查询中间账户</w:t>
      </w:r>
      <w:bookmarkEnd w:id="166"/>
    </w:p>
    <w:p>
      <w:pPr>
        <w:widowControl/>
        <w:jc w:val="left"/>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ascii="微软雅黑" w:hAnsi="微软雅黑" w:eastAsia="微软雅黑" w:cs="宋体"/>
          <w:b/>
          <w:bCs/>
          <w:kern w:val="0"/>
          <w:sz w:val="24"/>
          <w:szCs w:val="24"/>
        </w:rPr>
        <w:t xml:space="preserve">query_middle_account </w:t>
      </w:r>
    </w:p>
    <w:p>
      <w:pPr>
        <w:pStyle w:val="4"/>
      </w:pPr>
      <w:bookmarkStart w:id="167" w:name="_Toc462921960"/>
      <w:bookmarkStart w:id="168" w:name="_Toc408997792"/>
      <w:r>
        <w:rPr>
          <w:rFonts w:hint="eastAsia"/>
        </w:rPr>
        <w:t>参数</w:t>
      </w:r>
      <w:bookmarkEnd w:id="167"/>
      <w:bookmarkEnd w:id="168"/>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 xml:space="preserve">out_trade_code </w:t>
            </w:r>
          </w:p>
          <w:p>
            <w:pPr>
              <w:pStyle w:val="33"/>
              <w:rPr>
                <w:rFonts w:ascii="微软雅黑" w:hAnsi="微软雅黑" w:eastAsia="微软雅黑"/>
                <w:sz w:val="18"/>
                <w:szCs w:val="18"/>
              </w:rPr>
            </w:pP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bookmarkStart w:id="169" w:name="_Toc408997919"/>
            <w:r>
              <w:rPr>
                <w:rFonts w:hint="eastAsia" w:ascii="微软雅黑" w:hAnsi="微软雅黑" w:eastAsia="微软雅黑"/>
                <w:sz w:val="18"/>
                <w:szCs w:val="18"/>
              </w:rPr>
              <w:t>外部业务码</w:t>
            </w:r>
            <w:bookmarkEnd w:id="169"/>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商户网站代收交易业务码，见附录。举例来说</w:t>
            </w:r>
          </w:p>
          <w:p>
            <w:pPr>
              <w:pStyle w:val="33"/>
              <w:rPr>
                <w:rFonts w:ascii="微软雅黑" w:hAnsi="微软雅黑" w:eastAsia="微软雅黑"/>
                <w:sz w:val="18"/>
                <w:szCs w:val="18"/>
              </w:rPr>
            </w:pPr>
            <w:r>
              <w:rPr>
                <w:rFonts w:hint="eastAsia" w:ascii="微软雅黑" w:hAnsi="微软雅黑" w:eastAsia="微软雅黑"/>
                <w:sz w:val="18"/>
                <w:szCs w:val="18"/>
              </w:rPr>
              <w:t>查询代收投资专用户， 填写1001，代收还款金专用户，填写1002</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bookmarkStart w:id="170" w:name="_Toc408997793"/>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account_list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详见“账户</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w:t>
            </w:r>
            <w:r>
              <w:rPr>
                <w:rFonts w:ascii="微软雅黑" w:hAnsi="微软雅黑" w:eastAsia="微软雅黑"/>
                <w:sz w:val="18"/>
                <w:szCs w:val="18"/>
              </w:rPr>
              <w:t>，</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1001</w:t>
            </w:r>
            <w:r>
              <w:rPr>
                <w:rFonts w:ascii="微软雅黑" w:hAnsi="微软雅黑" w:eastAsia="微软雅黑"/>
                <w:sz w:val="18"/>
                <w:szCs w:val="18"/>
              </w:rPr>
              <w:t>^</w:t>
            </w: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1050.2</w:t>
            </w:r>
            <w:r>
              <w:rPr>
                <w:rFonts w:ascii="微软雅黑" w:hAnsi="微软雅黑" w:eastAsia="微软雅黑"/>
                <w:sz w:val="18"/>
                <w:szCs w:val="18"/>
              </w:rPr>
              <w:t>|</w:t>
            </w:r>
            <w:r>
              <w:rPr>
                <w:rFonts w:hint="eastAsia" w:ascii="微软雅黑" w:hAnsi="微软雅黑" w:eastAsia="微软雅黑"/>
                <w:sz w:val="18"/>
                <w:szCs w:val="18"/>
              </w:rPr>
              <w:t>1002</w:t>
            </w:r>
            <w:r>
              <w:rPr>
                <w:rFonts w:ascii="微软雅黑" w:hAnsi="微软雅黑" w:eastAsia="微软雅黑"/>
                <w:sz w:val="18"/>
                <w:szCs w:val="18"/>
              </w:rPr>
              <w:t>^</w:t>
            </w:r>
            <w:r>
              <w:rPr>
                <w:rFonts w:hint="eastAsia" w:ascii="微软雅黑" w:hAnsi="微软雅黑" w:eastAsia="微软雅黑"/>
                <w:sz w:val="18"/>
                <w:szCs w:val="18"/>
              </w:rPr>
              <w:t>2013111702010</w:t>
            </w:r>
            <w:r>
              <w:rPr>
                <w:rFonts w:ascii="微软雅黑" w:hAnsi="微软雅黑" w:eastAsia="微软雅黑"/>
                <w:sz w:val="18"/>
                <w:szCs w:val="18"/>
              </w:rPr>
              <w:t>2^</w:t>
            </w:r>
            <w:r>
              <w:rPr>
                <w:rFonts w:hint="eastAsia" w:ascii="微软雅黑" w:hAnsi="微软雅黑" w:eastAsia="微软雅黑"/>
                <w:sz w:val="18"/>
                <w:szCs w:val="18"/>
              </w:rPr>
              <w:t>50000.06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bookmarkEnd w:id="170"/>
    </w:tbl>
    <w:p>
      <w:pPr>
        <w:pStyle w:val="32"/>
        <w:numPr>
          <w:ilvl w:val="0"/>
          <w:numId w:val="8"/>
        </w:numPr>
        <w:ind w:firstLineChars="0"/>
        <w:rPr>
          <w:rFonts w:ascii="微软雅黑" w:hAnsi="微软雅黑" w:eastAsia="微软雅黑"/>
          <w:b/>
        </w:rPr>
      </w:pPr>
      <w:r>
        <w:rPr>
          <w:rFonts w:hint="eastAsia" w:ascii="微软雅黑" w:hAnsi="微软雅黑" w:eastAsia="微软雅黑"/>
          <w:b/>
        </w:rPr>
        <w:t>账户</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外部业务码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商户网站代收交易业务码，见附录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中间账户号</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64)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我司内部中间账户号</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余额</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100.02</w:t>
            </w:r>
          </w:p>
        </w:tc>
      </w:tr>
    </w:tbl>
    <w:p>
      <w:pPr>
        <w:pStyle w:val="4"/>
      </w:pPr>
      <w:bookmarkStart w:id="171" w:name="_Toc462921961"/>
      <w:r>
        <w:rPr>
          <w:rFonts w:hint="eastAsia"/>
        </w:rPr>
        <w:t>说明</w:t>
      </w:r>
      <w:bookmarkEnd w:id="171"/>
    </w:p>
    <w:p>
      <w:pPr>
        <w:rPr>
          <w:rFonts w:ascii="微软雅黑" w:hAnsi="微软雅黑" w:eastAsia="微软雅黑"/>
          <w:sz w:val="18"/>
          <w:szCs w:val="18"/>
        </w:rPr>
      </w:pPr>
      <w:r>
        <w:rPr>
          <w:rFonts w:hint="eastAsia" w:ascii="微软雅黑" w:hAnsi="微软雅黑" w:eastAsia="微软雅黑"/>
        </w:rPr>
        <w:t>此接口用来查询代收代付的中间账户，需要和外部业务码配合使用。</w:t>
      </w:r>
    </w:p>
    <w:p>
      <w:pPr>
        <w:rPr>
          <w:rFonts w:ascii="微软雅黑" w:hAnsi="微软雅黑" w:eastAsia="微软雅黑"/>
        </w:rPr>
      </w:pPr>
    </w:p>
    <w:p>
      <w:pPr>
        <w:pStyle w:val="3"/>
        <w:rPr>
          <w:rFonts w:ascii="微软雅黑" w:hAnsi="微软雅黑" w:eastAsia="微软雅黑"/>
        </w:rPr>
      </w:pPr>
      <w:bookmarkStart w:id="172" w:name="_Toc425856832"/>
      <w:bookmarkStart w:id="173" w:name="_Toc462921962"/>
      <w:bookmarkStart w:id="174" w:name="_Toc410044530"/>
      <w:r>
        <w:rPr>
          <w:rFonts w:hint="eastAsia" w:ascii="微软雅黑" w:hAnsi="微软雅黑" w:eastAsia="微软雅黑"/>
        </w:rPr>
        <w:t>修改认证手机</w:t>
      </w:r>
      <w:bookmarkEnd w:id="172"/>
      <w:bookmarkEnd w:id="173"/>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：modify_verify_mobile</w:t>
      </w:r>
    </w:p>
    <w:p>
      <w:pPr>
        <w:pStyle w:val="4"/>
      </w:pPr>
      <w:bookmarkStart w:id="175" w:name="_Toc425856833"/>
      <w:bookmarkStart w:id="176" w:name="_Toc462921963"/>
      <w:r>
        <w:rPr>
          <w:rFonts w:hint="eastAsia"/>
        </w:rPr>
        <w:t>参数</w:t>
      </w:r>
      <w:bookmarkEnd w:id="175"/>
      <w:bookmarkEnd w:id="176"/>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redirect_url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bookmarkStart w:id="177" w:name="_Toc462921964"/>
      <w:bookmarkStart w:id="178" w:name="_Toc425856834"/>
      <w:r>
        <w:rPr>
          <w:rFonts w:hint="eastAsia"/>
        </w:rPr>
        <w:t>说明</w:t>
      </w:r>
      <w:bookmarkEnd w:id="177"/>
      <w:bookmarkEnd w:id="178"/>
    </w:p>
    <w:p>
      <w:pPr>
        <w:rPr>
          <w:rFonts w:ascii="微软雅黑" w:hAnsi="微软雅黑" w:eastAsia="微软雅黑"/>
        </w:rPr>
      </w:pPr>
      <w:r>
        <w:rPr>
          <w:rFonts w:hint="eastAsia" w:ascii="微软雅黑" w:hAnsi="微软雅黑" w:eastAsia="微软雅黑"/>
        </w:rPr>
        <w:t>该接口返回重定向url，url重定向到新浪支付站点修改认证手机页面</w:t>
      </w:r>
    </w:p>
    <w:p>
      <w:pPr>
        <w:rPr>
          <w:rFonts w:ascii="微软雅黑" w:hAnsi="微软雅黑" w:eastAsia="微软雅黑"/>
        </w:rPr>
      </w:pPr>
    </w:p>
    <w:p>
      <w:pPr>
        <w:pStyle w:val="3"/>
        <w:rPr>
          <w:rFonts w:ascii="微软雅黑" w:hAnsi="微软雅黑" w:eastAsia="微软雅黑"/>
        </w:rPr>
      </w:pPr>
      <w:bookmarkStart w:id="179" w:name="_Toc462921965"/>
      <w:bookmarkStart w:id="180" w:name="_Toc425856835"/>
      <w:r>
        <w:rPr>
          <w:rFonts w:hint="eastAsia" w:ascii="微软雅黑" w:hAnsi="微软雅黑" w:eastAsia="微软雅黑"/>
        </w:rPr>
        <w:t>找回认证手机</w:t>
      </w:r>
      <w:bookmarkEnd w:id="179"/>
      <w:bookmarkEnd w:id="180"/>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：find_verify_mobile</w:t>
      </w:r>
    </w:p>
    <w:p>
      <w:pPr>
        <w:pStyle w:val="4"/>
      </w:pPr>
      <w:bookmarkStart w:id="181" w:name="_Toc462921966"/>
      <w:bookmarkStart w:id="182" w:name="_Toc425856836"/>
      <w:r>
        <w:rPr>
          <w:rFonts w:hint="eastAsia"/>
        </w:rPr>
        <w:t>参数</w:t>
      </w:r>
      <w:bookmarkEnd w:id="181"/>
      <w:bookmarkEnd w:id="182"/>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redirect_url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重定向URL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bookmarkStart w:id="183" w:name="_Toc462921967"/>
      <w:bookmarkStart w:id="184" w:name="_Toc425856837"/>
      <w:r>
        <w:rPr>
          <w:rFonts w:hint="eastAsia"/>
        </w:rPr>
        <w:t>说明</w:t>
      </w:r>
      <w:bookmarkEnd w:id="183"/>
      <w:bookmarkEnd w:id="184"/>
    </w:p>
    <w:p>
      <w:pPr>
        <w:pStyle w:val="32"/>
        <w:ind w:firstLine="0" w:firstLineChars="0"/>
        <w:rPr>
          <w:rFonts w:ascii="微软雅黑" w:hAnsi="微软雅黑" w:eastAsia="微软雅黑"/>
        </w:rPr>
      </w:pPr>
      <w:r>
        <w:rPr>
          <w:rFonts w:hint="eastAsia" w:ascii="微软雅黑" w:hAnsi="微软雅黑" w:eastAsia="微软雅黑"/>
        </w:rPr>
        <w:t>该接口返回重定向url，url重定向到新浪支付站点找回认证手机页面</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修改银行预留手机</w:t>
      </w:r>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：change_bank_mobile</w:t>
      </w:r>
    </w:p>
    <w:p>
      <w:pPr>
        <w:pStyle w:val="4"/>
      </w:pPr>
      <w:r>
        <w:rPr>
          <w:rFonts w:hint="eastAsia"/>
        </w:rPr>
        <w:t>参数</w:t>
      </w:r>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request_no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修改请求号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32</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修改请求号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目前只包括</w:t>
            </w:r>
            <w:r>
              <w:rPr>
                <w:rFonts w:hint="eastAsia" w:ascii="微软雅黑" w:hAnsi="微软雅黑" w:eastAsia="微软雅黑"/>
                <w:sz w:val="18"/>
                <w:szCs w:val="18"/>
              </w:rPr>
              <w:t>UID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卡ID</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待修改的银行</w:t>
            </w:r>
            <w:r>
              <w:rPr>
                <w:rFonts w:ascii="微软雅黑" w:hAnsi="微软雅黑" w:eastAsia="微软雅黑"/>
                <w:sz w:val="18"/>
                <w:szCs w:val="18"/>
              </w:rPr>
              <w:t>卡ID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123456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phone_no</w:t>
            </w:r>
          </w:p>
        </w:tc>
        <w:tc>
          <w:tcPr>
            <w:tcW w:w="141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w:t>
            </w:r>
            <w:r>
              <w:rPr>
                <w:rFonts w:ascii="微软雅黑" w:hAnsi="微软雅黑" w:eastAsia="微软雅黑" w:cs="宋体"/>
                <w:color w:val="000000"/>
                <w:kern w:val="0"/>
                <w:sz w:val="18"/>
                <w:szCs w:val="18"/>
              </w:rPr>
              <w:t>预留</w:t>
            </w:r>
            <w:r>
              <w:rPr>
                <w:rFonts w:hint="eastAsia" w:ascii="微软雅黑" w:hAnsi="微软雅黑" w:eastAsia="微软雅黑" w:cs="宋体"/>
                <w:color w:val="000000"/>
                <w:kern w:val="0"/>
                <w:sz w:val="18"/>
                <w:szCs w:val="18"/>
              </w:rPr>
              <w:t>手机号</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密文，使用新浪支付RSA公钥加密。明文长度最大：</w:t>
            </w:r>
            <w:r>
              <w:rPr>
                <w:rFonts w:ascii="微软雅黑" w:hAnsi="微软雅黑" w:eastAsia="微软雅黑"/>
                <w:sz w:val="18"/>
                <w:szCs w:val="18"/>
              </w:rPr>
              <w:t>16</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w:t>
            </w:r>
            <w:r>
              <w:rPr>
                <w:rFonts w:ascii="微软雅黑" w:hAnsi="微软雅黑" w:eastAsia="微软雅黑"/>
                <w:sz w:val="18"/>
                <w:szCs w:val="18"/>
              </w:rPr>
              <w:t>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hAnsi="Arial"/>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后续推进需要的参数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修改推进时需要带上此参数，ticket有效期为15分钟，可以多次使用（最多5次）</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is_verified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银行卡是否已认证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Y：已认证；N：未认证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rPr>
                <w:rFonts w:ascii="微软雅黑" w:hAnsi="微软雅黑" w:eastAsia="微软雅黑"/>
                <w:sz w:val="18"/>
                <w:szCs w:val="18"/>
              </w:rPr>
            </w:pPr>
          </w:p>
        </w:tc>
      </w:tr>
    </w:tbl>
    <w:p>
      <w:pPr>
        <w:pStyle w:val="4"/>
      </w:pPr>
      <w:r>
        <w:rPr>
          <w:rFonts w:hint="eastAsia"/>
        </w:rPr>
        <w:t>说明</w:t>
      </w:r>
    </w:p>
    <w:p>
      <w:pPr>
        <w:pStyle w:val="32"/>
        <w:ind w:firstLine="0" w:firstLineChars="0"/>
        <w:rPr>
          <w:rFonts w:ascii="微软雅黑" w:hAnsi="微软雅黑" w:eastAsia="微软雅黑"/>
        </w:rPr>
      </w:pPr>
      <w:r>
        <w:rPr>
          <w:rFonts w:hint="eastAsia" w:ascii="微软雅黑" w:hAnsi="微软雅黑" w:eastAsia="微软雅黑"/>
        </w:rPr>
        <w:t>该接口修改用户在新浪的预留手机，发送验证码到新手机并且获取推进ticket。</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修改银行预留手机推进</w:t>
      </w:r>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：change_bank_mobile_advance</w:t>
      </w:r>
    </w:p>
    <w:p>
      <w:pPr>
        <w:pStyle w:val="4"/>
      </w:pPr>
      <w:r>
        <w:rPr>
          <w:rFonts w:hint="eastAsia"/>
        </w:rPr>
        <w:t>参数</w:t>
      </w:r>
    </w:p>
    <w:p>
      <w:pPr>
        <w:pStyle w:val="32"/>
        <w:numPr>
          <w:ilvl w:val="0"/>
          <w:numId w:val="4"/>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t</w:t>
            </w:r>
            <w:r>
              <w:rPr>
                <w:rFonts w:ascii="微软雅黑" w:hAnsi="微软雅黑" w:eastAsia="微软雅黑"/>
                <w:sz w:val="18"/>
                <w:szCs w:val="18"/>
              </w:rPr>
              <w:t>icket</w:t>
            </w:r>
          </w:p>
        </w:tc>
        <w:tc>
          <w:tcPr>
            <w:tcW w:w="141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修改银行预留手机获取的ticket</w:t>
            </w:r>
          </w:p>
        </w:tc>
        <w:tc>
          <w:tcPr>
            <w:tcW w:w="647"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valid_code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验证码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手机验证码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bl>
    <w:p>
      <w:pPr>
        <w:pStyle w:val="32"/>
        <w:numPr>
          <w:ilvl w:val="0"/>
          <w:numId w:val="4"/>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ascii="微软雅黑" w:hAnsi="微软雅黑" w:eastAsia="微软雅黑"/>
                <w:sz w:val="18"/>
                <w:szCs w:val="18"/>
              </w:rPr>
              <w:t>card_id</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卡Id</w:t>
            </w:r>
          </w:p>
        </w:tc>
        <w:tc>
          <w:tcPr>
            <w:tcW w:w="141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修改后的银行卡Id</w:t>
            </w:r>
          </w:p>
        </w:tc>
        <w:tc>
          <w:tcPr>
            <w:tcW w:w="647"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jc w:val="both"/>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ascii="微软雅黑" w:hAnsi="微软雅黑" w:eastAsia="微软雅黑"/>
                <w:sz w:val="18"/>
                <w:szCs w:val="18"/>
              </w:rPr>
              <w:t>is_verified</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银行卡是否已认证</w:t>
            </w:r>
          </w:p>
        </w:tc>
        <w:tc>
          <w:tcPr>
            <w:tcW w:w="141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olor w:val="000000"/>
                <w:sz w:val="18"/>
                <w:szCs w:val="18"/>
              </w:rPr>
            </w:pPr>
            <w:r>
              <w:rPr>
                <w:rFonts w:hint="eastAsia" w:ascii="微软雅黑" w:hAnsi="微软雅黑" w:eastAsia="微软雅黑"/>
                <w:color w:val="000000"/>
                <w:sz w:val="18"/>
                <w:szCs w:val="18"/>
              </w:rPr>
              <w:t>String</w:t>
            </w:r>
          </w:p>
        </w:tc>
        <w:tc>
          <w:tcPr>
            <w:tcW w:w="2472"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Y：已认证；N：未认证</w:t>
            </w:r>
          </w:p>
        </w:tc>
        <w:tc>
          <w:tcPr>
            <w:tcW w:w="647"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tcPr>
          <w:p>
            <w:pPr>
              <w:pStyle w:val="33"/>
              <w:ind w:firstLine="360"/>
              <w:jc w:val="both"/>
              <w:rPr>
                <w:rFonts w:ascii="微软雅黑" w:hAnsi="微软雅黑" w:eastAsia="微软雅黑"/>
                <w:sz w:val="18"/>
                <w:szCs w:val="18"/>
              </w:rPr>
            </w:pPr>
          </w:p>
        </w:tc>
      </w:tr>
    </w:tbl>
    <w:p>
      <w:pPr>
        <w:pStyle w:val="4"/>
      </w:pPr>
      <w:r>
        <w:rPr>
          <w:rFonts w:hint="eastAsia"/>
        </w:rPr>
        <w:t>说明</w:t>
      </w:r>
    </w:p>
    <w:p>
      <w:pPr>
        <w:pStyle w:val="32"/>
        <w:ind w:firstLine="0" w:firstLineChars="0"/>
        <w:rPr>
          <w:rFonts w:ascii="微软雅黑" w:hAnsi="微软雅黑" w:eastAsia="微软雅黑"/>
        </w:rPr>
      </w:pPr>
      <w:r>
        <w:rPr>
          <w:rFonts w:hint="eastAsia" w:ascii="微软雅黑" w:hAnsi="微软雅黑" w:eastAsia="微软雅黑"/>
        </w:rPr>
        <w:t>该接口用于进行修改预留手机推进。</w:t>
      </w:r>
    </w:p>
    <w:p>
      <w:pPr>
        <w:pStyle w:val="3"/>
        <w:rPr>
          <w:rFonts w:ascii="微软雅黑" w:hAnsi="微软雅黑" w:eastAsia="微软雅黑"/>
        </w:rPr>
      </w:pPr>
      <w:r>
        <w:rPr>
          <w:rFonts w:hint="eastAsia" w:ascii="微软雅黑" w:hAnsi="微软雅黑" w:eastAsia="微软雅黑"/>
        </w:rPr>
        <w:t>查询交易关联号</w:t>
      </w:r>
    </w:p>
    <w:p>
      <w:pPr>
        <w:widowControl/>
        <w:jc w:val="left"/>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w:t>
      </w:r>
      <w:r>
        <w:rPr>
          <w:rFonts w:ascii="微软雅黑" w:hAnsi="微软雅黑" w:eastAsia="微软雅黑" w:cs="宋体"/>
          <w:b/>
          <w:bCs/>
          <w:kern w:val="0"/>
          <w:sz w:val="24"/>
          <w:szCs w:val="24"/>
        </w:rPr>
        <w:t>query_</w:t>
      </w:r>
      <w:r>
        <w:rPr>
          <w:rFonts w:hint="eastAsia" w:ascii="微软雅黑" w:hAnsi="微软雅黑" w:eastAsia="微软雅黑" w:cs="宋体"/>
          <w:b/>
          <w:bCs/>
          <w:kern w:val="0"/>
          <w:sz w:val="24"/>
          <w:szCs w:val="24"/>
        </w:rPr>
        <w:t>trade_related</w:t>
      </w:r>
      <w:r>
        <w:rPr>
          <w:rFonts w:ascii="微软雅黑" w:hAnsi="微软雅黑" w:eastAsia="微软雅黑" w:cs="宋体"/>
          <w:b/>
          <w:bCs/>
          <w:kern w:val="0"/>
          <w:sz w:val="24"/>
          <w:szCs w:val="24"/>
        </w:rPr>
        <w:t>_</w:t>
      </w:r>
      <w:r>
        <w:rPr>
          <w:rFonts w:hint="eastAsia" w:ascii="微软雅黑" w:hAnsi="微软雅黑" w:eastAsia="微软雅黑" w:cs="宋体"/>
          <w:b/>
          <w:bCs/>
          <w:kern w:val="0"/>
          <w:sz w:val="24"/>
          <w:szCs w:val="24"/>
        </w:rPr>
        <w:t>no</w:t>
      </w:r>
      <w:r>
        <w:rPr>
          <w:rFonts w:ascii="微软雅黑" w:hAnsi="微软雅黑" w:eastAsia="微软雅黑" w:cs="宋体"/>
          <w:b/>
          <w:bCs/>
          <w:kern w:val="0"/>
          <w:sz w:val="24"/>
          <w:szCs w:val="24"/>
        </w:rPr>
        <w:t xml:space="preserve"> </w:t>
      </w:r>
    </w:p>
    <w:p>
      <w:pPr>
        <w:pStyle w:val="4"/>
      </w:pPr>
      <w:r>
        <w:rPr>
          <w:rFonts w:hint="eastAsia"/>
        </w:rPr>
        <w:t>参数</w:t>
      </w:r>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Arial"/>
                <w:sz w:val="18"/>
                <w:szCs w:val="18"/>
              </w:rPr>
              <w:t>trade_related_no</w:t>
            </w:r>
          </w:p>
          <w:p>
            <w:pPr>
              <w:pStyle w:val="33"/>
              <w:rPr>
                <w:rFonts w:ascii="微软雅黑" w:hAnsi="微软雅黑" w:eastAsia="微软雅黑"/>
                <w:sz w:val="18"/>
                <w:szCs w:val="18"/>
              </w:rPr>
            </w:pP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交易关联号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商户交易关联号，用于代收付交易关联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352"/>
        <w:gridCol w:w="66"/>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gridSpan w:val="2"/>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7"/>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w:t>
            </w:r>
            <w:r>
              <w:rPr>
                <w:rFonts w:hint="eastAsia" w:ascii="微软雅黑" w:hAnsi="微软雅黑" w:eastAsia="微软雅黑"/>
                <w:sz w:val="18"/>
                <w:szCs w:val="18"/>
              </w:rPr>
              <w:t>_trade_related_no</w:t>
            </w:r>
          </w:p>
        </w:tc>
        <w:tc>
          <w:tcPr>
            <w:tcW w:w="135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内部交易关联号</w:t>
            </w:r>
          </w:p>
        </w:tc>
        <w:tc>
          <w:tcPr>
            <w:tcW w:w="1483" w:type="dxa"/>
            <w:gridSpan w:val="2"/>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我司内部交易关联号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balance</w:t>
            </w:r>
          </w:p>
        </w:tc>
        <w:tc>
          <w:tcPr>
            <w:tcW w:w="135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余额</w:t>
            </w:r>
          </w:p>
        </w:tc>
        <w:tc>
          <w:tcPr>
            <w:tcW w:w="1483" w:type="dxa"/>
            <w:gridSpan w:val="2"/>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35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83" w:type="dxa"/>
            <w:gridSpan w:val="2"/>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4"/>
      </w:pPr>
      <w:r>
        <w:rPr>
          <w:rFonts w:hint="eastAsia"/>
        </w:rPr>
        <w:t>说明</w:t>
      </w:r>
    </w:p>
    <w:p>
      <w:pPr>
        <w:rPr>
          <w:rFonts w:ascii="微软雅黑" w:hAnsi="微软雅黑" w:eastAsia="微软雅黑"/>
          <w:sz w:val="18"/>
          <w:szCs w:val="18"/>
        </w:rPr>
      </w:pPr>
      <w:r>
        <w:rPr>
          <w:rFonts w:hint="eastAsia" w:ascii="微软雅黑" w:hAnsi="微软雅黑" w:eastAsia="微软雅黑"/>
        </w:rPr>
        <w:t>此接口用来查询我司内部代收代付交易关联号，需要和商户交易关联号配合使用。</w:t>
      </w:r>
    </w:p>
    <w:p>
      <w:pPr>
        <w:pStyle w:val="32"/>
        <w:ind w:firstLine="0" w:firstLineChars="0"/>
        <w:rPr>
          <w:rFonts w:ascii="微软雅黑" w:hAnsi="微软雅黑" w:eastAsia="微软雅黑"/>
          <w:b/>
        </w:rPr>
      </w:pPr>
    </w:p>
    <w:p>
      <w:pPr>
        <w:pStyle w:val="2"/>
        <w:numPr>
          <w:ilvl w:val="0"/>
          <w:numId w:val="2"/>
        </w:numPr>
        <w:tabs>
          <w:tab w:val="left" w:pos="432"/>
        </w:tabs>
        <w:rPr>
          <w:rFonts w:ascii="微软雅黑" w:hAnsi="微软雅黑" w:eastAsia="微软雅黑"/>
        </w:rPr>
      </w:pPr>
      <w:bookmarkStart w:id="185" w:name="_Toc462921968"/>
      <w:r>
        <w:rPr>
          <w:rFonts w:hint="eastAsia" w:ascii="微软雅黑" w:hAnsi="微软雅黑" w:eastAsia="微软雅黑"/>
        </w:rPr>
        <w:t>订单</w:t>
      </w:r>
      <w:r>
        <w:rPr>
          <w:rFonts w:ascii="微软雅黑" w:hAnsi="微软雅黑" w:eastAsia="微软雅黑"/>
        </w:rPr>
        <w:t>类接口</w:t>
      </w:r>
      <w:bookmarkEnd w:id="174"/>
      <w:bookmarkEnd w:id="185"/>
    </w:p>
    <w:p>
      <w:pPr>
        <w:rPr>
          <w:rFonts w:ascii="微软雅黑" w:hAnsi="微软雅黑" w:eastAsia="微软雅黑"/>
        </w:rPr>
      </w:pPr>
      <w:r>
        <w:rPr>
          <w:rFonts w:hint="eastAsia" w:ascii="微软雅黑" w:hAnsi="微软雅黑" w:eastAsia="微软雅黑"/>
        </w:rPr>
        <w:t>注</w:t>
      </w:r>
      <w:r>
        <w:rPr>
          <w:rFonts w:ascii="微软雅黑" w:hAnsi="微软雅黑" w:eastAsia="微软雅黑"/>
        </w:rPr>
        <w:t>：针对订单类接口</w:t>
      </w:r>
      <w:r>
        <w:rPr>
          <w:rFonts w:hint="eastAsia" w:ascii="微软雅黑" w:hAnsi="微软雅黑" w:eastAsia="微软雅黑"/>
        </w:rPr>
        <w:t>同步</w:t>
      </w:r>
      <w:r>
        <w:rPr>
          <w:rFonts w:ascii="微软雅黑" w:hAnsi="微软雅黑" w:eastAsia="微软雅黑"/>
        </w:rPr>
        <w:t>响应判断依据如下：</w:t>
      </w:r>
    </w:p>
    <w:p>
      <w:pPr>
        <w:numPr>
          <w:ilvl w:val="0"/>
          <w:numId w:val="15"/>
        </w:numPr>
        <w:rPr>
          <w:rFonts w:ascii="微软雅黑" w:hAnsi="微软雅黑" w:eastAsia="微软雅黑"/>
        </w:rPr>
      </w:pPr>
      <w:r>
        <w:rPr>
          <w:rFonts w:hint="eastAsia" w:ascii="微软雅黑" w:hAnsi="微软雅黑" w:eastAsia="微软雅黑"/>
        </w:rPr>
        <w:t>当响应</w:t>
      </w:r>
      <w:r>
        <w:rPr>
          <w:rFonts w:ascii="微软雅黑" w:hAnsi="微软雅黑" w:eastAsia="微软雅黑"/>
        </w:rPr>
        <w:t>中</w:t>
      </w:r>
      <w:r>
        <w:rPr>
          <w:rFonts w:hint="eastAsia" w:ascii="微软雅黑" w:hAnsi="微软雅黑" w:eastAsia="微软雅黑"/>
        </w:rPr>
        <w:t>存在状态</w:t>
      </w:r>
      <w:r>
        <w:rPr>
          <w:rFonts w:ascii="微软雅黑" w:hAnsi="微软雅黑" w:eastAsia="微软雅黑"/>
        </w:rPr>
        <w:t>，则以状态为订单结果的判断依据</w:t>
      </w:r>
    </w:p>
    <w:p>
      <w:pPr>
        <w:rPr>
          <w:rFonts w:ascii="微软雅黑" w:hAnsi="微软雅黑" w:eastAsia="微软雅黑"/>
        </w:rPr>
      </w:pPr>
    </w:p>
    <w:p>
      <w:pPr>
        <w:pStyle w:val="32"/>
        <w:keepNext/>
        <w:keepLines/>
        <w:numPr>
          <w:ilvl w:val="0"/>
          <w:numId w:val="1"/>
        </w:numPr>
        <w:spacing w:before="120" w:after="120"/>
        <w:ind w:firstLineChars="0"/>
        <w:outlineLvl w:val="0"/>
        <w:rPr>
          <w:rFonts w:ascii="微软雅黑" w:hAnsi="微软雅黑" w:eastAsia="微软雅黑" w:cs="Times New Roman"/>
          <w:b/>
          <w:bCs/>
          <w:vanish/>
          <w:kern w:val="44"/>
          <w:sz w:val="30"/>
          <w:szCs w:val="44"/>
        </w:rPr>
      </w:pPr>
      <w:bookmarkStart w:id="186" w:name="_Toc386571117"/>
      <w:bookmarkEnd w:id="186"/>
      <w:bookmarkStart w:id="187" w:name="_Toc386613680"/>
      <w:bookmarkEnd w:id="187"/>
      <w:bookmarkStart w:id="188" w:name="_Toc386619978"/>
      <w:bookmarkEnd w:id="188"/>
      <w:bookmarkStart w:id="189" w:name="_Toc386653882"/>
      <w:bookmarkEnd w:id="189"/>
      <w:bookmarkStart w:id="190" w:name="_Toc387422287"/>
      <w:bookmarkEnd w:id="190"/>
      <w:bookmarkStart w:id="191" w:name="_Toc387771825"/>
      <w:bookmarkEnd w:id="191"/>
      <w:bookmarkStart w:id="192" w:name="_Toc388361638"/>
      <w:bookmarkEnd w:id="192"/>
      <w:bookmarkStart w:id="193" w:name="_Toc388361717"/>
      <w:bookmarkEnd w:id="193"/>
      <w:bookmarkStart w:id="194" w:name="_Toc389677446"/>
      <w:bookmarkEnd w:id="194"/>
      <w:bookmarkStart w:id="195" w:name="_Toc389686149"/>
      <w:bookmarkEnd w:id="195"/>
      <w:bookmarkStart w:id="196" w:name="_Toc391052838"/>
      <w:bookmarkEnd w:id="196"/>
      <w:bookmarkStart w:id="197" w:name="_Toc391052941"/>
      <w:bookmarkEnd w:id="197"/>
      <w:bookmarkStart w:id="198" w:name="_Toc391385153"/>
      <w:bookmarkEnd w:id="198"/>
      <w:bookmarkStart w:id="199" w:name="_Toc392157338"/>
      <w:bookmarkEnd w:id="199"/>
      <w:bookmarkStart w:id="200" w:name="_Toc392157444"/>
      <w:bookmarkEnd w:id="200"/>
      <w:bookmarkStart w:id="201" w:name="_Toc392157928"/>
      <w:bookmarkEnd w:id="201"/>
      <w:bookmarkStart w:id="202" w:name="_Toc392158565"/>
      <w:bookmarkEnd w:id="202"/>
      <w:bookmarkStart w:id="203" w:name="_Toc392158905"/>
      <w:bookmarkEnd w:id="203"/>
      <w:bookmarkStart w:id="204" w:name="_Toc392159009"/>
      <w:bookmarkEnd w:id="204"/>
      <w:bookmarkStart w:id="205" w:name="_Toc392163942"/>
      <w:bookmarkEnd w:id="205"/>
      <w:bookmarkStart w:id="206" w:name="_Toc392586866"/>
      <w:bookmarkEnd w:id="206"/>
      <w:bookmarkStart w:id="207" w:name="_Toc393394458"/>
      <w:bookmarkEnd w:id="207"/>
      <w:bookmarkStart w:id="208" w:name="_Toc394408684"/>
      <w:bookmarkEnd w:id="208"/>
      <w:bookmarkStart w:id="209" w:name="_Toc398133349"/>
      <w:bookmarkEnd w:id="209"/>
      <w:bookmarkStart w:id="210" w:name="_Toc403059548"/>
      <w:bookmarkEnd w:id="210"/>
      <w:bookmarkStart w:id="211" w:name="_Toc403059686"/>
      <w:bookmarkEnd w:id="211"/>
      <w:bookmarkStart w:id="212" w:name="_Toc403493870"/>
      <w:bookmarkEnd w:id="212"/>
      <w:bookmarkStart w:id="213" w:name="_Toc403558932"/>
      <w:bookmarkEnd w:id="213"/>
      <w:bookmarkStart w:id="214" w:name="_Toc403559077"/>
      <w:bookmarkEnd w:id="214"/>
      <w:bookmarkStart w:id="215" w:name="_Toc403559354"/>
      <w:bookmarkEnd w:id="215"/>
      <w:bookmarkStart w:id="216" w:name="_Toc403559499"/>
      <w:bookmarkEnd w:id="216"/>
      <w:bookmarkStart w:id="217" w:name="_Toc403559799"/>
      <w:bookmarkEnd w:id="217"/>
      <w:bookmarkStart w:id="218" w:name="_Toc403560419"/>
      <w:bookmarkEnd w:id="218"/>
      <w:bookmarkStart w:id="219" w:name="_Toc403748938"/>
      <w:bookmarkEnd w:id="219"/>
      <w:bookmarkStart w:id="220" w:name="_Toc404165910"/>
      <w:bookmarkEnd w:id="220"/>
      <w:bookmarkStart w:id="221" w:name="_Toc404166059"/>
      <w:bookmarkEnd w:id="221"/>
      <w:bookmarkStart w:id="222" w:name="_Toc404166273"/>
      <w:bookmarkEnd w:id="222"/>
      <w:bookmarkStart w:id="223" w:name="_Toc404167278"/>
      <w:bookmarkEnd w:id="223"/>
      <w:bookmarkStart w:id="224" w:name="_Toc404171822"/>
      <w:bookmarkEnd w:id="224"/>
      <w:bookmarkStart w:id="225" w:name="_Toc404172437"/>
      <w:bookmarkEnd w:id="225"/>
      <w:bookmarkStart w:id="226" w:name="_Toc404177608"/>
      <w:bookmarkEnd w:id="226"/>
      <w:bookmarkStart w:id="227" w:name="_Toc408997355"/>
      <w:bookmarkEnd w:id="227"/>
      <w:bookmarkStart w:id="228" w:name="_Toc408997524"/>
      <w:bookmarkEnd w:id="228"/>
      <w:bookmarkStart w:id="229" w:name="_Toc408997662"/>
      <w:bookmarkEnd w:id="229"/>
      <w:bookmarkStart w:id="230" w:name="_Toc408997833"/>
      <w:bookmarkEnd w:id="230"/>
      <w:bookmarkStart w:id="231" w:name="_Toc409799091"/>
      <w:bookmarkEnd w:id="231"/>
      <w:bookmarkStart w:id="232" w:name="_Toc410035462"/>
      <w:bookmarkEnd w:id="232"/>
      <w:bookmarkStart w:id="233" w:name="_Toc410035635"/>
      <w:bookmarkEnd w:id="233"/>
      <w:bookmarkStart w:id="234" w:name="_Toc413420434"/>
      <w:bookmarkEnd w:id="234"/>
      <w:bookmarkStart w:id="235" w:name="_Toc415042517"/>
      <w:bookmarkEnd w:id="235"/>
      <w:bookmarkStart w:id="236" w:name="_Toc423441033"/>
      <w:bookmarkEnd w:id="236"/>
      <w:bookmarkStart w:id="237" w:name="_Toc425954678"/>
      <w:bookmarkEnd w:id="237"/>
      <w:bookmarkStart w:id="238" w:name="_Toc427828518"/>
      <w:bookmarkEnd w:id="238"/>
      <w:bookmarkStart w:id="239" w:name="_Toc430688558"/>
      <w:bookmarkEnd w:id="239"/>
      <w:bookmarkStart w:id="240" w:name="_Toc430717804"/>
      <w:bookmarkEnd w:id="240"/>
      <w:bookmarkStart w:id="241" w:name="_Toc430718002"/>
      <w:bookmarkEnd w:id="241"/>
      <w:bookmarkStart w:id="242" w:name="_Toc435134906"/>
      <w:bookmarkEnd w:id="242"/>
      <w:bookmarkStart w:id="243" w:name="_Toc438803750"/>
      <w:bookmarkEnd w:id="243"/>
      <w:bookmarkStart w:id="244" w:name="_Toc450843925"/>
      <w:bookmarkEnd w:id="244"/>
      <w:bookmarkStart w:id="245" w:name="_Toc451354751"/>
      <w:bookmarkEnd w:id="245"/>
      <w:bookmarkStart w:id="246" w:name="_Toc451354978"/>
      <w:bookmarkEnd w:id="246"/>
      <w:bookmarkStart w:id="247" w:name="_Toc462921969"/>
      <w:bookmarkEnd w:id="247"/>
    </w:p>
    <w:p>
      <w:pPr>
        <w:pStyle w:val="3"/>
        <w:rPr>
          <w:rFonts w:ascii="微软雅黑" w:hAnsi="微软雅黑" w:eastAsia="微软雅黑"/>
        </w:rPr>
      </w:pPr>
      <w:bookmarkStart w:id="248" w:name="_Toc462921970"/>
      <w:r>
        <w:rPr>
          <w:rFonts w:hint="eastAsia" w:ascii="微软雅黑" w:hAnsi="微软雅黑" w:eastAsia="微软雅黑"/>
        </w:rPr>
        <w:t>创建代收</w:t>
      </w:r>
      <w:r>
        <w:rPr>
          <w:rFonts w:ascii="微软雅黑" w:hAnsi="微软雅黑" w:eastAsia="微软雅黑"/>
        </w:rPr>
        <w:t>交易</w:t>
      </w:r>
      <w:bookmarkEnd w:id="248"/>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hosting_collect_trade</w:t>
      </w:r>
    </w:p>
    <w:p>
      <w:pPr>
        <w:pStyle w:val="4"/>
      </w:pPr>
      <w:bookmarkStart w:id="249" w:name="_Toc462921971"/>
      <w:r>
        <w:rPr>
          <w:rFonts w:hint="eastAsia"/>
        </w:rPr>
        <w:t>参数</w:t>
      </w:r>
      <w:bookmarkEnd w:id="249"/>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外部业务码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w:t>
            </w:r>
            <w:r>
              <w:rPr>
                <w:rFonts w:ascii="微软雅黑" w:hAnsi="微软雅黑" w:eastAsia="微软雅黑"/>
                <w:sz w:val="18"/>
                <w:szCs w:val="18"/>
              </w:rPr>
              <w:t>代收</w:t>
            </w:r>
            <w:r>
              <w:rPr>
                <w:rFonts w:hint="eastAsia" w:ascii="微软雅黑" w:hAnsi="微软雅黑" w:eastAsia="微软雅黑"/>
                <w:sz w:val="18"/>
                <w:szCs w:val="18"/>
              </w:rPr>
              <w:t>交易</w:t>
            </w:r>
            <w:r>
              <w:rPr>
                <w:rFonts w:ascii="微软雅黑" w:hAnsi="微软雅黑" w:eastAsia="微软雅黑"/>
                <w:sz w:val="18"/>
                <w:szCs w:val="18"/>
              </w:rPr>
              <w:t>业务码</w:t>
            </w:r>
            <w:r>
              <w:rPr>
                <w:rFonts w:hint="eastAsia" w:ascii="微软雅黑" w:hAnsi="微软雅黑" w:eastAsia="微软雅黑"/>
                <w:sz w:val="18"/>
                <w:szCs w:val="18"/>
              </w:rPr>
              <w:t>，见附录：外部业务码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w:t>
            </w:r>
            <w:r>
              <w:rPr>
                <w:rFonts w:hint="eastAsia" w:ascii="微软雅黑" w:hAnsi="微软雅黑" w:eastAsia="微软雅黑"/>
                <w:sz w:val="18"/>
                <w:szCs w:val="18"/>
              </w:rPr>
              <w:t xml:space="preserve">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w:t>
            </w:r>
            <w:r>
              <w:rPr>
                <w:rFonts w:hint="eastAsia" w:ascii="微软雅黑" w:hAnsi="微软雅黑" w:eastAsia="微软雅黑"/>
                <w:sz w:val="18"/>
                <w:szCs w:val="18"/>
              </w:rPr>
              <w:t>rade</w:t>
            </w:r>
            <w:r>
              <w:rPr>
                <w:rFonts w:ascii="微软雅黑" w:hAnsi="微软雅黑" w:eastAsia="微软雅黑"/>
                <w:sz w:val="18"/>
                <w:szCs w:val="18"/>
              </w:rPr>
              <w:t>_close_time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关闭时间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(8)</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设置未付款交易的超时时间，一旦超时，该笔交易就会自动被关闭。</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取值范围：</w:t>
            </w:r>
            <w:r>
              <w:rPr>
                <w:rFonts w:ascii="微软雅黑" w:hAnsi="微软雅黑" w:eastAsia="微软雅黑"/>
                <w:sz w:val="18"/>
                <w:szCs w:val="18"/>
              </w:rPr>
              <w:t>1m</w:t>
            </w:r>
            <w:r>
              <w:rPr>
                <w:rFonts w:hint="eastAsia" w:ascii="微软雅黑" w:hAnsi="微软雅黑" w:eastAsia="微软雅黑"/>
                <w:sz w:val="18"/>
                <w:szCs w:val="18"/>
              </w:rPr>
              <w:t>～</w:t>
            </w:r>
            <w:r>
              <w:rPr>
                <w:rFonts w:ascii="微软雅黑" w:hAnsi="微软雅黑" w:eastAsia="微软雅黑"/>
                <w:sz w:val="18"/>
                <w:szCs w:val="18"/>
              </w:rPr>
              <w:t>15d</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分钟，</w:t>
            </w:r>
            <w:r>
              <w:rPr>
                <w:rFonts w:ascii="微软雅黑" w:hAnsi="微软雅黑" w:eastAsia="微软雅黑"/>
                <w:sz w:val="18"/>
                <w:szCs w:val="18"/>
              </w:rPr>
              <w:t>h-</w:t>
            </w:r>
            <w:r>
              <w:rPr>
                <w:rFonts w:hint="eastAsia" w:ascii="微软雅黑" w:hAnsi="微软雅黑" w:eastAsia="微软雅黑"/>
                <w:sz w:val="18"/>
                <w:szCs w:val="18"/>
              </w:rPr>
              <w:t>小时，</w:t>
            </w:r>
            <w:r>
              <w:rPr>
                <w:rFonts w:ascii="微软雅黑" w:hAnsi="微软雅黑" w:eastAsia="微软雅黑"/>
                <w:sz w:val="18"/>
                <w:szCs w:val="18"/>
              </w:rPr>
              <w:t>d-</w:t>
            </w:r>
            <w:r>
              <w:rPr>
                <w:rFonts w:hint="eastAsia" w:ascii="微软雅黑" w:hAnsi="微软雅黑" w:eastAsia="微软雅黑"/>
                <w:sz w:val="18"/>
                <w:szCs w:val="18"/>
              </w:rPr>
              <w:t>天</w:t>
            </w:r>
          </w:p>
          <w:p>
            <w:pPr>
              <w:pStyle w:val="33"/>
              <w:spacing w:before="80"/>
              <w:rPr>
                <w:rFonts w:ascii="微软雅黑" w:hAnsi="微软雅黑" w:eastAsia="微软雅黑"/>
                <w:sz w:val="18"/>
                <w:szCs w:val="18"/>
              </w:rPr>
            </w:pPr>
            <w:r>
              <w:rPr>
                <w:rFonts w:hint="eastAsia" w:ascii="微软雅黑" w:hAnsi="微软雅黑" w:eastAsia="微软雅黑"/>
                <w:sz w:val="18"/>
                <w:szCs w:val="18"/>
              </w:rPr>
              <w:t>不接受小数点，如</w:t>
            </w:r>
            <w:r>
              <w:rPr>
                <w:rFonts w:ascii="微软雅黑" w:hAnsi="微软雅黑" w:eastAsia="微软雅黑"/>
                <w:sz w:val="18"/>
                <w:szCs w:val="18"/>
              </w:rPr>
              <w:t>1.5d</w:t>
            </w:r>
            <w:r>
              <w:rPr>
                <w:rFonts w:hint="eastAsia" w:ascii="微软雅黑" w:hAnsi="微软雅黑" w:eastAsia="微软雅黑"/>
                <w:sz w:val="18"/>
                <w:szCs w:val="18"/>
              </w:rPr>
              <w:t>，可转换为</w:t>
            </w:r>
            <w:r>
              <w:rPr>
                <w:rFonts w:ascii="微软雅黑" w:hAnsi="微软雅黑" w:eastAsia="微软雅黑"/>
                <w:sz w:val="18"/>
                <w:szCs w:val="18"/>
              </w:rPr>
              <w:t>36h</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如果是代收完成交易，则该关闭时间指冻结成功前有效时间。</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can_r</w:t>
            </w:r>
            <w:r>
              <w:rPr>
                <w:rFonts w:hint="eastAsia" w:ascii="微软雅黑" w:hAnsi="微软雅黑" w:eastAsia="微软雅黑"/>
                <w:sz w:val="18"/>
                <w:szCs w:val="18"/>
              </w:rPr>
              <w:t>epay_on_failed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支付失败后是否可以再次支付</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支付失败后，是否可以重复发起支付</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取值范围：Y、N(忽略大小写)</w:t>
            </w:r>
          </w:p>
          <w:p>
            <w:pPr>
              <w:pStyle w:val="33"/>
              <w:spacing w:before="80"/>
              <w:rPr>
                <w:rFonts w:ascii="微软雅黑" w:hAnsi="微软雅黑" w:eastAsia="微软雅黑"/>
                <w:sz w:val="18"/>
                <w:szCs w:val="18"/>
              </w:rPr>
            </w:pPr>
            <w:r>
              <w:rPr>
                <w:rFonts w:hint="eastAsia" w:ascii="微软雅黑" w:hAnsi="微软雅黑" w:eastAsia="微软雅黑"/>
                <w:sz w:val="18"/>
                <w:szCs w:val="18"/>
              </w:rPr>
              <w:t>Y：可以再次支付</w:t>
            </w:r>
          </w:p>
          <w:p>
            <w:pPr>
              <w:pStyle w:val="33"/>
              <w:spacing w:before="80"/>
              <w:rPr>
                <w:rFonts w:ascii="微软雅黑" w:hAnsi="微软雅黑" w:eastAsia="微软雅黑"/>
                <w:sz w:val="18"/>
                <w:szCs w:val="18"/>
              </w:rPr>
            </w:pPr>
            <w:r>
              <w:rPr>
                <w:rFonts w:hint="eastAsia" w:ascii="微软雅黑" w:hAnsi="微软雅黑" w:eastAsia="微软雅黑"/>
                <w:sz w:val="18"/>
                <w:szCs w:val="18"/>
              </w:rPr>
              <w:t>N：不能再次支付</w:t>
            </w:r>
          </w:p>
          <w:p>
            <w:pPr>
              <w:pStyle w:val="33"/>
              <w:spacing w:before="80"/>
              <w:rPr>
                <w:rFonts w:ascii="微软雅黑" w:hAnsi="微软雅黑" w:eastAsia="微软雅黑"/>
                <w:sz w:val="18"/>
                <w:szCs w:val="18"/>
              </w:rPr>
            </w:pPr>
            <w:r>
              <w:rPr>
                <w:rFonts w:hint="eastAsia" w:ascii="微软雅黑" w:hAnsi="微软雅黑" w:eastAsia="微软雅黑"/>
                <w:sz w:val="18"/>
                <w:szCs w:val="18"/>
              </w:rPr>
              <w:t>默认值为N</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如果为代收冻结交易，则表示代收完成失败后是否可以再次发起代收完成。</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取值范围：Y、N(忽略大小写)</w:t>
            </w:r>
          </w:p>
          <w:p>
            <w:pPr>
              <w:pStyle w:val="33"/>
              <w:spacing w:before="80"/>
              <w:rPr>
                <w:rFonts w:ascii="微软雅黑" w:hAnsi="微软雅黑" w:eastAsia="微软雅黑"/>
                <w:sz w:val="18"/>
                <w:szCs w:val="18"/>
              </w:rPr>
            </w:pPr>
            <w:r>
              <w:rPr>
                <w:rFonts w:hint="eastAsia" w:ascii="微软雅黑" w:hAnsi="微软雅黑" w:eastAsia="微软雅黑"/>
                <w:sz w:val="18"/>
                <w:szCs w:val="18"/>
              </w:rPr>
              <w:t>Y：代收完成失败后可以再次发起代收完成。（交易状态为代收冻结成功）</w:t>
            </w:r>
          </w:p>
          <w:p>
            <w:pPr>
              <w:pStyle w:val="33"/>
              <w:spacing w:before="80"/>
              <w:rPr>
                <w:rFonts w:ascii="微软雅黑" w:hAnsi="微软雅黑" w:eastAsia="微软雅黑"/>
                <w:sz w:val="18"/>
                <w:szCs w:val="18"/>
              </w:rPr>
            </w:pPr>
            <w:r>
              <w:rPr>
                <w:rFonts w:hint="eastAsia" w:ascii="微软雅黑" w:hAnsi="微软雅黑" w:eastAsia="微软雅黑"/>
                <w:sz w:val="18"/>
                <w:szCs w:val="18"/>
              </w:rPr>
              <w:t>N：代收完成失败后不可以发起代收完成。（交易状态为交易失败，会自动触发代收撤销）</w:t>
            </w:r>
          </w:p>
          <w:p>
            <w:pPr>
              <w:pStyle w:val="33"/>
              <w:spacing w:before="80"/>
              <w:rPr>
                <w:rFonts w:ascii="微软雅黑" w:hAnsi="微软雅黑" w:eastAsia="微软雅黑"/>
                <w:sz w:val="18"/>
                <w:szCs w:val="18"/>
              </w:rPr>
            </w:pPr>
            <w:r>
              <w:rPr>
                <w:rFonts w:hint="eastAsia" w:ascii="微软雅黑" w:hAnsi="微软雅黑" w:eastAsia="微软雅黑"/>
                <w:sz w:val="18"/>
                <w:szCs w:val="18"/>
              </w:rPr>
              <w:t>默认值为N</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goods_id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对应 3.20章节“标的录入”接口中的标的号，用来关联标的。如果非标的类资金业务，此字段可以为空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Arial"/>
                <w:sz w:val="18"/>
                <w:szCs w:val="18"/>
              </w:rPr>
              <w:t>trade_related_no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交易关联号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商户交易关联号，用于代收代付交易关联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8575" w:type="dxa"/>
            <w:gridSpan w:val="6"/>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payer_</w:t>
            </w:r>
            <w:r>
              <w:rPr>
                <w:rFonts w:hint="eastAsia" w:ascii="微软雅黑" w:hAnsi="微软雅黑" w:eastAsia="微软雅黑"/>
                <w:sz w:val="18"/>
                <w:szCs w:val="18"/>
              </w:rPr>
              <w:t>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付款用户ID</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ayer</w:t>
            </w:r>
            <w:r>
              <w:rPr>
                <w:rFonts w:ascii="微软雅黑" w:hAnsi="微软雅黑" w:eastAsia="微软雅黑"/>
                <w:sz w:val="18"/>
                <w:szCs w:val="18"/>
              </w:rPr>
              <w:t>_identity_type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payer</w:t>
            </w:r>
            <w:r>
              <w:rPr>
                <w:rFonts w:hint="eastAsia" w:ascii="微软雅黑" w:hAnsi="微软雅黑" w:eastAsia="微软雅黑"/>
                <w:sz w:val="18"/>
                <w:szCs w:val="18"/>
              </w:rPr>
              <w:t>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用户在商户平台发起支付时候的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p</w:t>
            </w:r>
            <w:r>
              <w:rPr>
                <w:rFonts w:ascii="微软雅黑" w:hAnsi="微软雅黑" w:eastAsia="微软雅黑"/>
                <w:sz w:val="18"/>
                <w:szCs w:val="18"/>
              </w:rPr>
              <w:t>ay</w:t>
            </w:r>
            <w:r>
              <w:rPr>
                <w:rFonts w:hint="eastAsia" w:ascii="微软雅黑" w:hAnsi="微软雅黑" w:eastAsia="微软雅黑"/>
                <w:sz w:val="18"/>
                <w:szCs w:val="18"/>
              </w:rPr>
              <w:t>_</w:t>
            </w:r>
            <w:r>
              <w:rPr>
                <w:rFonts w:ascii="微软雅黑" w:hAnsi="微软雅黑" w:eastAsia="微软雅黑"/>
                <w:sz w:val="18"/>
                <w:szCs w:val="18"/>
              </w:rPr>
              <w:t xml:space="preserve">method </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格式：支付方式^金额^扩展|支付方式^金额^扩展。</w:t>
            </w:r>
            <w:r>
              <w:rPr>
                <w:rFonts w:ascii="微软雅黑" w:hAnsi="微软雅黑" w:eastAsia="微软雅黑"/>
                <w:sz w:val="18"/>
                <w:szCs w:val="18"/>
              </w:rPr>
              <w:t>扩展</w:t>
            </w:r>
            <w:r>
              <w:rPr>
                <w:rFonts w:hint="eastAsia" w:ascii="微软雅黑" w:hAnsi="微软雅黑" w:eastAsia="微软雅黑"/>
                <w:sz w:val="18"/>
                <w:szCs w:val="18"/>
              </w:rPr>
              <w:t>信息</w:t>
            </w:r>
            <w:r>
              <w:rPr>
                <w:rFonts w:ascii="微软雅黑" w:hAnsi="微软雅黑" w:eastAsia="微软雅黑"/>
                <w:sz w:val="18"/>
                <w:szCs w:val="18"/>
              </w:rPr>
              <w:t>内容以</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针对不同支付方式的扩展定义见附录</w:t>
            </w:r>
            <w:r>
              <w:rPr>
                <w:rFonts w:hint="eastAsia" w:ascii="微软雅黑" w:hAnsi="微软雅黑" w:eastAsia="微软雅黑"/>
                <w:sz w:val="18"/>
                <w:szCs w:val="18"/>
              </w:rPr>
              <w:t xml:space="preserve"> </w:t>
            </w:r>
            <w:r>
              <w:rPr>
                <w:rFonts w:ascii="微软雅黑" w:hAnsi="微软雅黑" w:eastAsia="微软雅黑"/>
                <w:sz w:val="18"/>
                <w:szCs w:val="18"/>
              </w:rPr>
              <w:t>“</w:t>
            </w:r>
            <w:r>
              <w:rPr>
                <w:rFonts w:hint="eastAsia" w:ascii="微软雅黑" w:hAnsi="微软雅黑" w:eastAsia="微软雅黑"/>
                <w:sz w:val="18"/>
                <w:szCs w:val="18"/>
              </w:rPr>
              <w:t>支付方式扩展</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网银：online_bank^260.00^</w:t>
            </w:r>
            <w:r>
              <w:rPr>
                <w:rFonts w:ascii="微软雅黑" w:hAnsi="微软雅黑" w:eastAsia="微软雅黑"/>
                <w:sz w:val="18"/>
                <w:szCs w:val="18"/>
              </w:rPr>
              <w:t>SINAPAY</w:t>
            </w:r>
            <w:r>
              <w:rPr>
                <w:rFonts w:hint="eastAsia" w:ascii="微软雅黑" w:hAnsi="微软雅黑" w:eastAsia="微软雅黑"/>
                <w:sz w:val="18"/>
                <w:szCs w:val="18"/>
              </w:rPr>
              <w:t>，DEBIT,C</w:t>
            </w:r>
          </w:p>
          <w:p>
            <w:pPr>
              <w:pStyle w:val="33"/>
              <w:rPr>
                <w:rFonts w:ascii="微软雅黑" w:hAnsi="微软雅黑" w:eastAsia="微软雅黑"/>
                <w:sz w:val="18"/>
                <w:szCs w:val="18"/>
              </w:rPr>
            </w:pPr>
            <w:r>
              <w:rPr>
                <w:rFonts w:ascii="微软雅黑" w:hAnsi="微软雅黑" w:eastAsia="微软雅黑"/>
                <w:sz w:val="18"/>
                <w:szCs w:val="18"/>
              </w:rPr>
              <w:t>SINAPAY</w:t>
            </w:r>
            <w:r>
              <w:rPr>
                <w:rFonts w:hint="eastAsia" w:ascii="微软雅黑" w:hAnsi="微软雅黑" w:eastAsia="微软雅黑"/>
                <w:sz w:val="18"/>
                <w:szCs w:val="18"/>
              </w:rPr>
              <w:t>是跳转收银台的必传参数，C是对公对私，DEBIT是借记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collect_trade_type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代收交易类型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代收</w:t>
            </w:r>
            <w:r>
              <w:rPr>
                <w:rFonts w:hint="eastAsia" w:ascii="微软雅黑" w:hAnsi="微软雅黑" w:eastAsia="微软雅黑"/>
                <w:sz w:val="18"/>
                <w:szCs w:val="18"/>
              </w:rPr>
              <w:t>冻结交易传</w:t>
            </w:r>
            <w:r>
              <w:rPr>
                <w:rFonts w:ascii="微软雅黑" w:hAnsi="微软雅黑" w:eastAsia="微软雅黑"/>
                <w:sz w:val="18"/>
                <w:szCs w:val="18"/>
              </w:rPr>
              <w:t>pre_auth</w:t>
            </w:r>
          </w:p>
          <w:p>
            <w:pPr>
              <w:pStyle w:val="33"/>
              <w:rPr>
                <w:rFonts w:ascii="微软雅黑" w:hAnsi="微软雅黑" w:eastAsia="微软雅黑"/>
                <w:sz w:val="18"/>
                <w:szCs w:val="18"/>
              </w:rPr>
            </w:pPr>
            <w:r>
              <w:rPr>
                <w:rFonts w:hint="eastAsia" w:ascii="微软雅黑" w:hAnsi="微软雅黑" w:eastAsia="微软雅黑"/>
                <w:sz w:val="18"/>
                <w:szCs w:val="18"/>
              </w:rPr>
              <w:t>，其它场景不传该参数。</w:t>
            </w:r>
          </w:p>
          <w:p>
            <w:pPr>
              <w:pStyle w:val="33"/>
              <w:rPr>
                <w:rFonts w:ascii="微软雅黑" w:hAnsi="微软雅黑" w:eastAsia="微软雅黑"/>
                <w:sz w:val="18"/>
                <w:szCs w:val="18"/>
              </w:rPr>
            </w:pPr>
            <w:r>
              <w:rPr>
                <w:rFonts w:hint="eastAsia" w:ascii="微软雅黑" w:hAnsi="微软雅黑" w:eastAsia="微软雅黑"/>
                <w:sz w:val="18"/>
                <w:szCs w:val="18"/>
              </w:rPr>
              <w:t>2、代收冻结用户的账户余额；比如：用户的投资操作，商户想先冻结用户存钱罐</w:t>
            </w:r>
          </w:p>
          <w:p>
            <w:pPr>
              <w:pStyle w:val="33"/>
              <w:rPr>
                <w:rFonts w:ascii="微软雅黑" w:hAnsi="微软雅黑" w:eastAsia="微软雅黑"/>
              </w:rPr>
            </w:pPr>
            <w:r>
              <w:rPr>
                <w:rFonts w:hint="eastAsia" w:ascii="微软雅黑" w:hAnsi="微软雅黑" w:eastAsia="微软雅黑"/>
                <w:sz w:val="18"/>
                <w:szCs w:val="18"/>
              </w:rPr>
              <w:t>的份额（代收冻结），保证用户的存钱罐余额在冻结期间仍然享受货基收益；</w:t>
            </w:r>
            <w:r>
              <w:rPr>
                <w:rFonts w:ascii="微软雅黑" w:hAnsi="微软雅黑" w:eastAsia="微软雅黑"/>
              </w:rPr>
              <w:t xml:space="preserve"> </w:t>
            </w:r>
          </w:p>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pre_auth</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w:t>
            </w:r>
            <w:r>
              <w:rPr>
                <w:rFonts w:hint="eastAsia" w:ascii="微软雅黑" w:hAnsi="微软雅黑" w:eastAsia="微软雅黑"/>
                <w:sz w:val="18"/>
                <w:szCs w:val="18"/>
              </w:rPr>
              <w:t>rade_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“交易</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TRADE_FAILED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ay_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r>
              <w:rPr>
                <w:rFonts w:hint="eastAsia" w:ascii="微软雅黑" w:hAnsi="微软雅黑" w:eastAsia="微软雅黑"/>
                <w:sz w:val="18"/>
                <w:szCs w:val="18"/>
              </w:rPr>
              <w:t>，</w:t>
            </w:r>
            <w:r>
              <w:rPr>
                <w:rFonts w:ascii="微软雅黑" w:hAnsi="微软雅黑" w:eastAsia="微软雅黑"/>
                <w:sz w:val="18"/>
                <w:szCs w:val="18"/>
              </w:rPr>
              <w:t>详见</w:t>
            </w:r>
            <w:r>
              <w:rPr>
                <w:rFonts w:hint="eastAsia" w:ascii="微软雅黑" w:hAnsi="微软雅黑" w:eastAsia="微软雅黑"/>
                <w:sz w:val="18"/>
                <w:szCs w:val="18"/>
              </w:rPr>
              <w:t>附录“支付</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后续推进需要的参数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如果支付需要推进则会返回此参数，支付推进时需要带上此参数，ticket有效期为15分钟，可以多次使用（最多5次）</w:t>
            </w:r>
            <w:r>
              <w:rPr>
                <w:rFonts w:ascii="微软雅黑" w:hAnsi="微软雅黑" w:eastAsia="微软雅黑"/>
                <w:sz w:val="18"/>
                <w:szCs w:val="18"/>
              </w:rPr>
              <w:t xml:space="preserve"> </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r</w:t>
            </w:r>
            <w:r>
              <w:rPr>
                <w:rFonts w:ascii="微软雅黑" w:hAnsi="微软雅黑" w:eastAsia="微软雅黑"/>
                <w:color w:val="auto"/>
                <w:sz w:val="18"/>
                <w:szCs w:val="18"/>
              </w:rPr>
              <w:t>edirect</w:t>
            </w:r>
            <w:r>
              <w:rPr>
                <w:rFonts w:hint="eastAsia" w:ascii="微软雅黑" w:hAnsi="微软雅黑" w:eastAsia="微软雅黑"/>
                <w:color w:val="auto"/>
                <w:sz w:val="18"/>
                <w:szCs w:val="18"/>
              </w:rPr>
              <w:t>_u</w:t>
            </w:r>
            <w:r>
              <w:rPr>
                <w:rFonts w:ascii="微软雅黑" w:hAnsi="微软雅黑" w:eastAsia="微软雅黑"/>
                <w:color w:val="auto"/>
                <w:sz w:val="18"/>
                <w:szCs w:val="18"/>
              </w:rPr>
              <w:t>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收银台重定向地址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String(200)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当请求参数中的“version”的值是“1.1”时，且支付方式扩展是网银并选择“</w:t>
            </w:r>
            <w:r>
              <w:rPr>
                <w:rFonts w:ascii="微软雅黑" w:hAnsi="微软雅黑" w:eastAsia="微软雅黑"/>
                <w:color w:val="auto"/>
                <w:sz w:val="18"/>
                <w:szCs w:val="18"/>
              </w:rPr>
              <w:t>SINAPAY</w:t>
            </w:r>
            <w:r>
              <w:rPr>
                <w:rFonts w:hint="eastAsia" w:ascii="微软雅黑" w:hAnsi="微软雅黑" w:eastAsia="微软雅黑"/>
                <w:color w:val="auto"/>
                <w:sz w:val="18"/>
                <w:szCs w:val="18"/>
              </w:rPr>
              <w:t>”跳转新浪收银台时，此参数不为空。商户系统需要将用户按此参数的值重定向到新浪收银台。其他情况不返回此值，“version”的值是“1.0”时也不返回此值。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ascii="微软雅黑" w:hAnsi="微软雅黑" w:eastAsia="微软雅黑"/>
                <w:color w:val="auto"/>
                <w:sz w:val="18"/>
                <w:szCs w:val="18"/>
              </w:rPr>
              <w:t>https://pay.sina.com.cn/cashdesk-web/view/pay.html?ft=15ca13cf-c6c9-4684-af77-211a753d4377</w:t>
            </w:r>
          </w:p>
        </w:tc>
      </w:tr>
    </w:tbl>
    <w:p>
      <w:pPr>
        <w:pStyle w:val="4"/>
      </w:pPr>
      <w:bookmarkStart w:id="250" w:name="_Toc462921972"/>
      <w:r>
        <w:rPr>
          <w:rFonts w:hint="eastAsia"/>
        </w:rPr>
        <w:t>说明</w:t>
      </w:r>
      <w:bookmarkEnd w:id="250"/>
    </w:p>
    <w:p>
      <w:pPr>
        <w:rPr>
          <w:rFonts w:ascii="微软雅黑" w:hAnsi="微软雅黑" w:eastAsia="微软雅黑"/>
        </w:rPr>
      </w:pPr>
      <w:r>
        <w:rPr>
          <w:rFonts w:hint="eastAsia" w:ascii="微软雅黑" w:hAnsi="微软雅黑" w:eastAsia="微软雅黑"/>
        </w:rPr>
        <w:t>创建收款</w:t>
      </w:r>
      <w:r>
        <w:rPr>
          <w:rFonts w:ascii="微软雅黑" w:hAnsi="微软雅黑" w:eastAsia="微软雅黑"/>
        </w:rPr>
        <w:t>类交易</w:t>
      </w:r>
      <w:r>
        <w:rPr>
          <w:rFonts w:hint="eastAsia" w:ascii="微软雅黑" w:hAnsi="微软雅黑" w:eastAsia="微软雅黑"/>
        </w:rPr>
        <w:t>，</w:t>
      </w:r>
      <w:r>
        <w:rPr>
          <w:rFonts w:ascii="微软雅黑" w:hAnsi="微软雅黑" w:eastAsia="微软雅黑"/>
        </w:rPr>
        <w:t>如</w:t>
      </w:r>
      <w:r>
        <w:rPr>
          <w:rFonts w:hint="eastAsia" w:ascii="微软雅黑" w:hAnsi="微软雅黑" w:eastAsia="微软雅黑"/>
        </w:rPr>
        <w:t>用户</w:t>
      </w:r>
      <w:r>
        <w:rPr>
          <w:rFonts w:ascii="微软雅黑" w:hAnsi="微软雅黑" w:eastAsia="微软雅黑"/>
        </w:rPr>
        <w:t>投资、还款。</w:t>
      </w:r>
      <w:r>
        <w:rPr>
          <w:rFonts w:hint="eastAsia" w:ascii="微软雅黑" w:hAnsi="微软雅黑" w:eastAsia="微软雅黑"/>
        </w:rPr>
        <w:t>支持</w:t>
      </w:r>
      <w:r>
        <w:rPr>
          <w:rFonts w:ascii="微软雅黑" w:hAnsi="微软雅黑" w:eastAsia="微软雅黑"/>
        </w:rPr>
        <w:t>多种支付方式，</w:t>
      </w:r>
      <w:r>
        <w:rPr>
          <w:rFonts w:hint="eastAsia" w:ascii="微软雅黑" w:hAnsi="微软雅黑" w:eastAsia="微软雅黑"/>
        </w:rPr>
        <w:t>详见附录。</w:t>
      </w:r>
    </w:p>
    <w:p>
      <w:pPr>
        <w:rPr>
          <w:rFonts w:ascii="微软雅黑" w:hAnsi="微软雅黑" w:eastAsia="微软雅黑"/>
        </w:rPr>
      </w:pPr>
      <w:r>
        <w:rPr>
          <w:rFonts w:hint="eastAsia" w:ascii="微软雅黑" w:hAnsi="微软雅黑" w:eastAsia="微软雅黑"/>
        </w:rPr>
        <w:t>代收冻结，需要传入</w:t>
      </w:r>
      <w:r>
        <w:rPr>
          <w:rFonts w:ascii="微软雅黑" w:hAnsi="微软雅黑" w:eastAsia="微软雅黑"/>
          <w:sz w:val="18"/>
          <w:szCs w:val="18"/>
        </w:rPr>
        <w:t>collect_trade_type</w:t>
      </w:r>
      <w:r>
        <w:rPr>
          <w:rFonts w:hint="eastAsia" w:ascii="微软雅黑" w:hAnsi="微软雅黑" w:eastAsia="微软雅黑"/>
          <w:sz w:val="18"/>
          <w:szCs w:val="18"/>
        </w:rPr>
        <w:t xml:space="preserve"> =</w:t>
      </w:r>
      <w:r>
        <w:rPr>
          <w:rFonts w:ascii="微软雅黑" w:hAnsi="微软雅黑" w:eastAsia="微软雅黑"/>
          <w:sz w:val="18"/>
          <w:szCs w:val="18"/>
        </w:rPr>
        <w:t xml:space="preserve"> pre_auth</w:t>
      </w:r>
      <w:r>
        <w:rPr>
          <w:rFonts w:hint="eastAsia" w:ascii="微软雅黑" w:hAnsi="微软雅黑" w:eastAsia="微软雅黑"/>
          <w:sz w:val="18"/>
          <w:szCs w:val="18"/>
        </w:rPr>
        <w:t>，目前代收冻结仅支持基本户及存钱罐账户。</w:t>
      </w:r>
    </w:p>
    <w:p>
      <w:pPr>
        <w:rPr>
          <w:rFonts w:ascii="微软雅黑" w:hAnsi="微软雅黑" w:eastAsia="微软雅黑"/>
        </w:rPr>
      </w:pPr>
      <w:r>
        <w:rPr>
          <w:rFonts w:hint="eastAsia" w:ascii="微软雅黑" w:hAnsi="微软雅黑" w:eastAsia="微软雅黑"/>
        </w:rPr>
        <w:t>最终</w:t>
      </w:r>
      <w:r>
        <w:rPr>
          <w:rFonts w:ascii="微软雅黑" w:hAnsi="微软雅黑" w:eastAsia="微软雅黑"/>
        </w:rPr>
        <w:t>交易结果</w:t>
      </w:r>
      <w:r>
        <w:rPr>
          <w:rFonts w:hint="eastAsia" w:ascii="微软雅黑" w:hAnsi="微软雅黑" w:eastAsia="微软雅黑"/>
        </w:rPr>
        <w:t>以</w:t>
      </w:r>
      <w:r>
        <w:rPr>
          <w:rFonts w:ascii="微软雅黑" w:hAnsi="微软雅黑" w:eastAsia="微软雅黑"/>
        </w:rPr>
        <w:t>交易状态为准</w:t>
      </w:r>
      <w:r>
        <w:rPr>
          <w:rFonts w:hint="eastAsia" w:ascii="微软雅黑" w:hAnsi="微软雅黑" w:eastAsia="微软雅黑"/>
        </w:rPr>
        <w:t>，状态</w:t>
      </w:r>
      <w:r>
        <w:rPr>
          <w:rFonts w:ascii="微软雅黑" w:hAnsi="微软雅黑" w:eastAsia="微软雅黑"/>
        </w:rPr>
        <w:t>为“PAY_FINISHED”</w:t>
      </w:r>
      <w:r>
        <w:rPr>
          <w:rFonts w:hint="eastAsia" w:ascii="微软雅黑" w:hAnsi="微软雅黑" w:eastAsia="微软雅黑"/>
        </w:rPr>
        <w:t>表示</w:t>
      </w:r>
      <w:r>
        <w:rPr>
          <w:rFonts w:ascii="微软雅黑" w:hAnsi="微软雅黑" w:eastAsia="微软雅黑"/>
        </w:rPr>
        <w:t>用户已付款完成</w:t>
      </w:r>
      <w:r>
        <w:rPr>
          <w:rFonts w:hint="eastAsia" w:ascii="微软雅黑" w:hAnsi="微软雅黑" w:eastAsia="微软雅黑"/>
        </w:rPr>
        <w:t>；</w:t>
      </w:r>
      <w:r>
        <w:rPr>
          <w:rFonts w:ascii="微软雅黑" w:hAnsi="微软雅黑" w:eastAsia="微软雅黑"/>
        </w:rPr>
        <w:t>“TRADE_FINISHED”</w:t>
      </w:r>
      <w:r>
        <w:rPr>
          <w:rFonts w:hint="eastAsia" w:ascii="微软雅黑" w:hAnsi="微软雅黑" w:eastAsia="微软雅黑"/>
        </w:rPr>
        <w:t>表示</w:t>
      </w:r>
      <w:r>
        <w:rPr>
          <w:rFonts w:ascii="微软雅黑" w:hAnsi="微软雅黑" w:eastAsia="微软雅黑"/>
        </w:rPr>
        <w:t>交易资金处理已完成</w:t>
      </w:r>
      <w:r>
        <w:rPr>
          <w:rFonts w:hint="eastAsia" w:ascii="微软雅黑" w:hAnsi="微软雅黑" w:eastAsia="微软雅黑"/>
        </w:rPr>
        <w:t>。</w:t>
      </w:r>
    </w:p>
    <w:p>
      <w:pPr>
        <w:pStyle w:val="3"/>
        <w:rPr>
          <w:rFonts w:ascii="微软雅黑" w:hAnsi="微软雅黑" w:eastAsia="微软雅黑"/>
        </w:rPr>
      </w:pPr>
      <w:bookmarkStart w:id="251" w:name="_Toc462921973"/>
      <w:r>
        <w:rPr>
          <w:rFonts w:hint="eastAsia" w:ascii="微软雅黑" w:hAnsi="微软雅黑" w:eastAsia="微软雅黑"/>
        </w:rPr>
        <w:t>创建</w:t>
      </w:r>
      <w:r>
        <w:rPr>
          <w:rFonts w:ascii="微软雅黑" w:hAnsi="微软雅黑" w:eastAsia="微软雅黑"/>
        </w:rPr>
        <w:t>代付交易</w:t>
      </w:r>
      <w:bookmarkEnd w:id="251"/>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single_hosting_pay_trade</w:t>
      </w:r>
    </w:p>
    <w:p>
      <w:pPr>
        <w:pStyle w:val="4"/>
      </w:pPr>
      <w:bookmarkStart w:id="252" w:name="_Toc462921974"/>
      <w:r>
        <w:rPr>
          <w:rFonts w:hint="eastAsia"/>
        </w:rPr>
        <w:t>参数</w:t>
      </w:r>
      <w:bookmarkEnd w:id="252"/>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外部业务码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w:t>
            </w:r>
            <w:r>
              <w:rPr>
                <w:rFonts w:ascii="微软雅黑" w:hAnsi="微软雅黑" w:eastAsia="微软雅黑"/>
                <w:sz w:val="18"/>
                <w:szCs w:val="18"/>
              </w:rPr>
              <w:t>代收</w:t>
            </w:r>
            <w:r>
              <w:rPr>
                <w:rFonts w:hint="eastAsia" w:ascii="微软雅黑" w:hAnsi="微软雅黑" w:eastAsia="微软雅黑"/>
                <w:sz w:val="18"/>
                <w:szCs w:val="18"/>
              </w:rPr>
              <w:t>交易</w:t>
            </w:r>
            <w:r>
              <w:rPr>
                <w:rFonts w:ascii="微软雅黑" w:hAnsi="微软雅黑" w:eastAsia="微软雅黑"/>
                <w:sz w:val="18"/>
                <w:szCs w:val="18"/>
              </w:rPr>
              <w:t>业务码</w:t>
            </w:r>
            <w:r>
              <w:rPr>
                <w:rFonts w:hint="eastAsia" w:ascii="微软雅黑" w:hAnsi="微软雅黑" w:eastAsia="微软雅黑"/>
                <w:sz w:val="18"/>
                <w:szCs w:val="18"/>
              </w:rPr>
              <w:t>，见附录：外部业务码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ayee</w:t>
            </w:r>
            <w:r>
              <w:rPr>
                <w:rFonts w:ascii="微软雅黑" w:hAnsi="微软雅黑" w:eastAsia="微软雅黑"/>
                <w:sz w:val="18"/>
                <w:szCs w:val="18"/>
              </w:rPr>
              <w:t>_identity_id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w:t>
            </w:r>
            <w:r>
              <w:rPr>
                <w:rFonts w:ascii="微软雅黑" w:hAnsi="微软雅黑" w:eastAsia="微软雅黑"/>
                <w:sz w:val="18"/>
                <w:szCs w:val="18"/>
              </w:rPr>
              <w:t>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50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0014542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ayee_</w:t>
            </w:r>
            <w:r>
              <w:rPr>
                <w:rFonts w:ascii="微软雅黑" w:hAnsi="微软雅黑" w:eastAsia="微软雅黑"/>
                <w:sz w:val="18"/>
                <w:szCs w:val="18"/>
              </w:rPr>
              <w:t>identity_type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ccount_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plit_</w:t>
            </w:r>
            <w:r>
              <w:rPr>
                <w:rFonts w:ascii="微软雅黑" w:hAnsi="微软雅黑" w:eastAsia="微软雅黑"/>
                <w:sz w:val="18"/>
                <w:szCs w:val="18"/>
              </w:rPr>
              <w:t>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分账</w:t>
            </w:r>
            <w:r>
              <w:rPr>
                <w:rFonts w:ascii="微软雅黑" w:hAnsi="微软雅黑" w:eastAsia="微软雅黑"/>
                <w:sz w:val="18"/>
                <w:szCs w:val="18"/>
              </w:rPr>
              <w:t>信息列表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w:t>
            </w:r>
            <w:r>
              <w:rPr>
                <w:rFonts w:ascii="微软雅黑" w:hAnsi="微软雅黑" w:eastAsia="微软雅黑"/>
                <w:sz w:val="18"/>
                <w:szCs w:val="18"/>
              </w:rPr>
              <w:t>信息列表，</w:t>
            </w:r>
            <w:r>
              <w:rPr>
                <w:rFonts w:hint="eastAsia" w:ascii="微软雅黑" w:hAnsi="微软雅黑" w:eastAsia="微软雅黑"/>
                <w:sz w:val="18"/>
                <w:szCs w:val="18"/>
              </w:rPr>
              <w:t>参见收款信息</w:t>
            </w:r>
            <w:r>
              <w:rPr>
                <w:rFonts w:ascii="微软雅黑" w:hAnsi="微软雅黑" w:eastAsia="微软雅黑"/>
                <w:sz w:val="18"/>
                <w:szCs w:val="18"/>
              </w:rPr>
              <w:t>，</w:t>
            </w: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0014542</w:t>
            </w:r>
            <w:r>
              <w:rPr>
                <w:rFonts w:hint="eastAsia" w:ascii="微软雅黑" w:hAnsi="微软雅黑" w:eastAsia="微软雅黑"/>
                <w:sz w:val="18"/>
                <w:szCs w:val="18"/>
              </w:rPr>
              <w:t>^UID</w:t>
            </w:r>
            <w:r>
              <w:rPr>
                <w:rFonts w:ascii="微软雅黑" w:hAnsi="微软雅黑" w:eastAsia="微软雅黑"/>
                <w:sz w:val="18"/>
                <w:szCs w:val="18"/>
              </w:rPr>
              <w:t>^BASIC</w:t>
            </w:r>
            <w:r>
              <w:rPr>
                <w:rFonts w:hint="eastAsia" w:ascii="微软雅黑" w:hAnsi="微软雅黑" w:eastAsia="微软雅黑"/>
                <w:sz w:val="18"/>
                <w:szCs w:val="18"/>
              </w:rPr>
              <w:t xml:space="preserve"> ^1</w:t>
            </w:r>
            <w:r>
              <w:rPr>
                <w:rFonts w:ascii="微软雅黑" w:hAnsi="微软雅黑" w:eastAsia="微软雅黑"/>
                <w:sz w:val="18"/>
                <w:szCs w:val="18"/>
              </w:rPr>
              <w:t>0014543</w:t>
            </w:r>
            <w:r>
              <w:rPr>
                <w:rFonts w:hint="eastAsia" w:ascii="微软雅黑" w:hAnsi="微软雅黑" w:eastAsia="微软雅黑"/>
                <w:sz w:val="18"/>
                <w:szCs w:val="18"/>
              </w:rPr>
              <w:t>^UID</w:t>
            </w:r>
            <w:r>
              <w:rPr>
                <w:rFonts w:ascii="微软雅黑" w:hAnsi="微软雅黑" w:eastAsia="微软雅黑"/>
                <w:sz w:val="18"/>
                <w:szCs w:val="18"/>
              </w:rPr>
              <w:t>^ENSURE</w:t>
            </w:r>
            <w:r>
              <w:rPr>
                <w:rFonts w:hint="eastAsia" w:ascii="微软雅黑" w:hAnsi="微软雅黑" w:eastAsia="微软雅黑"/>
                <w:sz w:val="18"/>
                <w:szCs w:val="18"/>
              </w:rPr>
              <w:t>^1</w:t>
            </w:r>
            <w:r>
              <w:rPr>
                <w:rFonts w:ascii="微软雅黑" w:hAnsi="微软雅黑" w:eastAsia="微软雅黑"/>
                <w:sz w:val="18"/>
                <w:szCs w:val="18"/>
              </w:rPr>
              <w:t>.00</w:t>
            </w:r>
            <w:r>
              <w:rPr>
                <w:rFonts w:hint="eastAsia" w:ascii="微软雅黑" w:hAnsi="微软雅黑" w:eastAsia="微软雅黑"/>
                <w:sz w:val="18"/>
                <w:szCs w:val="18"/>
              </w:rPr>
              <w:t>^备注1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r>
              <w:rPr>
                <w:rFonts w:hint="eastAsia" w:ascii="微软雅黑" w:hAnsi="微软雅黑" w:eastAsia="微软雅黑"/>
                <w:sz w:val="18"/>
                <w:szCs w:val="18"/>
              </w:rPr>
              <w:t>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用户在商户平台发起请求时候的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goods_id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对应 3.20章节“标的录入”接口中的标的号，用来关联标的。如果非标的类资金业务，此字段可以为空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Arial"/>
                <w:sz w:val="18"/>
                <w:szCs w:val="18"/>
              </w:rPr>
              <w:t>trade_related_no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交易关联号</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商户交易关联号，用于代收代付交易关联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creditor_</w:t>
            </w:r>
            <w:r>
              <w:rPr>
                <w:rFonts w:hint="eastAsia" w:ascii="微软雅黑" w:hAnsi="微软雅黑" w:eastAsia="微软雅黑"/>
                <w:sz w:val="18"/>
                <w:szCs w:val="18"/>
              </w:rPr>
              <w:t>i</w:t>
            </w:r>
            <w:r>
              <w:rPr>
                <w:rFonts w:ascii="微软雅黑" w:hAnsi="微软雅黑" w:eastAsia="微软雅黑"/>
                <w:sz w:val="18"/>
                <w:szCs w:val="18"/>
              </w:rPr>
              <w:t>nfo_list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债权变动明细列表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olor w:val="000000"/>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参考: </w:t>
            </w:r>
            <w:r>
              <w:rPr>
                <w:rFonts w:hint="eastAsia" w:ascii="微软雅黑" w:hAnsi="微软雅黑" w:eastAsia="微软雅黑"/>
                <w:sz w:val="18"/>
                <w:szCs w:val="18"/>
              </w:rPr>
              <w:t>债权</w:t>
            </w:r>
            <w:r>
              <w:rPr>
                <w:rFonts w:ascii="微软雅黑" w:hAnsi="微软雅黑" w:eastAsia="微软雅黑"/>
                <w:sz w:val="18"/>
                <w:szCs w:val="18"/>
              </w:rPr>
              <w:t>变动明细参数，</w:t>
            </w:r>
            <w:r>
              <w:rPr>
                <w:rFonts w:hint="eastAsia" w:ascii="微软雅黑" w:hAnsi="微软雅黑" w:eastAsia="微软雅黑"/>
                <w:sz w:val="18"/>
                <w:szCs w:val="18"/>
              </w:rPr>
              <w:t>当放款给借款人</w:t>
            </w:r>
            <w:r>
              <w:rPr>
                <w:rFonts w:ascii="微软雅黑" w:hAnsi="微软雅黑" w:eastAsia="微软雅黑"/>
                <w:sz w:val="18"/>
                <w:szCs w:val="18"/>
              </w:rPr>
              <w:t>或还款给投资人场景时需要</w:t>
            </w:r>
          </w:p>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分割</w:t>
            </w:r>
            <w:r>
              <w:rPr>
                <w:rFonts w:ascii="微软雅黑" w:hAnsi="微软雅黑" w:eastAsia="微软雅黑"/>
                <w:sz w:val="18"/>
                <w:szCs w:val="18"/>
              </w:rPr>
              <w:t>，</w:t>
            </w:r>
            <w:r>
              <w:rPr>
                <w:rFonts w:hint="eastAsia" w:ascii="微软雅黑" w:hAnsi="微软雅黑" w:eastAsia="微软雅黑"/>
                <w:sz w:val="18"/>
                <w:szCs w:val="18"/>
              </w:rPr>
              <w:t>条目间</w:t>
            </w:r>
            <w:r>
              <w:rPr>
                <w:rFonts w:ascii="微软雅黑" w:hAnsi="微软雅黑" w:eastAsia="微软雅黑"/>
                <w:sz w:val="18"/>
                <w:szCs w:val="18"/>
              </w:rPr>
              <w:t>用“|”</w:t>
            </w:r>
            <w:r>
              <w:rPr>
                <w:rFonts w:hint="eastAsia" w:ascii="微软雅黑" w:hAnsi="微软雅黑" w:eastAsia="微软雅黑"/>
                <w:sz w:val="18"/>
                <w:szCs w:val="18"/>
              </w:rPr>
              <w:t>分割。</w:t>
            </w:r>
          </w:p>
          <w:p>
            <w:pPr>
              <w:pStyle w:val="33"/>
              <w:rPr>
                <w:rFonts w:ascii="微软雅黑" w:hAnsi="微软雅黑" w:eastAsia="微软雅黑"/>
                <w:sz w:val="18"/>
                <w:szCs w:val="18"/>
              </w:rPr>
            </w:pPr>
            <w:r>
              <w:rPr>
                <w:rFonts w:hint="eastAsia" w:ascii="微软雅黑" w:hAnsi="微软雅黑" w:eastAsia="微软雅黑"/>
                <w:sz w:val="18"/>
                <w:szCs w:val="18"/>
              </w:rPr>
              <w:t>此字段目前只针对接入恒丰存管的商户，非恒丰商户此字段可空</w:t>
            </w:r>
          </w:p>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0254237911^UID^19870131^UID^1.00^PRINCIPAL^remark|0254237911^UID^19870131^UID^2.00^INTEREST^remark2</w:t>
            </w:r>
          </w:p>
        </w:tc>
      </w:tr>
    </w:tbl>
    <w:p>
      <w:pPr>
        <w:pStyle w:val="32"/>
        <w:numPr>
          <w:ilvl w:val="0"/>
          <w:numId w:val="16"/>
        </w:numPr>
        <w:ind w:firstLineChars="0"/>
        <w:rPr>
          <w:rFonts w:ascii="微软雅黑" w:hAnsi="微软雅黑" w:eastAsia="微软雅黑"/>
          <w:b/>
        </w:rPr>
      </w:pPr>
      <w:r>
        <w:rPr>
          <w:rFonts w:hint="eastAsia" w:ascii="微软雅黑" w:hAnsi="微软雅黑" w:eastAsia="微软雅黑"/>
          <w:b/>
        </w:rPr>
        <w:t>分账参数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付款人</w:t>
            </w:r>
            <w:r>
              <w:rPr>
                <w:rFonts w:ascii="微软雅黑" w:hAnsi="微软雅黑" w:eastAsia="微软雅黑"/>
                <w:sz w:val="18"/>
                <w:szCs w:val="18"/>
              </w:rPr>
              <w:t>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付款人标识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付款人账户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w:t>
            </w:r>
            <w:r>
              <w:rPr>
                <w:rFonts w:ascii="微软雅黑" w:hAnsi="微软雅黑" w:eastAsia="微软雅黑"/>
                <w:sz w:val="18"/>
                <w:szCs w:val="18"/>
              </w:rPr>
              <w:t>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8</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备注信息</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r>
              <w:rPr>
                <w:rFonts w:ascii="微软雅黑" w:hAnsi="微软雅黑" w:eastAsia="微软雅黑"/>
                <w:sz w:val="18"/>
                <w:szCs w:val="18"/>
              </w:rPr>
              <w:t>清偿</w:t>
            </w:r>
            <w:r>
              <w:rPr>
                <w:rFonts w:hint="eastAsia" w:ascii="微软雅黑" w:hAnsi="微软雅黑" w:eastAsia="微软雅黑"/>
                <w:sz w:val="18"/>
                <w:szCs w:val="18"/>
              </w:rPr>
              <w:t>分润</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w:t>
            </w:r>
            <w:r>
              <w:rPr>
                <w:rFonts w:hint="eastAsia" w:ascii="微软雅黑" w:hAnsi="微软雅黑" w:eastAsia="微软雅黑"/>
                <w:sz w:val="18"/>
                <w:szCs w:val="18"/>
              </w:rPr>
              <w:t>rade_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“交易</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SUCCESS</w:t>
            </w:r>
          </w:p>
        </w:tc>
      </w:tr>
    </w:tbl>
    <w:p>
      <w:pPr>
        <w:pStyle w:val="4"/>
      </w:pPr>
      <w:bookmarkStart w:id="253" w:name="_Toc462921975"/>
      <w:r>
        <w:rPr>
          <w:rFonts w:hint="eastAsia"/>
        </w:rPr>
        <w:t>说明</w:t>
      </w:r>
      <w:bookmarkEnd w:id="253"/>
    </w:p>
    <w:p>
      <w:pPr>
        <w:rPr>
          <w:rFonts w:ascii="微软雅黑" w:hAnsi="微软雅黑" w:eastAsia="微软雅黑"/>
        </w:rPr>
      </w:pPr>
      <w:r>
        <w:rPr>
          <w:rFonts w:hint="eastAsia" w:ascii="微软雅黑" w:hAnsi="微软雅黑" w:eastAsia="微软雅黑"/>
        </w:rPr>
        <w:t>由商户后台</w:t>
      </w:r>
      <w:r>
        <w:rPr>
          <w:rFonts w:ascii="微软雅黑" w:hAnsi="微软雅黑" w:eastAsia="微软雅黑"/>
        </w:rPr>
        <w:t>直接发起的代付交易，</w:t>
      </w:r>
      <w:r>
        <w:rPr>
          <w:rFonts w:hint="eastAsia" w:ascii="微软雅黑" w:hAnsi="微软雅黑" w:eastAsia="微软雅黑"/>
        </w:rPr>
        <w:t>用于对代收</w:t>
      </w:r>
      <w:r>
        <w:rPr>
          <w:rFonts w:ascii="微软雅黑" w:hAnsi="微软雅黑" w:eastAsia="微软雅黑"/>
        </w:rPr>
        <w:t>款的结算过程，如</w:t>
      </w:r>
      <w:r>
        <w:rPr>
          <w:rFonts w:hint="eastAsia" w:ascii="微软雅黑" w:hAnsi="微软雅黑" w:eastAsia="微软雅黑"/>
        </w:rPr>
        <w:t>结算投资</w:t>
      </w:r>
      <w:r>
        <w:rPr>
          <w:rFonts w:ascii="微软雅黑" w:hAnsi="微软雅黑" w:eastAsia="微软雅黑"/>
        </w:rPr>
        <w:t>款给借款人</w:t>
      </w:r>
      <w:r>
        <w:rPr>
          <w:rFonts w:hint="eastAsia" w:ascii="微软雅黑" w:hAnsi="微软雅黑" w:eastAsia="微软雅黑"/>
        </w:rPr>
        <w:t>；</w:t>
      </w:r>
      <w:r>
        <w:rPr>
          <w:rFonts w:ascii="微软雅黑" w:hAnsi="微软雅黑" w:eastAsia="微软雅黑"/>
        </w:rPr>
        <w:t>结算还款</w:t>
      </w:r>
      <w:r>
        <w:rPr>
          <w:rFonts w:hint="eastAsia" w:ascii="微软雅黑" w:hAnsi="微软雅黑" w:eastAsia="微软雅黑"/>
        </w:rPr>
        <w:t>款项</w:t>
      </w:r>
      <w:r>
        <w:rPr>
          <w:rFonts w:ascii="微软雅黑" w:hAnsi="微软雅黑" w:eastAsia="微软雅黑"/>
        </w:rPr>
        <w:t>给</w:t>
      </w:r>
      <w:r>
        <w:rPr>
          <w:rFonts w:hint="eastAsia" w:ascii="微软雅黑" w:hAnsi="微软雅黑" w:eastAsia="微软雅黑"/>
        </w:rPr>
        <w:t>受益人，代收代付必须是基于同一业务来执行，例如投资业务时，代收投资人的投资款，代付借款人的借款，具体的外部业务码参见附录</w:t>
      </w:r>
      <w:r>
        <w:rPr>
          <w:rFonts w:ascii="微软雅黑" w:hAnsi="微软雅黑" w:eastAsia="微软雅黑"/>
        </w:rPr>
        <w:t>。</w:t>
      </w:r>
      <w:r>
        <w:rPr>
          <w:rFonts w:hint="eastAsia" w:ascii="微软雅黑" w:hAnsi="微软雅黑" w:eastAsia="微软雅黑"/>
        </w:rPr>
        <w:t>代付单笔</w:t>
      </w:r>
      <w:r>
        <w:rPr>
          <w:rFonts w:ascii="微软雅黑" w:hAnsi="微软雅黑" w:eastAsia="微软雅黑"/>
        </w:rPr>
        <w:t>支持最大</w:t>
      </w:r>
      <w:r>
        <w:rPr>
          <w:rFonts w:hint="eastAsia" w:ascii="微软雅黑" w:hAnsi="微软雅黑" w:eastAsia="微软雅黑"/>
        </w:rPr>
        <w:t>1</w:t>
      </w:r>
      <w:r>
        <w:rPr>
          <w:rFonts w:ascii="微软雅黑" w:hAnsi="微软雅黑" w:eastAsia="微软雅黑"/>
        </w:rPr>
        <w:t>0笔分账</w:t>
      </w:r>
      <w:r>
        <w:rPr>
          <w:rFonts w:hint="eastAsia" w:ascii="微软雅黑" w:hAnsi="微软雅黑" w:eastAsia="微软雅黑"/>
        </w:rPr>
        <w:t>。</w:t>
      </w:r>
    </w:p>
    <w:p>
      <w:pPr>
        <w:pStyle w:val="32"/>
        <w:numPr>
          <w:ilvl w:val="0"/>
          <w:numId w:val="17"/>
        </w:numPr>
        <w:ind w:firstLineChars="0"/>
        <w:rPr>
          <w:rFonts w:ascii="微软雅黑" w:hAnsi="微软雅黑" w:eastAsia="微软雅黑"/>
        </w:rPr>
      </w:pPr>
      <w:r>
        <w:rPr>
          <w:rFonts w:hint="eastAsia" w:ascii="微软雅黑" w:hAnsi="微软雅黑" w:eastAsia="微软雅黑"/>
        </w:rPr>
        <w:t>分账</w:t>
      </w:r>
      <w:r>
        <w:rPr>
          <w:rFonts w:ascii="微软雅黑" w:hAnsi="微软雅黑" w:eastAsia="微软雅黑"/>
        </w:rPr>
        <w:t>信息中的付款人必须为</w:t>
      </w:r>
      <w:r>
        <w:rPr>
          <w:rFonts w:hint="eastAsia" w:ascii="微软雅黑" w:hAnsi="微软雅黑" w:eastAsia="微软雅黑"/>
        </w:rPr>
        <w:t>收款</w:t>
      </w:r>
      <w:r>
        <w:rPr>
          <w:rFonts w:ascii="微软雅黑" w:hAnsi="微软雅黑" w:eastAsia="微软雅黑"/>
        </w:rPr>
        <w:t>信息中的收款人</w:t>
      </w:r>
      <w:r>
        <w:rPr>
          <w:rFonts w:hint="eastAsia" w:ascii="微软雅黑" w:hAnsi="微软雅黑" w:eastAsia="微软雅黑"/>
        </w:rPr>
        <w:t>，</w:t>
      </w:r>
      <w:r>
        <w:rPr>
          <w:rFonts w:ascii="微软雅黑" w:hAnsi="微软雅黑" w:eastAsia="微软雅黑"/>
        </w:rPr>
        <w:t>或分账信息中的</w:t>
      </w:r>
      <w:r>
        <w:rPr>
          <w:rFonts w:hint="eastAsia" w:ascii="微软雅黑" w:hAnsi="微软雅黑" w:eastAsia="微软雅黑"/>
        </w:rPr>
        <w:t>所有</w:t>
      </w:r>
      <w:r>
        <w:rPr>
          <w:rFonts w:ascii="微软雅黑" w:hAnsi="微软雅黑" w:eastAsia="微软雅黑"/>
        </w:rPr>
        <w:t>收款人。</w:t>
      </w:r>
    </w:p>
    <w:p>
      <w:pPr>
        <w:pStyle w:val="32"/>
        <w:numPr>
          <w:ilvl w:val="0"/>
          <w:numId w:val="17"/>
        </w:numPr>
        <w:ind w:firstLineChars="0"/>
        <w:rPr>
          <w:rFonts w:ascii="微软雅黑" w:hAnsi="微软雅黑" w:eastAsia="微软雅黑"/>
        </w:rPr>
      </w:pPr>
      <w:r>
        <w:rPr>
          <w:rFonts w:hint="eastAsia" w:ascii="微软雅黑" w:hAnsi="微软雅黑" w:eastAsia="微软雅黑"/>
        </w:rPr>
        <w:t>如果</w:t>
      </w:r>
      <w:r>
        <w:rPr>
          <w:rFonts w:ascii="微软雅黑" w:hAnsi="微软雅黑" w:eastAsia="微软雅黑"/>
        </w:rPr>
        <w:t>是逐级分账需保证</w:t>
      </w:r>
      <w:r>
        <w:rPr>
          <w:rFonts w:hint="eastAsia" w:ascii="微软雅黑" w:hAnsi="微软雅黑" w:eastAsia="微软雅黑"/>
        </w:rPr>
        <w:t>顺序</w:t>
      </w:r>
      <w:r>
        <w:rPr>
          <w:rFonts w:ascii="微软雅黑" w:hAnsi="微软雅黑" w:eastAsia="微软雅黑"/>
        </w:rPr>
        <w:t>，即</w:t>
      </w:r>
      <w:r>
        <w:rPr>
          <w:rFonts w:hint="eastAsia" w:ascii="微软雅黑" w:hAnsi="微软雅黑" w:eastAsia="微软雅黑"/>
        </w:rPr>
        <w:t>同一个会员收款</w:t>
      </w:r>
      <w:r>
        <w:rPr>
          <w:rFonts w:ascii="微软雅黑" w:hAnsi="微软雅黑" w:eastAsia="微软雅黑"/>
        </w:rPr>
        <w:t>动作要早于付款动作。</w:t>
      </w:r>
    </w:p>
    <w:p>
      <w:pPr>
        <w:pStyle w:val="32"/>
        <w:numPr>
          <w:ilvl w:val="0"/>
          <w:numId w:val="17"/>
        </w:numPr>
        <w:ind w:firstLineChars="0"/>
        <w:rPr>
          <w:rFonts w:ascii="微软雅黑" w:hAnsi="微软雅黑" w:eastAsia="微软雅黑"/>
        </w:rPr>
      </w:pPr>
      <w:r>
        <w:rPr>
          <w:rFonts w:hint="eastAsia" w:ascii="微软雅黑" w:hAnsi="微软雅黑" w:eastAsia="微软雅黑"/>
        </w:rPr>
        <w:t>分账金额</w:t>
      </w:r>
      <w:r>
        <w:rPr>
          <w:rFonts w:ascii="微软雅黑" w:hAnsi="微软雅黑" w:eastAsia="微软雅黑"/>
        </w:rPr>
        <w:t>必须小于等于收款金额</w:t>
      </w:r>
      <w:r>
        <w:rPr>
          <w:rFonts w:hint="eastAsia" w:ascii="微软雅黑" w:hAnsi="微软雅黑" w:eastAsia="微软雅黑"/>
        </w:rPr>
        <w:t>。</w:t>
      </w:r>
    </w:p>
    <w:p>
      <w:pPr>
        <w:pStyle w:val="32"/>
        <w:numPr>
          <w:ilvl w:val="0"/>
          <w:numId w:val="17"/>
        </w:numPr>
        <w:ind w:firstLineChars="0"/>
        <w:rPr>
          <w:rFonts w:ascii="微软雅黑" w:hAnsi="微软雅黑" w:eastAsia="微软雅黑"/>
        </w:rPr>
      </w:pPr>
      <w:r>
        <w:rPr>
          <w:rFonts w:hint="eastAsia" w:ascii="微软雅黑" w:hAnsi="微软雅黑" w:eastAsia="微软雅黑"/>
        </w:rPr>
        <w:t>分账的参与方的账户类型在整个分账链上必须保持一致。不能收款时使用存钱罐，付款时使用余额</w:t>
      </w:r>
    </w:p>
    <w:p>
      <w:pPr>
        <w:pStyle w:val="32"/>
        <w:ind w:firstLine="0" w:firstLineChars="0"/>
        <w:rPr>
          <w:rFonts w:ascii="微软雅黑" w:hAnsi="微软雅黑" w:eastAsia="微软雅黑"/>
        </w:rPr>
      </w:pPr>
    </w:p>
    <w:p>
      <w:pPr>
        <w:pStyle w:val="3"/>
        <w:rPr>
          <w:rFonts w:ascii="微软雅黑" w:hAnsi="微软雅黑" w:eastAsia="微软雅黑"/>
        </w:rPr>
      </w:pPr>
      <w:bookmarkStart w:id="254" w:name="_Toc462921976"/>
      <w:r>
        <w:rPr>
          <w:rFonts w:hint="eastAsia" w:ascii="微软雅黑" w:hAnsi="微软雅黑" w:eastAsia="微软雅黑"/>
        </w:rPr>
        <w:t>创建批量</w:t>
      </w:r>
      <w:r>
        <w:rPr>
          <w:rFonts w:ascii="微软雅黑" w:hAnsi="微软雅黑" w:eastAsia="微软雅黑"/>
        </w:rPr>
        <w:t>代付交易</w:t>
      </w:r>
      <w:bookmarkEnd w:id="254"/>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batch_hosting_pay_trade</w:t>
      </w:r>
    </w:p>
    <w:p>
      <w:pPr>
        <w:pStyle w:val="4"/>
      </w:pPr>
      <w:bookmarkStart w:id="255" w:name="_Toc462921977"/>
      <w:r>
        <w:rPr>
          <w:rFonts w:hint="eastAsia"/>
        </w:rPr>
        <w:t>参数</w:t>
      </w:r>
      <w:bookmarkEnd w:id="255"/>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out_pay_no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商户网站支付</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外部业务码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w:t>
            </w:r>
            <w:r>
              <w:rPr>
                <w:rFonts w:ascii="微软雅黑" w:hAnsi="微软雅黑" w:eastAsia="微软雅黑"/>
                <w:sz w:val="18"/>
                <w:szCs w:val="18"/>
              </w:rPr>
              <w:t>代收</w:t>
            </w:r>
            <w:r>
              <w:rPr>
                <w:rFonts w:hint="eastAsia" w:ascii="微软雅黑" w:hAnsi="微软雅黑" w:eastAsia="微软雅黑"/>
                <w:sz w:val="18"/>
                <w:szCs w:val="18"/>
              </w:rPr>
              <w:t>交易</w:t>
            </w:r>
            <w:r>
              <w:rPr>
                <w:rFonts w:ascii="微软雅黑" w:hAnsi="微软雅黑" w:eastAsia="微软雅黑"/>
                <w:sz w:val="18"/>
                <w:szCs w:val="18"/>
              </w:rPr>
              <w:t>业务码</w:t>
            </w:r>
            <w:r>
              <w:rPr>
                <w:rFonts w:hint="eastAsia" w:ascii="微软雅黑" w:hAnsi="微软雅黑" w:eastAsia="微软雅黑"/>
                <w:sz w:val="18"/>
                <w:szCs w:val="18"/>
              </w:rPr>
              <w:t>，见附录：外部业务码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交易</w:t>
            </w:r>
            <w:r>
              <w:rPr>
                <w:rFonts w:hint="eastAsia" w:ascii="微软雅黑" w:hAnsi="微软雅黑" w:eastAsia="微软雅黑"/>
                <w:sz w:val="18"/>
                <w:szCs w:val="18"/>
              </w:rPr>
              <w:t>参数”。参数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r>
              <w:rPr>
                <w:rFonts w:hint="eastAsia" w:ascii="微软雅黑" w:hAnsi="微软雅黑" w:eastAsia="微软雅黑"/>
                <w:sz w:val="18"/>
                <w:szCs w:val="18"/>
              </w:rPr>
              <w:t>1</w:t>
            </w:r>
            <w:r>
              <w:rPr>
                <w:rFonts w:ascii="微软雅黑" w:hAnsi="微软雅黑" w:eastAsia="微软雅黑"/>
                <w:sz w:val="18"/>
                <w:szCs w:val="18"/>
              </w:rPr>
              <w:t>0014542~</w:t>
            </w:r>
            <w:r>
              <w:rPr>
                <w:rFonts w:hint="eastAsia" w:ascii="微软雅黑" w:hAnsi="微软雅黑" w:eastAsia="微软雅黑"/>
                <w:sz w:val="18"/>
                <w:szCs w:val="18"/>
              </w:rPr>
              <w:t>UID</w:t>
            </w:r>
            <w:r>
              <w:rPr>
                <w:rFonts w:ascii="微软雅黑" w:hAnsi="微软雅黑" w:eastAsia="微软雅黑"/>
                <w:sz w:val="18"/>
                <w:szCs w:val="18"/>
              </w:rPr>
              <w:t>~</w:t>
            </w:r>
            <w:r>
              <w:rPr>
                <w:rFonts w:hint="eastAsia" w:ascii="微软雅黑" w:hAnsi="微软雅黑" w:eastAsia="微软雅黑"/>
                <w:sz w:val="18"/>
                <w:szCs w:val="18"/>
              </w:rPr>
              <w:t>B</w:t>
            </w:r>
            <w:r>
              <w:rPr>
                <w:rFonts w:ascii="微软雅黑" w:hAnsi="微软雅黑" w:eastAsia="微软雅黑"/>
                <w:sz w:val="18"/>
                <w:szCs w:val="18"/>
              </w:rPr>
              <w:t>ASIC~</w:t>
            </w:r>
            <w:r>
              <w:rPr>
                <w:rFonts w:hint="eastAsia" w:ascii="微软雅黑" w:hAnsi="微软雅黑" w:eastAsia="微软雅黑"/>
                <w:sz w:val="18"/>
                <w:szCs w:val="18"/>
              </w:rPr>
              <w:t>100</w:t>
            </w:r>
            <w:r>
              <w:rPr>
                <w:rFonts w:ascii="微软雅黑" w:hAnsi="微软雅黑" w:eastAsia="微软雅黑"/>
                <w:sz w:val="18"/>
                <w:szCs w:val="18"/>
              </w:rPr>
              <w:t>.00~</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w:t>
            </w: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105154926~</w:t>
            </w:r>
            <w:r>
              <w:rPr>
                <w:rFonts w:hint="eastAsia" w:ascii="微软雅黑" w:hAnsi="微软雅黑" w:eastAsia="微软雅黑"/>
                <w:sz w:val="18"/>
                <w:szCs w:val="18"/>
              </w:rPr>
              <w:t>1</w:t>
            </w:r>
            <w:r>
              <w:rPr>
                <w:rFonts w:ascii="微软雅黑" w:hAnsi="微软雅黑" w:eastAsia="微软雅黑"/>
                <w:sz w:val="18"/>
                <w:szCs w:val="18"/>
              </w:rPr>
              <w:t>0014543~</w:t>
            </w:r>
            <w:r>
              <w:rPr>
                <w:rFonts w:hint="eastAsia" w:ascii="微软雅黑" w:hAnsi="微软雅黑" w:eastAsia="微软雅黑"/>
                <w:sz w:val="18"/>
                <w:szCs w:val="18"/>
              </w:rPr>
              <w:t>UID</w:t>
            </w:r>
            <w:r>
              <w:rPr>
                <w:rFonts w:ascii="微软雅黑" w:hAnsi="微软雅黑" w:eastAsia="微软雅黑"/>
                <w:sz w:val="18"/>
                <w:szCs w:val="18"/>
              </w:rPr>
              <w:t>~</w:t>
            </w:r>
            <w:r>
              <w:rPr>
                <w:rFonts w:hint="eastAsia" w:ascii="微软雅黑" w:hAnsi="微软雅黑" w:eastAsia="微软雅黑"/>
                <w:sz w:val="18"/>
                <w:szCs w:val="18"/>
              </w:rPr>
              <w:t>B</w:t>
            </w:r>
            <w:r>
              <w:rPr>
                <w:rFonts w:ascii="微软雅黑" w:hAnsi="微软雅黑" w:eastAsia="微软雅黑"/>
                <w:sz w:val="18"/>
                <w:szCs w:val="18"/>
              </w:rPr>
              <w:t>ASIC</w:t>
            </w:r>
            <w:r>
              <w:rPr>
                <w:rFonts w:hint="eastAsia" w:ascii="微软雅黑" w:hAnsi="微软雅黑" w:eastAsia="微软雅黑"/>
                <w:sz w:val="18"/>
                <w:szCs w:val="18"/>
              </w:rPr>
              <w:t>~230</w:t>
            </w:r>
            <w:r>
              <w:rPr>
                <w:rFonts w:ascii="微软雅黑" w:hAnsi="微软雅黑" w:eastAsia="微软雅黑"/>
                <w:sz w:val="18"/>
                <w:szCs w:val="18"/>
              </w:rPr>
              <w:t>.00~</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测试~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notify_method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通知方式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取值范围：</w:t>
            </w:r>
          </w:p>
          <w:p>
            <w:pPr>
              <w:pStyle w:val="33"/>
              <w:rPr>
                <w:rFonts w:ascii="微软雅黑" w:hAnsi="微软雅黑" w:eastAsia="微软雅黑"/>
                <w:sz w:val="18"/>
                <w:szCs w:val="18"/>
              </w:rPr>
            </w:pPr>
            <w:r>
              <w:rPr>
                <w:rFonts w:hint="eastAsia" w:ascii="微软雅黑" w:hAnsi="微软雅黑" w:eastAsia="微软雅黑"/>
                <w:sz w:val="18"/>
                <w:szCs w:val="18"/>
              </w:rPr>
              <w:t>single_notify, batch_notify</w:t>
            </w:r>
          </w:p>
          <w:p>
            <w:pPr>
              <w:pStyle w:val="33"/>
              <w:rPr>
                <w:rFonts w:ascii="微软雅黑" w:hAnsi="微软雅黑" w:eastAsia="微软雅黑"/>
                <w:sz w:val="18"/>
                <w:szCs w:val="18"/>
              </w:rPr>
            </w:pPr>
            <w:r>
              <w:rPr>
                <w:rFonts w:hint="eastAsia" w:ascii="微软雅黑" w:hAnsi="微软雅黑" w:eastAsia="微软雅黑"/>
                <w:sz w:val="18"/>
                <w:szCs w:val="18"/>
              </w:rPr>
              <w:t>single_notify: 交易逐笔通知</w:t>
            </w:r>
          </w:p>
          <w:p>
            <w:pPr>
              <w:pStyle w:val="33"/>
              <w:rPr>
                <w:rFonts w:ascii="微软雅黑" w:hAnsi="微软雅黑" w:eastAsia="微软雅黑"/>
                <w:sz w:val="18"/>
                <w:szCs w:val="18"/>
              </w:rPr>
            </w:pPr>
            <w:r>
              <w:rPr>
                <w:rFonts w:hint="eastAsia" w:ascii="微软雅黑" w:hAnsi="微软雅黑" w:eastAsia="微软雅黑"/>
                <w:sz w:val="18"/>
                <w:szCs w:val="18"/>
              </w:rPr>
              <w:t>batch_notify: 批量通知</w:t>
            </w:r>
          </w:p>
          <w:p>
            <w:pPr>
              <w:pStyle w:val="33"/>
              <w:rPr>
                <w:rFonts w:ascii="微软雅黑" w:hAnsi="微软雅黑" w:eastAsia="微软雅黑"/>
                <w:sz w:val="18"/>
                <w:szCs w:val="18"/>
              </w:rPr>
            </w:pPr>
            <w:r>
              <w:rPr>
                <w:rFonts w:hint="eastAsia" w:ascii="微软雅黑" w:hAnsi="微软雅黑" w:eastAsia="微软雅黑"/>
                <w:sz w:val="18"/>
                <w:szCs w:val="18"/>
              </w:rPr>
              <w:t>详见附录</w:t>
            </w:r>
            <w:r>
              <w:rPr>
                <w:rFonts w:ascii="微软雅黑" w:hAnsi="微软雅黑" w:eastAsia="微软雅黑"/>
                <w:sz w:val="18"/>
                <w:szCs w:val="18"/>
              </w:rPr>
              <w:t>”</w:t>
            </w:r>
            <w:r>
              <w:rPr>
                <w:rFonts w:hint="eastAsia" w:ascii="微软雅黑" w:hAnsi="微软雅黑" w:eastAsia="微软雅黑"/>
                <w:sz w:val="18"/>
                <w:szCs w:val="18"/>
              </w:rPr>
              <w:t>通知方式</w:t>
            </w:r>
            <w:r>
              <w:rPr>
                <w:rFonts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默认值为single_notify</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single_notify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用户在商户平台发起请求时候的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ind w:firstLine="0" w:firstLineChars="0"/>
        <w:rPr>
          <w:rFonts w:ascii="微软雅黑" w:hAnsi="微软雅黑" w:eastAsia="微软雅黑"/>
          <w:b/>
        </w:rPr>
      </w:pPr>
    </w:p>
    <w:p>
      <w:pPr>
        <w:pStyle w:val="4"/>
      </w:pPr>
      <w:bookmarkStart w:id="256" w:name="_Toc462921978"/>
      <w:r>
        <w:rPr>
          <w:rFonts w:hint="eastAsia"/>
        </w:rPr>
        <w:t>交易</w:t>
      </w:r>
      <w:r>
        <w:t>参数</w:t>
      </w:r>
      <w:bookmarkEnd w:id="256"/>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w:t>
            </w:r>
            <w:r>
              <w:rPr>
                <w:rFonts w:ascii="微软雅黑" w:hAnsi="微软雅黑" w:eastAsia="微软雅黑"/>
                <w:sz w:val="18"/>
                <w:szCs w:val="18"/>
              </w:rPr>
              <w:t>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0014542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分账</w:t>
            </w:r>
            <w:r>
              <w:rPr>
                <w:rFonts w:ascii="微软雅黑" w:hAnsi="微软雅黑" w:eastAsia="微软雅黑"/>
                <w:sz w:val="18"/>
                <w:szCs w:val="18"/>
              </w:rPr>
              <w:t>信息列表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w:t>
            </w:r>
            <w:r>
              <w:rPr>
                <w:rFonts w:ascii="微软雅黑" w:hAnsi="微软雅黑" w:eastAsia="微软雅黑"/>
                <w:sz w:val="18"/>
                <w:szCs w:val="18"/>
              </w:rPr>
              <w:t>信息列表，</w:t>
            </w:r>
            <w:r>
              <w:rPr>
                <w:rFonts w:hint="eastAsia" w:ascii="微软雅黑" w:hAnsi="微软雅黑" w:eastAsia="微软雅黑"/>
                <w:sz w:val="18"/>
                <w:szCs w:val="18"/>
              </w:rPr>
              <w:t>参见收款信息</w:t>
            </w:r>
            <w:r>
              <w:rPr>
                <w:rFonts w:ascii="微软雅黑" w:hAnsi="微软雅黑" w:eastAsia="微软雅黑"/>
                <w:sz w:val="18"/>
                <w:szCs w:val="18"/>
              </w:rPr>
              <w:t>，</w:t>
            </w: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0014542</w:t>
            </w:r>
            <w:r>
              <w:rPr>
                <w:rFonts w:hint="eastAsia" w:ascii="微软雅黑" w:hAnsi="微软雅黑" w:eastAsia="微软雅黑"/>
                <w:sz w:val="18"/>
                <w:szCs w:val="18"/>
              </w:rPr>
              <w:t>^UID</w:t>
            </w:r>
            <w:r>
              <w:rPr>
                <w:rFonts w:ascii="微软雅黑" w:hAnsi="微软雅黑" w:eastAsia="微软雅黑"/>
                <w:sz w:val="18"/>
                <w:szCs w:val="18"/>
              </w:rPr>
              <w:t>^BASIC</w:t>
            </w:r>
            <w:r>
              <w:rPr>
                <w:rFonts w:hint="eastAsia" w:ascii="微软雅黑" w:hAnsi="微软雅黑" w:eastAsia="微软雅黑"/>
                <w:sz w:val="18"/>
                <w:szCs w:val="18"/>
              </w:rPr>
              <w:t xml:space="preserve"> ^1</w:t>
            </w:r>
            <w:r>
              <w:rPr>
                <w:rFonts w:ascii="微软雅黑" w:hAnsi="微软雅黑" w:eastAsia="微软雅黑"/>
                <w:sz w:val="18"/>
                <w:szCs w:val="18"/>
              </w:rPr>
              <w:t>0014543</w:t>
            </w:r>
            <w:r>
              <w:rPr>
                <w:rFonts w:hint="eastAsia" w:ascii="微软雅黑" w:hAnsi="微软雅黑" w:eastAsia="微软雅黑"/>
                <w:sz w:val="18"/>
                <w:szCs w:val="18"/>
              </w:rPr>
              <w:t>^UID</w:t>
            </w:r>
            <w:r>
              <w:rPr>
                <w:rFonts w:ascii="微软雅黑" w:hAnsi="微软雅黑" w:eastAsia="微软雅黑"/>
                <w:sz w:val="18"/>
                <w:szCs w:val="18"/>
              </w:rPr>
              <w:t>^ENSURE</w:t>
            </w:r>
            <w:r>
              <w:rPr>
                <w:rFonts w:hint="eastAsia" w:ascii="微软雅黑" w:hAnsi="微软雅黑" w:eastAsia="微软雅黑"/>
                <w:sz w:val="18"/>
                <w:szCs w:val="18"/>
              </w:rPr>
              <w:t>^1</w:t>
            </w:r>
            <w:r>
              <w:rPr>
                <w:rFonts w:ascii="微软雅黑" w:hAnsi="微软雅黑" w:eastAsia="微软雅黑"/>
                <w:sz w:val="18"/>
                <w:szCs w:val="18"/>
              </w:rPr>
              <w:t>.00</w:t>
            </w:r>
            <w:r>
              <w:rPr>
                <w:rFonts w:hint="eastAsia" w:ascii="微软雅黑" w:hAnsi="微软雅黑" w:eastAsia="微软雅黑"/>
                <w:sz w:val="18"/>
                <w:szCs w:val="18"/>
              </w:rPr>
              <w:t>^备注1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r>
              <w:rPr>
                <w:rFonts w:hint="eastAsia" w:ascii="微软雅黑" w:hAnsi="微软雅黑" w:eastAsia="微软雅黑"/>
                <w:sz w:val="18"/>
                <w:szCs w:val="18"/>
              </w:rPr>
              <w:t>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参数8</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参数9</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用户手续费</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用户承担的手续费金额</w:t>
            </w:r>
          </w:p>
          <w:p>
            <w:pPr>
              <w:pStyle w:val="33"/>
              <w:rPr>
                <w:rFonts w:ascii="微软雅黑" w:hAnsi="微软雅黑" w:eastAsia="微软雅黑"/>
                <w:sz w:val="18"/>
                <w:szCs w:val="18"/>
              </w:rPr>
            </w:pPr>
            <w:r>
              <w:rPr>
                <w:rFonts w:hint="eastAsia" w:ascii="微软雅黑" w:hAnsi="微软雅黑" w:eastAsia="微软雅黑"/>
                <w:sz w:val="18"/>
                <w:szCs w:val="18"/>
              </w:rPr>
              <w:t>预留属性，暂不支持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目前传空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参数10</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参数11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债权变动明细列表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参考: </w:t>
            </w:r>
            <w:r>
              <w:rPr>
                <w:rFonts w:hint="eastAsia" w:ascii="微软雅黑" w:hAnsi="微软雅黑" w:eastAsia="微软雅黑"/>
                <w:sz w:val="18"/>
                <w:szCs w:val="18"/>
              </w:rPr>
              <w:t>债权</w:t>
            </w:r>
            <w:r>
              <w:rPr>
                <w:rFonts w:ascii="微软雅黑" w:hAnsi="微软雅黑" w:eastAsia="微软雅黑"/>
                <w:sz w:val="18"/>
                <w:szCs w:val="18"/>
              </w:rPr>
              <w:t>变动明细参数，</w:t>
            </w:r>
            <w:r>
              <w:rPr>
                <w:rFonts w:hint="eastAsia" w:ascii="微软雅黑" w:hAnsi="微软雅黑" w:eastAsia="微软雅黑"/>
                <w:sz w:val="18"/>
                <w:szCs w:val="18"/>
              </w:rPr>
              <w:t>当放款给借款人</w:t>
            </w:r>
            <w:r>
              <w:rPr>
                <w:rFonts w:ascii="微软雅黑" w:hAnsi="微软雅黑" w:eastAsia="微软雅黑"/>
                <w:sz w:val="18"/>
                <w:szCs w:val="18"/>
              </w:rPr>
              <w:t>或还款给投资人场景时需要</w:t>
            </w:r>
          </w:p>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分割</w:t>
            </w:r>
            <w:r>
              <w:rPr>
                <w:rFonts w:ascii="微软雅黑" w:hAnsi="微软雅黑" w:eastAsia="微软雅黑"/>
                <w:sz w:val="18"/>
                <w:szCs w:val="18"/>
              </w:rPr>
              <w:t>，</w:t>
            </w:r>
            <w:r>
              <w:rPr>
                <w:rFonts w:hint="eastAsia" w:ascii="微软雅黑" w:hAnsi="微软雅黑" w:eastAsia="微软雅黑"/>
                <w:sz w:val="18"/>
                <w:szCs w:val="18"/>
              </w:rPr>
              <w:t>条目间</w:t>
            </w:r>
            <w:r>
              <w:rPr>
                <w:rFonts w:ascii="微软雅黑" w:hAnsi="微软雅黑" w:eastAsia="微软雅黑"/>
                <w:sz w:val="18"/>
                <w:szCs w:val="18"/>
              </w:rPr>
              <w:t>用“|”</w:t>
            </w:r>
            <w:r>
              <w:rPr>
                <w:rFonts w:hint="eastAsia" w:ascii="微软雅黑" w:hAnsi="微软雅黑" w:eastAsia="微软雅黑"/>
                <w:sz w:val="18"/>
                <w:szCs w:val="18"/>
              </w:rPr>
              <w:t>分割</w:t>
            </w:r>
          </w:p>
          <w:p>
            <w:pPr>
              <w:pStyle w:val="33"/>
              <w:rPr>
                <w:rFonts w:ascii="微软雅黑" w:hAnsi="微软雅黑" w:eastAsia="微软雅黑"/>
                <w:sz w:val="18"/>
                <w:szCs w:val="18"/>
              </w:rPr>
            </w:pPr>
            <w:r>
              <w:rPr>
                <w:rFonts w:hint="eastAsia" w:ascii="微软雅黑" w:hAnsi="微软雅黑" w:eastAsia="微软雅黑"/>
                <w:sz w:val="18"/>
                <w:szCs w:val="18"/>
              </w:rPr>
              <w:t>此字段目前只针对接入恒丰存管的商户，非恒丰商户此字段可空</w:t>
            </w:r>
          </w:p>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0254237911^UID^19870131^UID^1.00^PRINCIPAL^remark|0254237911^UID^19870131^UID^2.00^INTEREST^remark2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交易关联号</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商户交易关联号，用于代收代付交易关联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bl>
    <w:p>
      <w:pPr>
        <w:pStyle w:val="32"/>
        <w:numPr>
          <w:ilvl w:val="0"/>
          <w:numId w:val="16"/>
        </w:numPr>
        <w:ind w:firstLineChars="0"/>
        <w:rPr>
          <w:rFonts w:ascii="微软雅黑" w:hAnsi="微软雅黑" w:eastAsia="微软雅黑"/>
          <w:b/>
        </w:rPr>
      </w:pPr>
      <w:r>
        <w:rPr>
          <w:rFonts w:hint="eastAsia" w:ascii="微软雅黑" w:hAnsi="微软雅黑" w:eastAsia="微软雅黑"/>
          <w:b/>
        </w:rPr>
        <w:t>分账参数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付款人</w:t>
            </w:r>
            <w:r>
              <w:rPr>
                <w:rFonts w:ascii="微软雅黑" w:hAnsi="微软雅黑" w:eastAsia="微软雅黑"/>
                <w:sz w:val="18"/>
                <w:szCs w:val="18"/>
              </w:rPr>
              <w:t>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付款人标识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付款人账户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w:t>
            </w:r>
            <w:r>
              <w:rPr>
                <w:rFonts w:ascii="微软雅黑" w:hAnsi="微软雅黑" w:eastAsia="微软雅黑"/>
                <w:sz w:val="18"/>
                <w:szCs w:val="18"/>
              </w:rPr>
              <w:t>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收款人标识</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收款人账户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8</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备注信息</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r>
              <w:rPr>
                <w:rFonts w:ascii="微软雅黑" w:hAnsi="微软雅黑" w:eastAsia="微软雅黑"/>
                <w:sz w:val="18"/>
                <w:szCs w:val="18"/>
              </w:rPr>
              <w:t>清偿</w:t>
            </w:r>
            <w:r>
              <w:rPr>
                <w:rFonts w:hint="eastAsia" w:ascii="微软雅黑" w:hAnsi="微软雅黑" w:eastAsia="微软雅黑"/>
                <w:sz w:val="18"/>
                <w:szCs w:val="18"/>
              </w:rPr>
              <w:t>分润</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w:t>
      </w:r>
      <w:r>
        <w:rPr>
          <w:rFonts w:ascii="微软雅黑" w:hAnsi="微软雅黑" w:eastAsia="微软雅黑"/>
        </w:rPr>
        <w:t>业务</w:t>
      </w:r>
      <w:r>
        <w:rPr>
          <w:rFonts w:hint="eastAsia" w:ascii="微软雅黑" w:hAnsi="微软雅黑" w:eastAsia="微软雅黑"/>
        </w:rPr>
        <w:t>同步</w:t>
      </w:r>
      <w:r>
        <w:rPr>
          <w:rFonts w:ascii="微软雅黑" w:hAnsi="微软雅黑" w:eastAsia="微软雅黑"/>
        </w:rPr>
        <w:t>响应参数</w:t>
      </w:r>
      <w:r>
        <w:rPr>
          <w:rFonts w:hint="eastAsia" w:ascii="微软雅黑" w:hAnsi="微软雅黑" w:eastAsia="微软雅黑"/>
        </w:rPr>
        <w:t>，提交成功后等待</w:t>
      </w:r>
      <w:r>
        <w:rPr>
          <w:rFonts w:ascii="微软雅黑" w:hAnsi="微软雅黑" w:eastAsia="微软雅黑"/>
        </w:rPr>
        <w:t>异步</w:t>
      </w:r>
      <w:r>
        <w:rPr>
          <w:rFonts w:hint="eastAsia" w:ascii="微软雅黑" w:hAnsi="微软雅黑" w:eastAsia="微软雅黑"/>
        </w:rPr>
        <w:t>通知最终</w:t>
      </w:r>
      <w:r>
        <w:rPr>
          <w:rFonts w:ascii="微软雅黑" w:hAnsi="微软雅黑" w:eastAsia="微软雅黑"/>
        </w:rPr>
        <w:t>交易状态</w:t>
      </w:r>
      <w:r>
        <w:rPr>
          <w:rFonts w:hint="eastAsia" w:ascii="微软雅黑" w:hAnsi="微软雅黑" w:eastAsia="微软雅黑"/>
        </w:rPr>
        <w:t>。</w:t>
      </w:r>
    </w:p>
    <w:p>
      <w:pPr>
        <w:pStyle w:val="4"/>
      </w:pPr>
      <w:bookmarkStart w:id="257" w:name="_Toc462921979"/>
      <w:r>
        <w:rPr>
          <w:rFonts w:hint="eastAsia"/>
        </w:rPr>
        <w:t>说明</w:t>
      </w:r>
      <w:bookmarkEnd w:id="257"/>
    </w:p>
    <w:p>
      <w:pPr>
        <w:rPr>
          <w:rFonts w:ascii="微软雅黑" w:hAnsi="微软雅黑" w:eastAsia="微软雅黑"/>
        </w:rPr>
      </w:pPr>
      <w:r>
        <w:rPr>
          <w:rFonts w:hint="eastAsia" w:ascii="微软雅黑" w:hAnsi="微软雅黑" w:eastAsia="微软雅黑"/>
        </w:rPr>
        <w:t>代付</w:t>
      </w:r>
      <w:r>
        <w:rPr>
          <w:rFonts w:ascii="微软雅黑" w:hAnsi="微软雅黑" w:eastAsia="微软雅黑"/>
        </w:rPr>
        <w:t>服务的批量支持接口</w:t>
      </w:r>
      <w:r>
        <w:rPr>
          <w:rFonts w:hint="eastAsia" w:ascii="微软雅黑" w:hAnsi="微软雅黑" w:eastAsia="微软雅黑"/>
        </w:rPr>
        <w:t>。</w:t>
      </w:r>
    </w:p>
    <w:p>
      <w:pPr>
        <w:pStyle w:val="32"/>
        <w:numPr>
          <w:ilvl w:val="0"/>
          <w:numId w:val="18"/>
        </w:numPr>
        <w:ind w:firstLineChars="0"/>
        <w:rPr>
          <w:rFonts w:ascii="微软雅黑" w:hAnsi="微软雅黑" w:eastAsia="微软雅黑"/>
        </w:rPr>
      </w:pPr>
      <w:r>
        <w:rPr>
          <w:rFonts w:hint="eastAsia" w:ascii="微软雅黑" w:hAnsi="微软雅黑" w:eastAsia="微软雅黑"/>
        </w:rPr>
        <w:t>单次请求支持最大交易</w:t>
      </w:r>
      <w:r>
        <w:rPr>
          <w:rFonts w:ascii="微软雅黑" w:hAnsi="微软雅黑" w:eastAsia="微软雅黑"/>
        </w:rPr>
        <w:t>笔数</w:t>
      </w:r>
      <w:r>
        <w:rPr>
          <w:rFonts w:hint="eastAsia" w:ascii="微软雅黑" w:hAnsi="微软雅黑" w:eastAsia="微软雅黑"/>
        </w:rPr>
        <w:t>300</w:t>
      </w:r>
      <w:r>
        <w:rPr>
          <w:rFonts w:ascii="微软雅黑" w:hAnsi="微软雅黑" w:eastAsia="微软雅黑"/>
        </w:rPr>
        <w:t>笔；</w:t>
      </w:r>
    </w:p>
    <w:p>
      <w:pPr>
        <w:pStyle w:val="32"/>
        <w:numPr>
          <w:ilvl w:val="0"/>
          <w:numId w:val="18"/>
        </w:numPr>
        <w:ind w:firstLineChars="0"/>
        <w:rPr>
          <w:rFonts w:ascii="微软雅黑" w:hAnsi="微软雅黑" w:eastAsia="微软雅黑"/>
        </w:rPr>
      </w:pPr>
      <w:r>
        <w:rPr>
          <w:rFonts w:hint="eastAsia" w:ascii="微软雅黑" w:hAnsi="微软雅黑" w:eastAsia="微软雅黑"/>
        </w:rPr>
        <w:t>分账</w:t>
      </w:r>
      <w:r>
        <w:rPr>
          <w:rFonts w:ascii="微软雅黑" w:hAnsi="微软雅黑" w:eastAsia="微软雅黑"/>
        </w:rPr>
        <w:t>信息中的付款人必须为</w:t>
      </w:r>
      <w:r>
        <w:rPr>
          <w:rFonts w:hint="eastAsia" w:ascii="微软雅黑" w:hAnsi="微软雅黑" w:eastAsia="微软雅黑"/>
        </w:rPr>
        <w:t>收款</w:t>
      </w:r>
      <w:r>
        <w:rPr>
          <w:rFonts w:ascii="微软雅黑" w:hAnsi="微软雅黑" w:eastAsia="微软雅黑"/>
        </w:rPr>
        <w:t>信息中的收款人</w:t>
      </w:r>
      <w:r>
        <w:rPr>
          <w:rFonts w:hint="eastAsia" w:ascii="微软雅黑" w:hAnsi="微软雅黑" w:eastAsia="微软雅黑"/>
        </w:rPr>
        <w:t>，</w:t>
      </w:r>
      <w:r>
        <w:rPr>
          <w:rFonts w:ascii="微软雅黑" w:hAnsi="微软雅黑" w:eastAsia="微软雅黑"/>
        </w:rPr>
        <w:t>或分账信息中的</w:t>
      </w:r>
      <w:r>
        <w:rPr>
          <w:rFonts w:hint="eastAsia" w:ascii="微软雅黑" w:hAnsi="微软雅黑" w:eastAsia="微软雅黑"/>
        </w:rPr>
        <w:t>所有</w:t>
      </w:r>
      <w:r>
        <w:rPr>
          <w:rFonts w:ascii="微软雅黑" w:hAnsi="微软雅黑" w:eastAsia="微软雅黑"/>
        </w:rPr>
        <w:t>收款人</w:t>
      </w:r>
      <w:r>
        <w:rPr>
          <w:rFonts w:hint="eastAsia" w:ascii="微软雅黑" w:hAnsi="微软雅黑" w:eastAsia="微软雅黑"/>
        </w:rPr>
        <w:t>；</w:t>
      </w:r>
    </w:p>
    <w:p>
      <w:pPr>
        <w:pStyle w:val="32"/>
        <w:numPr>
          <w:ilvl w:val="0"/>
          <w:numId w:val="18"/>
        </w:numPr>
        <w:ind w:firstLineChars="0"/>
        <w:rPr>
          <w:rFonts w:ascii="微软雅黑" w:hAnsi="微软雅黑" w:eastAsia="微软雅黑"/>
        </w:rPr>
      </w:pPr>
      <w:r>
        <w:rPr>
          <w:rFonts w:hint="eastAsia" w:ascii="微软雅黑" w:hAnsi="微软雅黑" w:eastAsia="微软雅黑"/>
        </w:rPr>
        <w:t>如果</w:t>
      </w:r>
      <w:r>
        <w:rPr>
          <w:rFonts w:ascii="微软雅黑" w:hAnsi="微软雅黑" w:eastAsia="微软雅黑"/>
        </w:rPr>
        <w:t>是逐级分账需保证</w:t>
      </w:r>
      <w:r>
        <w:rPr>
          <w:rFonts w:hint="eastAsia" w:ascii="微软雅黑" w:hAnsi="微软雅黑" w:eastAsia="微软雅黑"/>
        </w:rPr>
        <w:t>顺序</w:t>
      </w:r>
      <w:r>
        <w:rPr>
          <w:rFonts w:ascii="微软雅黑" w:hAnsi="微软雅黑" w:eastAsia="微软雅黑"/>
        </w:rPr>
        <w:t>，即</w:t>
      </w:r>
      <w:r>
        <w:rPr>
          <w:rFonts w:hint="eastAsia" w:ascii="微软雅黑" w:hAnsi="微软雅黑" w:eastAsia="微软雅黑"/>
        </w:rPr>
        <w:t>同一个会员收款</w:t>
      </w:r>
      <w:r>
        <w:rPr>
          <w:rFonts w:ascii="微软雅黑" w:hAnsi="微软雅黑" w:eastAsia="微软雅黑"/>
        </w:rPr>
        <w:t>动作要早于付款动作</w:t>
      </w:r>
      <w:r>
        <w:rPr>
          <w:rFonts w:hint="eastAsia" w:ascii="微软雅黑" w:hAnsi="微软雅黑" w:eastAsia="微软雅黑"/>
        </w:rPr>
        <w:t>；</w:t>
      </w:r>
    </w:p>
    <w:p>
      <w:pPr>
        <w:pStyle w:val="32"/>
        <w:numPr>
          <w:ilvl w:val="0"/>
          <w:numId w:val="18"/>
        </w:numPr>
        <w:ind w:firstLineChars="0"/>
        <w:rPr>
          <w:rFonts w:ascii="微软雅黑" w:hAnsi="微软雅黑" w:eastAsia="微软雅黑"/>
        </w:rPr>
      </w:pPr>
      <w:r>
        <w:rPr>
          <w:rFonts w:hint="eastAsia" w:ascii="微软雅黑" w:hAnsi="微软雅黑" w:eastAsia="微软雅黑"/>
        </w:rPr>
        <w:t>分账金额</w:t>
      </w:r>
      <w:r>
        <w:rPr>
          <w:rFonts w:ascii="微软雅黑" w:hAnsi="微软雅黑" w:eastAsia="微软雅黑"/>
        </w:rPr>
        <w:t>必须小于等于收款金额</w:t>
      </w:r>
      <w:r>
        <w:rPr>
          <w:rFonts w:hint="eastAsia" w:ascii="微软雅黑" w:hAnsi="微软雅黑" w:eastAsia="微软雅黑"/>
        </w:rPr>
        <w:t>。</w:t>
      </w:r>
    </w:p>
    <w:p>
      <w:pPr>
        <w:pStyle w:val="32"/>
        <w:numPr>
          <w:ilvl w:val="0"/>
          <w:numId w:val="18"/>
        </w:numPr>
        <w:ind w:firstLineChars="0"/>
        <w:rPr>
          <w:rFonts w:ascii="微软雅黑" w:hAnsi="微软雅黑" w:eastAsia="微软雅黑"/>
        </w:rPr>
      </w:pPr>
      <w:r>
        <w:rPr>
          <w:rFonts w:hint="eastAsia" w:ascii="微软雅黑" w:hAnsi="微软雅黑" w:eastAsia="微软雅黑"/>
        </w:rPr>
        <w:t>分账的参与方的账户类型在整个分账链上必须保持一致。不能收款时使用存钱罐，付款时使用余额</w:t>
      </w:r>
    </w:p>
    <w:p>
      <w:pPr>
        <w:pStyle w:val="32"/>
        <w:ind w:firstLine="0" w:firstLineChars="0"/>
        <w:rPr>
          <w:rFonts w:ascii="微软雅黑" w:hAnsi="微软雅黑" w:eastAsia="微软雅黑"/>
        </w:rPr>
      </w:pPr>
    </w:p>
    <w:p>
      <w:pPr>
        <w:pStyle w:val="3"/>
        <w:rPr>
          <w:rFonts w:ascii="微软雅黑" w:hAnsi="微软雅黑" w:eastAsia="微软雅黑"/>
        </w:rPr>
      </w:pPr>
      <w:bookmarkStart w:id="258" w:name="_Toc462921980"/>
      <w:r>
        <w:rPr>
          <w:rFonts w:ascii="微软雅黑" w:hAnsi="微软雅黑" w:eastAsia="微软雅黑"/>
        </w:rPr>
        <w:t>交易支付</w:t>
      </w:r>
      <w:bookmarkEnd w:id="258"/>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名称：pay_hosting_trade</w:t>
      </w:r>
    </w:p>
    <w:p>
      <w:pPr>
        <w:pStyle w:val="4"/>
      </w:pPr>
      <w:bookmarkStart w:id="259" w:name="_Toc462921981"/>
      <w:r>
        <w:rPr>
          <w:rFonts w:hint="eastAsia"/>
        </w:rPr>
        <w:t>参数</w:t>
      </w:r>
      <w:bookmarkEnd w:id="259"/>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out_pay_no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商户网站支付</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 xml:space="preserve">outer_trade_no_list </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商户网站唯一交易订单号集合</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 xml:space="preserve">String(500)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钱包合作商户网站唯一订单号（确保在合作伙伴系统中唯一）。总数不超过十笔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 xml:space="preserve">2013112405052132^2013112405052233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8575" w:type="dxa"/>
            <w:gridSpan w:val="6"/>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payer</w:t>
            </w:r>
            <w:r>
              <w:rPr>
                <w:rFonts w:hint="eastAsia" w:ascii="微软雅黑" w:hAnsi="微软雅黑" w:eastAsia="微软雅黑"/>
                <w:sz w:val="18"/>
                <w:szCs w:val="18"/>
              </w:rPr>
              <w:t>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用户在商户平台发起支付时候的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p</w:t>
            </w:r>
            <w:r>
              <w:rPr>
                <w:rFonts w:ascii="微软雅黑" w:hAnsi="微软雅黑" w:eastAsia="微软雅黑"/>
                <w:sz w:val="18"/>
                <w:szCs w:val="18"/>
              </w:rPr>
              <w:t>ay</w:t>
            </w:r>
            <w:r>
              <w:rPr>
                <w:rFonts w:hint="eastAsia" w:ascii="微软雅黑" w:hAnsi="微软雅黑" w:eastAsia="微软雅黑"/>
                <w:sz w:val="18"/>
                <w:szCs w:val="18"/>
              </w:rPr>
              <w:t>_</w:t>
            </w:r>
            <w:r>
              <w:rPr>
                <w:rFonts w:ascii="微软雅黑" w:hAnsi="微软雅黑" w:eastAsia="微软雅黑"/>
                <w:sz w:val="18"/>
                <w:szCs w:val="18"/>
              </w:rPr>
              <w:t xml:space="preserve">method </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格式：支付方式^金额^扩展|支付方式^金额^扩展。</w:t>
            </w:r>
            <w:r>
              <w:rPr>
                <w:rFonts w:ascii="微软雅黑" w:hAnsi="微软雅黑" w:eastAsia="微软雅黑"/>
                <w:sz w:val="18"/>
                <w:szCs w:val="18"/>
              </w:rPr>
              <w:t>扩展</w:t>
            </w:r>
            <w:r>
              <w:rPr>
                <w:rFonts w:hint="eastAsia" w:ascii="微软雅黑" w:hAnsi="微软雅黑" w:eastAsia="微软雅黑"/>
                <w:sz w:val="18"/>
                <w:szCs w:val="18"/>
              </w:rPr>
              <w:t>信息</w:t>
            </w:r>
            <w:r>
              <w:rPr>
                <w:rFonts w:ascii="微软雅黑" w:hAnsi="微软雅黑" w:eastAsia="微软雅黑"/>
                <w:sz w:val="18"/>
                <w:szCs w:val="18"/>
              </w:rPr>
              <w:t>内容以</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针对不同支付方式的扩展定义见附录</w:t>
            </w:r>
            <w:r>
              <w:rPr>
                <w:rFonts w:hint="eastAsia" w:ascii="微软雅黑" w:hAnsi="微软雅黑" w:eastAsia="微软雅黑"/>
                <w:sz w:val="18"/>
                <w:szCs w:val="18"/>
              </w:rPr>
              <w:t xml:space="preserve"> </w:t>
            </w:r>
            <w:r>
              <w:rPr>
                <w:rFonts w:ascii="微软雅黑" w:hAnsi="微软雅黑" w:eastAsia="微软雅黑"/>
                <w:sz w:val="18"/>
                <w:szCs w:val="18"/>
              </w:rPr>
              <w:t>“</w:t>
            </w:r>
            <w:r>
              <w:rPr>
                <w:rFonts w:hint="eastAsia" w:ascii="微软雅黑" w:hAnsi="微软雅黑" w:eastAsia="微软雅黑"/>
                <w:sz w:val="18"/>
                <w:szCs w:val="18"/>
              </w:rPr>
              <w:t>支付方式扩展</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网银：online_bank^260.00^</w:t>
            </w:r>
            <w:r>
              <w:rPr>
                <w:rFonts w:ascii="微软雅黑" w:hAnsi="微软雅黑" w:eastAsia="微软雅黑"/>
                <w:sz w:val="18"/>
                <w:szCs w:val="18"/>
              </w:rPr>
              <w:t>ICBC</w:t>
            </w:r>
            <w:r>
              <w:rPr>
                <w:rFonts w:hint="eastAsia" w:ascii="微软雅黑" w:hAnsi="微软雅黑" w:eastAsia="微软雅黑"/>
                <w:sz w:val="18"/>
                <w:szCs w:val="18"/>
              </w:rPr>
              <w:t xml:space="preserve">，DEBIT,C  </w:t>
            </w:r>
            <w:r>
              <w:rPr>
                <w:rFonts w:ascii="微软雅黑" w:hAnsi="微软雅黑" w:eastAsia="微软雅黑"/>
                <w:sz w:val="18"/>
                <w:szCs w:val="18"/>
              </w:rPr>
              <w:t>ICBC</w:t>
            </w:r>
            <w:r>
              <w:rPr>
                <w:rFonts w:hint="eastAsia" w:ascii="微软雅黑" w:hAnsi="微软雅黑" w:eastAsia="微软雅黑"/>
                <w:sz w:val="18"/>
                <w:szCs w:val="18"/>
              </w:rPr>
              <w:t>是银行代码，C是对公对私，DEBIT是借记</w:t>
            </w:r>
          </w:p>
          <w:p>
            <w:pPr>
              <w:pStyle w:val="33"/>
              <w:rPr>
                <w:rFonts w:ascii="微软雅黑" w:hAnsi="微软雅黑" w:eastAsia="微软雅黑"/>
                <w:sz w:val="18"/>
                <w:szCs w:val="18"/>
              </w:rPr>
            </w:pP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out_pay</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ay_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r>
              <w:rPr>
                <w:rFonts w:hint="eastAsia" w:ascii="微软雅黑" w:hAnsi="微软雅黑" w:eastAsia="微软雅黑"/>
                <w:sz w:val="18"/>
                <w:szCs w:val="18"/>
              </w:rPr>
              <w:t>，</w:t>
            </w:r>
            <w:r>
              <w:rPr>
                <w:rFonts w:ascii="微软雅黑" w:hAnsi="微软雅黑" w:eastAsia="微软雅黑"/>
                <w:sz w:val="18"/>
                <w:szCs w:val="18"/>
              </w:rPr>
              <w:t>详见</w:t>
            </w:r>
            <w:r>
              <w:rPr>
                <w:rFonts w:hint="eastAsia" w:ascii="微软雅黑" w:hAnsi="微软雅黑" w:eastAsia="微软雅黑"/>
                <w:sz w:val="18"/>
                <w:szCs w:val="18"/>
              </w:rPr>
              <w:t>附录“支付</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后续推进需要的参数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如果支付需要推进则会返回此参数，支付推进时需要带上此参数，ticket有效期为15分钟，可以多次使用（最多5次）</w:t>
            </w:r>
            <w:r>
              <w:rPr>
                <w:rFonts w:ascii="微软雅黑" w:hAnsi="微软雅黑" w:eastAsia="微软雅黑"/>
                <w:sz w:val="18"/>
                <w:szCs w:val="18"/>
              </w:rPr>
              <w:t xml:space="preserve"> </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r</w:t>
            </w:r>
            <w:r>
              <w:rPr>
                <w:rFonts w:ascii="微软雅黑" w:hAnsi="微软雅黑" w:eastAsia="微软雅黑"/>
                <w:color w:val="auto"/>
                <w:sz w:val="18"/>
                <w:szCs w:val="18"/>
              </w:rPr>
              <w:t>edirect</w:t>
            </w:r>
            <w:r>
              <w:rPr>
                <w:rFonts w:hint="eastAsia" w:ascii="微软雅黑" w:hAnsi="微软雅黑" w:eastAsia="微软雅黑"/>
                <w:color w:val="auto"/>
                <w:sz w:val="18"/>
                <w:szCs w:val="18"/>
              </w:rPr>
              <w:t>_u</w:t>
            </w:r>
            <w:r>
              <w:rPr>
                <w:rFonts w:ascii="微软雅黑" w:hAnsi="微软雅黑" w:eastAsia="微软雅黑"/>
                <w:color w:val="auto"/>
                <w:sz w:val="18"/>
                <w:szCs w:val="18"/>
              </w:rPr>
              <w:t>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收银台重定向地址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String(200)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当请求参数中的“version”的值是“1.1”时，且支付方式扩展是网银并选择“</w:t>
            </w:r>
            <w:r>
              <w:rPr>
                <w:rFonts w:ascii="微软雅黑" w:hAnsi="微软雅黑" w:eastAsia="微软雅黑"/>
                <w:color w:val="auto"/>
                <w:sz w:val="18"/>
                <w:szCs w:val="18"/>
              </w:rPr>
              <w:t>SINAPAY</w:t>
            </w:r>
            <w:r>
              <w:rPr>
                <w:rFonts w:hint="eastAsia" w:ascii="微软雅黑" w:hAnsi="微软雅黑" w:eastAsia="微软雅黑"/>
                <w:color w:val="auto"/>
                <w:sz w:val="18"/>
                <w:szCs w:val="18"/>
              </w:rPr>
              <w:t>”跳转新浪收银台时，此参数不为空。商户系统需要将用户按此参数的值重定向到新浪收银台。其他情况不返回此值，“version”的值是“1.0”时也不返回此值。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ascii="微软雅黑" w:hAnsi="微软雅黑" w:eastAsia="微软雅黑"/>
                <w:color w:val="auto"/>
                <w:sz w:val="18"/>
                <w:szCs w:val="18"/>
              </w:rPr>
              <w:t>https://pay.sina.com.cn/cashdesk-web/view/pay.html?ft=15ca13cf-c6c9-4684-af77-211a753d4377</w:t>
            </w:r>
          </w:p>
        </w:tc>
      </w:tr>
    </w:tbl>
    <w:p>
      <w:pPr>
        <w:pStyle w:val="4"/>
      </w:pPr>
      <w:bookmarkStart w:id="260" w:name="_Toc462921982"/>
      <w:r>
        <w:rPr>
          <w:rFonts w:hint="eastAsia"/>
        </w:rPr>
        <w:t>说明</w:t>
      </w:r>
      <w:bookmarkEnd w:id="260"/>
    </w:p>
    <w:p>
      <w:pPr>
        <w:rPr>
          <w:rFonts w:ascii="微软雅黑" w:hAnsi="微软雅黑" w:eastAsia="微软雅黑"/>
        </w:rPr>
      </w:pPr>
      <w:r>
        <w:rPr>
          <w:rFonts w:hint="eastAsia" w:ascii="微软雅黑" w:hAnsi="微软雅黑" w:eastAsia="微软雅黑"/>
        </w:rPr>
        <w:t>对未</w:t>
      </w:r>
      <w:r>
        <w:rPr>
          <w:rFonts w:ascii="微软雅黑" w:hAnsi="微软雅黑" w:eastAsia="微软雅黑"/>
        </w:rPr>
        <w:t>完成的代收交易进行付款</w:t>
      </w:r>
      <w:r>
        <w:rPr>
          <w:rFonts w:hint="eastAsia" w:ascii="微软雅黑" w:hAnsi="微软雅黑" w:eastAsia="微软雅黑"/>
        </w:rPr>
        <w:t>，</w:t>
      </w:r>
      <w:r>
        <w:rPr>
          <w:rFonts w:ascii="微软雅黑" w:hAnsi="微软雅黑" w:eastAsia="微软雅黑"/>
        </w:rPr>
        <w:t>如下单的时候未</w:t>
      </w:r>
      <w:r>
        <w:rPr>
          <w:rFonts w:hint="eastAsia" w:ascii="微软雅黑" w:hAnsi="微软雅黑" w:eastAsia="微软雅黑"/>
        </w:rPr>
        <w:t>支付</w:t>
      </w:r>
      <w:r>
        <w:rPr>
          <w:rFonts w:ascii="微软雅黑" w:hAnsi="微软雅黑" w:eastAsia="微软雅黑"/>
        </w:rPr>
        <w:t>或者支付失败</w:t>
      </w:r>
      <w:r>
        <w:rPr>
          <w:rFonts w:hint="eastAsia" w:ascii="微软雅黑" w:hAnsi="微软雅黑" w:eastAsia="微软雅黑"/>
        </w:rPr>
        <w:t>且该交易订单允许重复支付</w:t>
      </w:r>
      <w:r>
        <w:rPr>
          <w:rFonts w:ascii="微软雅黑" w:hAnsi="微软雅黑" w:eastAsia="微软雅黑"/>
        </w:rPr>
        <w:t>，可以通过</w:t>
      </w:r>
      <w:r>
        <w:rPr>
          <w:rFonts w:hint="eastAsia" w:ascii="微软雅黑" w:hAnsi="微软雅黑" w:eastAsia="微软雅黑"/>
        </w:rPr>
        <w:t>此</w:t>
      </w:r>
      <w:r>
        <w:rPr>
          <w:rFonts w:ascii="微软雅黑" w:hAnsi="微软雅黑" w:eastAsia="微软雅黑"/>
        </w:rPr>
        <w:t>服务</w:t>
      </w:r>
      <w:r>
        <w:rPr>
          <w:rFonts w:hint="eastAsia" w:ascii="微软雅黑" w:hAnsi="微软雅黑" w:eastAsia="微软雅黑"/>
        </w:rPr>
        <w:t>重新</w:t>
      </w:r>
      <w:r>
        <w:rPr>
          <w:rFonts w:ascii="微软雅黑" w:hAnsi="微软雅黑" w:eastAsia="微软雅黑"/>
        </w:rPr>
        <w:t>请求支付。</w:t>
      </w:r>
    </w:p>
    <w:p>
      <w:pPr>
        <w:pStyle w:val="32"/>
        <w:numPr>
          <w:ilvl w:val="0"/>
          <w:numId w:val="19"/>
        </w:numPr>
        <w:ind w:firstLineChars="0"/>
        <w:rPr>
          <w:rFonts w:ascii="微软雅黑" w:hAnsi="微软雅黑" w:eastAsia="微软雅黑"/>
        </w:rPr>
      </w:pPr>
      <w:r>
        <w:rPr>
          <w:rFonts w:hint="eastAsia" w:ascii="微软雅黑" w:hAnsi="微软雅黑" w:eastAsia="微软雅黑"/>
        </w:rPr>
        <w:t>如果交易状态是“等待付款</w:t>
      </w:r>
      <w:r>
        <w:rPr>
          <w:rFonts w:ascii="微软雅黑" w:hAnsi="微软雅黑" w:eastAsia="微软雅黑"/>
        </w:rPr>
        <w:t>”</w:t>
      </w:r>
      <w:r>
        <w:rPr>
          <w:rFonts w:hint="eastAsia" w:ascii="微软雅黑" w:hAnsi="微软雅黑" w:eastAsia="微软雅黑"/>
        </w:rPr>
        <w:t>的情况下支付接口才执行成功，否则将失败。</w:t>
      </w:r>
    </w:p>
    <w:p>
      <w:pPr>
        <w:pStyle w:val="32"/>
        <w:numPr>
          <w:ilvl w:val="0"/>
          <w:numId w:val="19"/>
        </w:numPr>
        <w:ind w:firstLineChars="0"/>
        <w:rPr>
          <w:rFonts w:ascii="微软雅黑" w:hAnsi="微软雅黑" w:eastAsia="微软雅黑"/>
        </w:rPr>
      </w:pPr>
      <w:r>
        <w:rPr>
          <w:rFonts w:ascii="微软雅黑" w:hAnsi="微软雅黑" w:eastAsia="微软雅黑"/>
        </w:rPr>
        <w:t>支付结果同步返回</w:t>
      </w:r>
      <w:r>
        <w:rPr>
          <w:rFonts w:hint="eastAsia" w:ascii="微软雅黑" w:hAnsi="微软雅黑" w:eastAsia="微软雅黑"/>
        </w:rPr>
        <w:t>，交易</w:t>
      </w:r>
      <w:r>
        <w:rPr>
          <w:rFonts w:ascii="微软雅黑" w:hAnsi="微软雅黑" w:eastAsia="微软雅黑"/>
        </w:rPr>
        <w:t>处理结果</w:t>
      </w:r>
      <w:r>
        <w:rPr>
          <w:rFonts w:hint="eastAsia" w:ascii="微软雅黑" w:hAnsi="微软雅黑" w:eastAsia="微软雅黑"/>
        </w:rPr>
        <w:t>通知</w:t>
      </w:r>
      <w:r>
        <w:rPr>
          <w:rFonts w:ascii="微软雅黑" w:hAnsi="微软雅黑" w:eastAsia="微软雅黑"/>
        </w:rPr>
        <w:t>同</w:t>
      </w:r>
      <w:r>
        <w:rPr>
          <w:rFonts w:hint="eastAsia" w:ascii="微软雅黑" w:hAnsi="微软雅黑" w:eastAsia="微软雅黑"/>
        </w:rPr>
        <w:t>下单</w:t>
      </w:r>
      <w:r>
        <w:rPr>
          <w:rFonts w:ascii="微软雅黑" w:hAnsi="微软雅黑" w:eastAsia="微软雅黑"/>
        </w:rPr>
        <w:t>交易异步通知</w:t>
      </w:r>
      <w:r>
        <w:rPr>
          <w:rFonts w:hint="eastAsia" w:ascii="微软雅黑" w:hAnsi="微软雅黑" w:eastAsia="微软雅黑"/>
        </w:rPr>
        <w:t>，逐笔</w:t>
      </w:r>
      <w:r>
        <w:rPr>
          <w:rFonts w:ascii="微软雅黑" w:hAnsi="微软雅黑" w:eastAsia="微软雅黑"/>
        </w:rPr>
        <w:t>通知</w:t>
      </w:r>
      <w:r>
        <w:rPr>
          <w:rFonts w:hint="eastAsia" w:ascii="微软雅黑" w:hAnsi="微软雅黑" w:eastAsia="微软雅黑"/>
        </w:rPr>
        <w:t>。</w:t>
      </w:r>
    </w:p>
    <w:p>
      <w:pPr>
        <w:pStyle w:val="32"/>
        <w:numPr>
          <w:ilvl w:val="0"/>
          <w:numId w:val="19"/>
        </w:numPr>
        <w:ind w:firstLineChars="0"/>
        <w:rPr>
          <w:rFonts w:ascii="微软雅黑" w:hAnsi="微软雅黑" w:eastAsia="微软雅黑"/>
        </w:rPr>
      </w:pPr>
      <w:r>
        <w:rPr>
          <w:rFonts w:ascii="微软雅黑" w:hAnsi="微软雅黑" w:eastAsia="微软雅黑"/>
        </w:rPr>
        <w:t>交易支付</w:t>
      </w:r>
      <w:r>
        <w:rPr>
          <w:rFonts w:hint="eastAsia" w:ascii="微软雅黑" w:hAnsi="微软雅黑" w:eastAsia="微软雅黑"/>
        </w:rPr>
        <w:t>则跳转新浪支付收银台，</w:t>
      </w:r>
      <w:r>
        <w:rPr>
          <w:rFonts w:ascii="微软雅黑" w:hAnsi="微软雅黑" w:eastAsia="微软雅黑"/>
        </w:rPr>
        <w:t>只允许</w:t>
      </w:r>
      <w:r>
        <w:rPr>
          <w:rFonts w:hint="eastAsia" w:ascii="微软雅黑" w:hAnsi="微软雅黑" w:eastAsia="微软雅黑"/>
        </w:rPr>
        <w:t>交易订单号为单笔。</w:t>
      </w:r>
    </w:p>
    <w:p>
      <w:pPr>
        <w:pStyle w:val="32"/>
        <w:ind w:firstLine="0" w:firstLineChars="0"/>
        <w:rPr>
          <w:rFonts w:ascii="微软雅黑" w:hAnsi="微软雅黑" w:eastAsia="微软雅黑"/>
        </w:rPr>
      </w:pPr>
    </w:p>
    <w:p>
      <w:pPr>
        <w:pStyle w:val="3"/>
        <w:rPr>
          <w:rFonts w:ascii="微软雅黑" w:hAnsi="微软雅黑" w:eastAsia="微软雅黑"/>
        </w:rPr>
      </w:pPr>
      <w:bookmarkStart w:id="261" w:name="_Toc462921983"/>
      <w:r>
        <w:rPr>
          <w:rFonts w:ascii="微软雅黑" w:hAnsi="微软雅黑" w:eastAsia="微软雅黑"/>
        </w:rPr>
        <w:t>支付结果查询</w:t>
      </w:r>
      <w:bookmarkEnd w:id="261"/>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query_</w:t>
      </w:r>
      <w:r>
        <w:rPr>
          <w:rFonts w:ascii="微软雅黑" w:hAnsi="微软雅黑" w:eastAsia="微软雅黑"/>
          <w:b/>
        </w:rPr>
        <w:t>pay_result</w:t>
      </w:r>
    </w:p>
    <w:p>
      <w:pPr>
        <w:pStyle w:val="4"/>
      </w:pPr>
      <w:bookmarkStart w:id="262" w:name="_Toc462921984"/>
      <w:r>
        <w:rPr>
          <w:rFonts w:hint="eastAsia"/>
        </w:rPr>
        <w:t>参数</w:t>
      </w:r>
      <w:bookmarkEnd w:id="262"/>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out_pay_no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商户网站支付</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out_pay</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w:t>
            </w:r>
            <w:r>
              <w:rPr>
                <w:rFonts w:hint="eastAsia" w:ascii="微软雅黑" w:hAnsi="微软雅黑" w:eastAsia="微软雅黑"/>
                <w:sz w:val="18"/>
                <w:szCs w:val="18"/>
              </w:rPr>
              <w:t>ay_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r>
              <w:rPr>
                <w:rFonts w:hint="eastAsia" w:ascii="微软雅黑" w:hAnsi="微软雅黑" w:eastAsia="微软雅黑"/>
                <w:sz w:val="18"/>
                <w:szCs w:val="18"/>
              </w:rPr>
              <w:t>，</w:t>
            </w:r>
            <w:r>
              <w:rPr>
                <w:rFonts w:ascii="微软雅黑" w:hAnsi="微软雅黑" w:eastAsia="微软雅黑"/>
                <w:sz w:val="18"/>
                <w:szCs w:val="18"/>
              </w:rPr>
              <w:t>详见</w:t>
            </w:r>
            <w:r>
              <w:rPr>
                <w:rFonts w:hint="eastAsia" w:ascii="微软雅黑" w:hAnsi="微软雅黑" w:eastAsia="微软雅黑"/>
                <w:sz w:val="18"/>
                <w:szCs w:val="18"/>
              </w:rPr>
              <w:t>附录“支付</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UCCESS</w:t>
            </w:r>
          </w:p>
        </w:tc>
      </w:tr>
    </w:tbl>
    <w:p>
      <w:pPr>
        <w:pStyle w:val="4"/>
      </w:pPr>
      <w:bookmarkStart w:id="263" w:name="_Toc462921985"/>
      <w:r>
        <w:rPr>
          <w:rFonts w:hint="eastAsia"/>
        </w:rPr>
        <w:t>说明</w:t>
      </w:r>
      <w:bookmarkEnd w:id="263"/>
    </w:p>
    <w:p>
      <w:pPr>
        <w:rPr>
          <w:rFonts w:ascii="微软雅黑" w:hAnsi="微软雅黑" w:eastAsia="微软雅黑"/>
        </w:rPr>
      </w:pPr>
      <w:r>
        <w:rPr>
          <w:rFonts w:hint="eastAsia" w:ascii="微软雅黑" w:hAnsi="微软雅黑" w:eastAsia="微软雅黑"/>
        </w:rPr>
        <w:t>针对已</w:t>
      </w:r>
      <w:r>
        <w:rPr>
          <w:rFonts w:ascii="微软雅黑" w:hAnsi="微软雅黑" w:eastAsia="微软雅黑"/>
        </w:rPr>
        <w:t>发起支付的</w:t>
      </w:r>
      <w:r>
        <w:rPr>
          <w:rFonts w:hint="eastAsia" w:ascii="微软雅黑" w:hAnsi="微软雅黑" w:eastAsia="微软雅黑"/>
        </w:rPr>
        <w:t>订单</w:t>
      </w:r>
      <w:r>
        <w:rPr>
          <w:rFonts w:ascii="微软雅黑" w:hAnsi="微软雅黑" w:eastAsia="微软雅黑"/>
        </w:rPr>
        <w:t>查询支付结果，</w:t>
      </w:r>
      <w:r>
        <w:rPr>
          <w:rFonts w:hint="eastAsia" w:ascii="微软雅黑" w:hAnsi="微软雅黑" w:eastAsia="微软雅黑"/>
        </w:rPr>
        <w:t>可</w:t>
      </w:r>
      <w:r>
        <w:rPr>
          <w:rFonts w:ascii="微软雅黑" w:hAnsi="微软雅黑" w:eastAsia="微软雅黑"/>
        </w:rPr>
        <w:t>用于</w:t>
      </w:r>
      <w:r>
        <w:rPr>
          <w:rFonts w:hint="eastAsia" w:ascii="微软雅黑" w:hAnsi="微软雅黑" w:eastAsia="微软雅黑"/>
        </w:rPr>
        <w:t>网络异常</w:t>
      </w:r>
      <w:r>
        <w:rPr>
          <w:rFonts w:ascii="微软雅黑" w:hAnsi="微软雅黑" w:eastAsia="微软雅黑"/>
        </w:rPr>
        <w:t>后</w:t>
      </w:r>
      <w:r>
        <w:rPr>
          <w:rFonts w:hint="eastAsia" w:ascii="微软雅黑" w:hAnsi="微软雅黑" w:eastAsia="微软雅黑"/>
        </w:rPr>
        <w:t>查询</w:t>
      </w:r>
      <w:r>
        <w:rPr>
          <w:rFonts w:ascii="微软雅黑" w:hAnsi="微软雅黑" w:eastAsia="微软雅黑"/>
        </w:rPr>
        <w:t>确认。</w:t>
      </w:r>
    </w:p>
    <w:p>
      <w:pPr>
        <w:rPr>
          <w:rFonts w:ascii="微软雅黑" w:hAnsi="微软雅黑" w:eastAsia="微软雅黑"/>
        </w:rPr>
      </w:pPr>
    </w:p>
    <w:p>
      <w:pPr>
        <w:pStyle w:val="3"/>
        <w:rPr>
          <w:rFonts w:ascii="微软雅黑" w:hAnsi="微软雅黑" w:eastAsia="微软雅黑"/>
        </w:rPr>
      </w:pPr>
      <w:bookmarkStart w:id="264" w:name="_Toc462921986"/>
      <w:r>
        <w:rPr>
          <w:rFonts w:hint="eastAsia" w:ascii="微软雅黑" w:hAnsi="微软雅黑" w:eastAsia="微软雅黑"/>
        </w:rPr>
        <w:t>交易</w:t>
      </w:r>
      <w:r>
        <w:rPr>
          <w:rFonts w:ascii="微软雅黑" w:hAnsi="微软雅黑" w:eastAsia="微软雅黑"/>
        </w:rPr>
        <w:t>查询</w:t>
      </w:r>
      <w:bookmarkEnd w:id="264"/>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名称：query_hosting_trade</w:t>
      </w:r>
    </w:p>
    <w:p>
      <w:pPr>
        <w:pStyle w:val="4"/>
      </w:pPr>
      <w:bookmarkStart w:id="265" w:name="_Toc462921987"/>
      <w:r>
        <w:rPr>
          <w:rFonts w:hint="eastAsia"/>
        </w:rPr>
        <w:t>参数</w:t>
      </w:r>
      <w:bookmarkEnd w:id="265"/>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tart_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开始</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nd_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结束</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页号，从1开始，默认为1</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每页记录数，默认20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还款</w:t>
            </w:r>
            <w:r>
              <w:rPr>
                <w:rFonts w:ascii="微软雅黑" w:hAnsi="微软雅黑" w:eastAsia="微软雅黑"/>
                <w:sz w:val="18"/>
                <w:szCs w:val="18"/>
              </w:rPr>
              <w:t>^30^</w:t>
            </w:r>
            <w:r>
              <w:rPr>
                <w:rFonts w:ascii="微软雅黑" w:hAnsi="微软雅黑" w:eastAsia="微软雅黑" w:cs="Arial"/>
                <w:sz w:val="18"/>
                <w:szCs w:val="18"/>
              </w:rPr>
              <w:t>WAIT_PAY^</w:t>
            </w: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每页记录数，同请求值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total_item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总记录数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本次查询的总记录数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23</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交易</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w:t>
            </w:r>
            <w:r>
              <w:rPr>
                <w:rFonts w:ascii="微软雅黑" w:hAnsi="微软雅黑" w:eastAsia="微软雅黑"/>
                <w:sz w:val="18"/>
                <w:szCs w:val="18"/>
              </w:rPr>
              <w:t>交易号，</w:t>
            </w:r>
            <w:r>
              <w:rPr>
                <w:rFonts w:hint="eastAsia" w:ascii="微软雅黑" w:hAnsi="微软雅黑" w:eastAsia="微软雅黑"/>
                <w:sz w:val="18"/>
                <w:szCs w:val="18"/>
              </w:rPr>
              <w:t>即out_trade_no</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明细</w:t>
            </w:r>
            <w:r>
              <w:rPr>
                <w:rFonts w:ascii="微软雅黑" w:hAnsi="微软雅黑" w:eastAsia="微软雅黑"/>
                <w:sz w:val="18"/>
                <w:szCs w:val="18"/>
              </w:rPr>
              <w:t>摘要（</w:t>
            </w:r>
            <w:r>
              <w:rPr>
                <w:rFonts w:hint="eastAsia" w:ascii="微软雅黑" w:hAnsi="微软雅黑" w:eastAsia="微软雅黑"/>
                <w:sz w:val="18"/>
                <w:szCs w:val="18"/>
              </w:rPr>
              <w:t>用途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金</w:t>
            </w:r>
            <w:r>
              <w:rPr>
                <w:rFonts w:hint="eastAsia" w:ascii="微软雅黑" w:hAnsi="微软雅黑" w:eastAsia="微软雅黑"/>
                <w:sz w:val="18"/>
                <w:szCs w:val="18"/>
              </w:rPr>
              <w:t>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“交易</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WAIT_PAY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最后</w:t>
            </w: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代收完成金额</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p>
            <w:pPr>
              <w:rPr>
                <w:rFonts w:ascii="微软雅黑" w:hAnsi="微软雅黑" w:eastAsia="微软雅黑" w:cs="宋体"/>
                <w:color w:val="000000"/>
                <w:kern w:val="0"/>
                <w:sz w:val="18"/>
                <w:szCs w:val="18"/>
              </w:rPr>
            </w:pPr>
            <w:r>
              <w:rPr>
                <w:rFonts w:ascii="微软雅黑" w:hAnsi="微软雅黑" w:eastAsia="微软雅黑"/>
                <w:sz w:val="18"/>
                <w:szCs w:val="18"/>
              </w:rPr>
              <w:t>只有代收完成类型的订单才会返回此参数</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1.00</w:t>
            </w:r>
          </w:p>
        </w:tc>
      </w:tr>
    </w:tbl>
    <w:p>
      <w:pPr>
        <w:pStyle w:val="4"/>
      </w:pPr>
      <w:bookmarkStart w:id="266" w:name="_Toc462921988"/>
      <w:r>
        <w:rPr>
          <w:rFonts w:hint="eastAsia"/>
        </w:rPr>
        <w:t>说明</w:t>
      </w:r>
      <w:bookmarkEnd w:id="266"/>
    </w:p>
    <w:p>
      <w:pPr>
        <w:rPr>
          <w:rFonts w:ascii="微软雅黑" w:hAnsi="微软雅黑" w:eastAsia="微软雅黑"/>
        </w:rPr>
      </w:pPr>
      <w:r>
        <w:rPr>
          <w:rFonts w:hint="eastAsia" w:ascii="微软雅黑" w:hAnsi="微软雅黑" w:eastAsia="微软雅黑"/>
        </w:rPr>
        <w:t>交易</w:t>
      </w:r>
      <w:r>
        <w:rPr>
          <w:rFonts w:ascii="微软雅黑" w:hAnsi="微软雅黑" w:eastAsia="微软雅黑"/>
        </w:rPr>
        <w:t>订单查询，</w:t>
      </w:r>
      <w:r>
        <w:rPr>
          <w:rFonts w:hint="eastAsia" w:ascii="微软雅黑" w:hAnsi="微软雅黑" w:eastAsia="微软雅黑"/>
        </w:rPr>
        <w:t>可</w:t>
      </w:r>
      <w:r>
        <w:rPr>
          <w:rFonts w:ascii="微软雅黑" w:hAnsi="微软雅黑" w:eastAsia="微软雅黑"/>
        </w:rPr>
        <w:t>用</w:t>
      </w:r>
      <w:r>
        <w:rPr>
          <w:rFonts w:hint="eastAsia" w:ascii="微软雅黑" w:hAnsi="微软雅黑" w:eastAsia="微软雅黑"/>
        </w:rPr>
        <w:t>于</w:t>
      </w:r>
      <w:r>
        <w:rPr>
          <w:rFonts w:ascii="微软雅黑" w:hAnsi="微软雅黑" w:eastAsia="微软雅黑"/>
        </w:rPr>
        <w:t>查询补单，也可用于</w:t>
      </w:r>
      <w:r>
        <w:rPr>
          <w:rFonts w:hint="eastAsia" w:ascii="微软雅黑" w:hAnsi="微软雅黑" w:eastAsia="微软雅黑"/>
        </w:rPr>
        <w:t>页面</w:t>
      </w:r>
      <w:r>
        <w:rPr>
          <w:rFonts w:ascii="微软雅黑" w:hAnsi="微软雅黑" w:eastAsia="微软雅黑"/>
        </w:rPr>
        <w:t>查询显示。</w:t>
      </w:r>
    </w:p>
    <w:p>
      <w:pPr>
        <w:pStyle w:val="32"/>
        <w:numPr>
          <w:ilvl w:val="0"/>
          <w:numId w:val="20"/>
        </w:numPr>
        <w:ind w:firstLineChars="0"/>
        <w:rPr>
          <w:rFonts w:ascii="微软雅黑" w:hAnsi="微软雅黑" w:eastAsia="微软雅黑"/>
        </w:rPr>
      </w:pPr>
      <w:r>
        <w:rPr>
          <w:rFonts w:hint="eastAsia" w:ascii="微软雅黑" w:hAnsi="微软雅黑" w:eastAsia="微软雅黑"/>
        </w:rPr>
        <w:t>每页</w:t>
      </w:r>
      <w:r>
        <w:rPr>
          <w:rFonts w:ascii="微软雅黑" w:hAnsi="微软雅黑" w:eastAsia="微软雅黑"/>
        </w:rPr>
        <w:t>记录数不超过</w:t>
      </w:r>
      <w:r>
        <w:rPr>
          <w:rFonts w:hint="eastAsia" w:ascii="微软雅黑" w:hAnsi="微软雅黑" w:eastAsia="微软雅黑"/>
        </w:rPr>
        <w:t>2</w:t>
      </w:r>
      <w:r>
        <w:rPr>
          <w:rFonts w:ascii="微软雅黑" w:hAnsi="微软雅黑" w:eastAsia="微软雅黑"/>
        </w:rPr>
        <w:t>0</w:t>
      </w:r>
      <w:r>
        <w:rPr>
          <w:rFonts w:hint="eastAsia" w:ascii="微软雅黑" w:hAnsi="微软雅黑" w:eastAsia="微软雅黑"/>
        </w:rPr>
        <w:t>；</w:t>
      </w:r>
    </w:p>
    <w:p>
      <w:pPr>
        <w:pStyle w:val="32"/>
        <w:numPr>
          <w:ilvl w:val="0"/>
          <w:numId w:val="20"/>
        </w:numPr>
        <w:ind w:firstLineChars="0"/>
        <w:rPr>
          <w:rFonts w:ascii="微软雅黑" w:hAnsi="微软雅黑" w:eastAsia="微软雅黑"/>
        </w:rPr>
      </w:pPr>
      <w:r>
        <w:rPr>
          <w:rFonts w:hint="eastAsia" w:ascii="微软雅黑" w:hAnsi="微软雅黑" w:eastAsia="微软雅黑"/>
        </w:rPr>
        <w:t>交易</w:t>
      </w:r>
      <w:r>
        <w:rPr>
          <w:rFonts w:ascii="微软雅黑" w:hAnsi="微软雅黑" w:eastAsia="微软雅黑"/>
        </w:rPr>
        <w:t>号和时间</w:t>
      </w:r>
      <w:r>
        <w:rPr>
          <w:rFonts w:hint="eastAsia" w:ascii="微软雅黑" w:hAnsi="微软雅黑" w:eastAsia="微软雅黑"/>
        </w:rPr>
        <w:t>至少</w:t>
      </w:r>
      <w:r>
        <w:rPr>
          <w:rFonts w:ascii="微软雅黑" w:hAnsi="微软雅黑" w:eastAsia="微软雅黑"/>
        </w:rPr>
        <w:t>一项存在，</w:t>
      </w:r>
      <w:r>
        <w:rPr>
          <w:rFonts w:hint="eastAsia" w:ascii="微软雅黑" w:hAnsi="微软雅黑" w:eastAsia="微软雅黑"/>
        </w:rPr>
        <w:t>同时</w:t>
      </w:r>
      <w:r>
        <w:rPr>
          <w:rFonts w:ascii="微软雅黑" w:hAnsi="微软雅黑" w:eastAsia="微软雅黑"/>
        </w:rPr>
        <w:t>存在</w:t>
      </w:r>
      <w:r>
        <w:rPr>
          <w:rFonts w:hint="eastAsia" w:ascii="微软雅黑" w:hAnsi="微软雅黑" w:eastAsia="微软雅黑"/>
        </w:rPr>
        <w:t>以</w:t>
      </w:r>
      <w:r>
        <w:rPr>
          <w:rFonts w:ascii="微软雅黑" w:hAnsi="微软雅黑" w:eastAsia="微软雅黑"/>
        </w:rPr>
        <w:t>交易号为准</w:t>
      </w:r>
      <w:r>
        <w:rPr>
          <w:rFonts w:hint="eastAsia" w:ascii="微软雅黑" w:hAnsi="微软雅黑" w:eastAsia="微软雅黑"/>
        </w:rPr>
        <w:t>；</w:t>
      </w:r>
    </w:p>
    <w:p>
      <w:pPr>
        <w:pStyle w:val="32"/>
        <w:numPr>
          <w:ilvl w:val="0"/>
          <w:numId w:val="20"/>
        </w:numPr>
        <w:ind w:firstLineChars="0"/>
        <w:rPr>
          <w:rFonts w:ascii="微软雅黑" w:hAnsi="微软雅黑" w:eastAsia="微软雅黑"/>
        </w:rPr>
      </w:pPr>
      <w:r>
        <w:rPr>
          <w:rFonts w:hint="eastAsia" w:ascii="微软雅黑" w:hAnsi="微软雅黑" w:eastAsia="微软雅黑"/>
        </w:rPr>
        <w:t>开始</w:t>
      </w:r>
      <w:r>
        <w:rPr>
          <w:rFonts w:ascii="微软雅黑" w:hAnsi="微软雅黑" w:eastAsia="微软雅黑"/>
        </w:rPr>
        <w:t>时间和</w:t>
      </w:r>
      <w:r>
        <w:rPr>
          <w:rFonts w:hint="eastAsia" w:ascii="微软雅黑" w:hAnsi="微软雅黑" w:eastAsia="微软雅黑"/>
        </w:rPr>
        <w:t>结束</w:t>
      </w:r>
      <w:r>
        <w:rPr>
          <w:rFonts w:ascii="微软雅黑" w:hAnsi="微软雅黑" w:eastAsia="微软雅黑"/>
        </w:rPr>
        <w:t>时间须同时存在</w:t>
      </w:r>
      <w:r>
        <w:rPr>
          <w:rFonts w:hint="eastAsia" w:ascii="微软雅黑" w:hAnsi="微软雅黑" w:eastAsia="微软雅黑"/>
        </w:rPr>
        <w:t>。</w:t>
      </w:r>
    </w:p>
    <w:p>
      <w:pPr>
        <w:pStyle w:val="32"/>
        <w:numPr>
          <w:ilvl w:val="0"/>
          <w:numId w:val="20"/>
        </w:numPr>
        <w:ind w:firstLineChars="0"/>
        <w:rPr>
          <w:rFonts w:ascii="微软雅黑" w:hAnsi="微软雅黑" w:eastAsia="微软雅黑"/>
        </w:rPr>
      </w:pPr>
      <w:r>
        <w:rPr>
          <w:rFonts w:hint="eastAsia" w:ascii="微软雅黑" w:hAnsi="微软雅黑" w:eastAsia="微软雅黑"/>
        </w:rPr>
        <w:t>当交易订单号为空时，用户标志和标志类型不能为空。</w:t>
      </w:r>
    </w:p>
    <w:p>
      <w:pPr>
        <w:pStyle w:val="32"/>
        <w:ind w:firstLine="0" w:firstLineChars="0"/>
        <w:rPr>
          <w:rFonts w:ascii="微软雅黑" w:hAnsi="微软雅黑" w:eastAsia="微软雅黑"/>
        </w:rPr>
      </w:pPr>
    </w:p>
    <w:p>
      <w:pPr>
        <w:pStyle w:val="3"/>
        <w:rPr>
          <w:rFonts w:ascii="微软雅黑" w:hAnsi="微软雅黑" w:eastAsia="微软雅黑"/>
        </w:rPr>
      </w:pPr>
      <w:bookmarkStart w:id="267" w:name="_Toc462921989"/>
      <w:r>
        <w:rPr>
          <w:rFonts w:hint="eastAsia" w:ascii="微软雅黑" w:hAnsi="微软雅黑" w:eastAsia="微软雅黑"/>
        </w:rPr>
        <w:t>交易批次</w:t>
      </w:r>
      <w:r>
        <w:rPr>
          <w:rFonts w:ascii="微软雅黑" w:hAnsi="微软雅黑" w:eastAsia="微软雅黑"/>
        </w:rPr>
        <w:t>查询</w:t>
      </w:r>
      <w:bookmarkEnd w:id="267"/>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名称：query_hosting_</w:t>
      </w:r>
      <w:r>
        <w:rPr>
          <w:rFonts w:hint="eastAsia" w:ascii="微软雅黑" w:hAnsi="微软雅黑" w:eastAsia="微软雅黑"/>
          <w:b/>
        </w:rPr>
        <w:t>batch_</w:t>
      </w:r>
      <w:r>
        <w:rPr>
          <w:rFonts w:ascii="微软雅黑" w:hAnsi="微软雅黑" w:eastAsia="微软雅黑"/>
          <w:b/>
        </w:rPr>
        <w:t>trade</w:t>
      </w:r>
    </w:p>
    <w:p>
      <w:pPr>
        <w:pStyle w:val="4"/>
      </w:pPr>
      <w:bookmarkStart w:id="268" w:name="_Toc462921990"/>
      <w:r>
        <w:rPr>
          <w:rFonts w:hint="eastAsia"/>
        </w:rPr>
        <w:t>参数</w:t>
      </w:r>
      <w:bookmarkEnd w:id="268"/>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w:t>
            </w:r>
            <w:r>
              <w:rPr>
                <w:rFonts w:hint="eastAsia" w:ascii="微软雅黑" w:hAnsi="微软雅黑" w:eastAsia="微软雅黑"/>
                <w:sz w:val="18"/>
                <w:szCs w:val="18"/>
              </w:rPr>
              <w:t>batch_no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交易批次</w:t>
            </w:r>
            <w:r>
              <w:rPr>
                <w:rFonts w:ascii="微软雅黑" w:hAnsi="微软雅黑" w:eastAsia="微软雅黑"/>
                <w:sz w:val="18"/>
                <w:szCs w:val="18"/>
              </w:rPr>
              <w:t>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商户网站交易批次</w:t>
            </w:r>
            <w:r>
              <w:rPr>
                <w:rFonts w:ascii="微软雅黑" w:hAnsi="微软雅黑" w:eastAsia="微软雅黑"/>
                <w:sz w:val="18"/>
                <w:szCs w:val="18"/>
              </w:rPr>
              <w:t>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页号，从1开始，默认为1</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每页记录数，默认20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还款</w:t>
            </w:r>
            <w:r>
              <w:rPr>
                <w:rFonts w:ascii="微软雅黑" w:hAnsi="微软雅黑" w:eastAsia="微软雅黑"/>
                <w:sz w:val="18"/>
                <w:szCs w:val="18"/>
              </w:rPr>
              <w:t>^30^</w:t>
            </w:r>
            <w:r>
              <w:rPr>
                <w:rFonts w:ascii="微软雅黑" w:hAnsi="微软雅黑" w:eastAsia="微软雅黑" w:cs="Arial"/>
                <w:sz w:val="18"/>
                <w:szCs w:val="18"/>
              </w:rPr>
              <w:t>WAIT_PAY^</w:t>
            </w: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每页记录数，同请求值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total_item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总记录数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本次查询的总记录数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50</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交易</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w:t>
            </w:r>
            <w:r>
              <w:rPr>
                <w:rFonts w:ascii="微软雅黑" w:hAnsi="微软雅黑" w:eastAsia="微软雅黑"/>
                <w:sz w:val="18"/>
                <w:szCs w:val="18"/>
              </w:rPr>
              <w:t>交易号，</w:t>
            </w:r>
            <w:r>
              <w:rPr>
                <w:rFonts w:hint="eastAsia" w:ascii="微软雅黑" w:hAnsi="微软雅黑" w:eastAsia="微软雅黑"/>
                <w:sz w:val="18"/>
                <w:szCs w:val="18"/>
              </w:rPr>
              <w:t>即out_trade_no</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明细</w:t>
            </w:r>
            <w:r>
              <w:rPr>
                <w:rFonts w:ascii="微软雅黑" w:hAnsi="微软雅黑" w:eastAsia="微软雅黑"/>
                <w:sz w:val="18"/>
                <w:szCs w:val="18"/>
              </w:rPr>
              <w:t>摘要（</w:t>
            </w:r>
            <w:r>
              <w:rPr>
                <w:rFonts w:hint="eastAsia" w:ascii="微软雅黑" w:hAnsi="微软雅黑" w:eastAsia="微软雅黑"/>
                <w:sz w:val="18"/>
                <w:szCs w:val="18"/>
              </w:rPr>
              <w:t>用途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金</w:t>
            </w:r>
            <w:r>
              <w:rPr>
                <w:rFonts w:hint="eastAsia" w:ascii="微软雅黑" w:hAnsi="微软雅黑" w:eastAsia="微软雅黑"/>
                <w:sz w:val="18"/>
                <w:szCs w:val="18"/>
              </w:rPr>
              <w:t>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“交易</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WAIT_PAY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最后</w:t>
            </w: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bl>
    <w:p>
      <w:pPr>
        <w:pStyle w:val="4"/>
      </w:pPr>
      <w:bookmarkStart w:id="269" w:name="_Toc462921991"/>
      <w:r>
        <w:rPr>
          <w:rFonts w:hint="eastAsia"/>
        </w:rPr>
        <w:t>说明</w:t>
      </w:r>
      <w:bookmarkEnd w:id="269"/>
    </w:p>
    <w:p>
      <w:pPr>
        <w:rPr>
          <w:rFonts w:ascii="微软雅黑" w:hAnsi="微软雅黑" w:eastAsia="微软雅黑"/>
        </w:rPr>
      </w:pPr>
      <w:r>
        <w:rPr>
          <w:rFonts w:hint="eastAsia" w:ascii="微软雅黑" w:hAnsi="微软雅黑" w:eastAsia="微软雅黑"/>
        </w:rPr>
        <w:t>交易批次</w:t>
      </w:r>
      <w:r>
        <w:rPr>
          <w:rFonts w:ascii="微软雅黑" w:hAnsi="微软雅黑" w:eastAsia="微软雅黑"/>
        </w:rPr>
        <w:t>订单查询</w:t>
      </w:r>
      <w:r>
        <w:rPr>
          <w:rFonts w:hint="eastAsia" w:ascii="微软雅黑" w:hAnsi="微软雅黑" w:eastAsia="微软雅黑"/>
        </w:rPr>
        <w:t>只支持单笔批次的查询，分页显示该批次中的交易明细。</w:t>
      </w:r>
    </w:p>
    <w:p>
      <w:pPr>
        <w:rPr>
          <w:rFonts w:ascii="微软雅黑" w:hAnsi="微软雅黑" w:eastAsia="微软雅黑"/>
        </w:rPr>
      </w:pPr>
    </w:p>
    <w:p>
      <w:pPr>
        <w:pStyle w:val="3"/>
        <w:rPr>
          <w:rFonts w:ascii="微软雅黑" w:hAnsi="微软雅黑" w:eastAsia="微软雅黑"/>
        </w:rPr>
      </w:pPr>
      <w:bookmarkStart w:id="270" w:name="_Toc462921992"/>
      <w:r>
        <w:rPr>
          <w:rFonts w:hint="eastAsia" w:ascii="微软雅黑" w:hAnsi="微软雅黑" w:eastAsia="微软雅黑"/>
        </w:rPr>
        <w:t>退款</w:t>
      </w:r>
      <w:bookmarkEnd w:id="270"/>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名称：create</w:t>
      </w:r>
      <w:r>
        <w:rPr>
          <w:rFonts w:hint="eastAsia" w:ascii="微软雅黑" w:hAnsi="微软雅黑" w:eastAsia="微软雅黑"/>
          <w:b/>
        </w:rPr>
        <w:t>_</w:t>
      </w:r>
      <w:r>
        <w:rPr>
          <w:rFonts w:ascii="微软雅黑" w:hAnsi="微软雅黑" w:eastAsia="微软雅黑"/>
          <w:b/>
        </w:rPr>
        <w:t>hosting_refund</w:t>
      </w:r>
    </w:p>
    <w:p>
      <w:pPr>
        <w:pStyle w:val="4"/>
      </w:pPr>
      <w:bookmarkStart w:id="271" w:name="_Toc462921993"/>
      <w:r>
        <w:rPr>
          <w:rFonts w:hint="eastAsia"/>
        </w:rPr>
        <w:t>参数</w:t>
      </w:r>
      <w:bookmarkEnd w:id="271"/>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orig_outer</w:t>
            </w:r>
            <w:r>
              <w:rPr>
                <w:rFonts w:ascii="微软雅黑" w:hAnsi="微软雅黑" w:eastAsia="微软雅黑"/>
                <w:sz w:val="18"/>
                <w:szCs w:val="18"/>
              </w:rPr>
              <w:t xml:space="preserve">_trade_no </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需要退款的商户订单号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需要退款的商户订单号（确保在合作伙伴系统中唯一）。同交易中的一致。</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re</w:t>
            </w:r>
            <w:r>
              <w:rPr>
                <w:rFonts w:ascii="微软雅黑" w:hAnsi="微软雅黑" w:eastAsia="微软雅黑"/>
                <w:sz w:val="18"/>
                <w:szCs w:val="18"/>
              </w:rPr>
              <w:t>fund</w:t>
            </w:r>
            <w:r>
              <w:rPr>
                <w:rFonts w:hint="eastAsia" w:ascii="微软雅黑" w:hAnsi="微软雅黑" w:eastAsia="微软雅黑"/>
                <w:sz w:val="18"/>
                <w:szCs w:val="18"/>
              </w:rPr>
              <w:t>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Number(15,2) </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支持部分退款，退款金额不能大于交易金额。</w:t>
            </w:r>
          </w:p>
          <w:p>
            <w:pPr>
              <w:pStyle w:val="33"/>
              <w:spacing w:after="0"/>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50.00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退款原因</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流标退款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plit</w:t>
            </w:r>
            <w:r>
              <w:rPr>
                <w:rFonts w:ascii="微软雅黑" w:hAnsi="微软雅黑" w:eastAsia="微软雅黑"/>
                <w:sz w:val="18"/>
                <w:szCs w:val="18"/>
              </w:rPr>
              <w:t>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分账</w:t>
            </w:r>
            <w:r>
              <w:rPr>
                <w:rFonts w:ascii="微软雅黑" w:hAnsi="微软雅黑" w:eastAsia="微软雅黑"/>
                <w:sz w:val="18"/>
                <w:szCs w:val="18"/>
              </w:rPr>
              <w:t>信息列表</w:t>
            </w:r>
            <w:r>
              <w:rPr>
                <w:rFonts w:hint="eastAsia" w:ascii="微软雅黑" w:hAnsi="微软雅黑" w:eastAsia="微软雅黑"/>
                <w:sz w:val="18"/>
                <w:szCs w:val="18"/>
              </w:rPr>
              <w:t>（目前代付不支持退款，因此退款时分账列表都为空）</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w:t>
            </w:r>
            <w:r>
              <w:rPr>
                <w:rFonts w:ascii="微软雅黑" w:hAnsi="微软雅黑" w:eastAsia="微软雅黑"/>
                <w:sz w:val="18"/>
                <w:szCs w:val="18"/>
              </w:rPr>
              <w:t>信息列表，</w:t>
            </w:r>
            <w:r>
              <w:rPr>
                <w:rFonts w:hint="eastAsia" w:ascii="微软雅黑" w:hAnsi="微软雅黑" w:eastAsia="微软雅黑"/>
                <w:sz w:val="18"/>
                <w:szCs w:val="18"/>
              </w:rPr>
              <w:t>参见收款信息</w:t>
            </w:r>
            <w:r>
              <w:rPr>
                <w:rFonts w:ascii="微软雅黑" w:hAnsi="微软雅黑" w:eastAsia="微软雅黑"/>
                <w:sz w:val="18"/>
                <w:szCs w:val="18"/>
              </w:rPr>
              <w:t>，</w:t>
            </w: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w:t>
            </w:r>
            <w:r>
              <w:rPr>
                <w:rFonts w:ascii="微软雅黑" w:hAnsi="微软雅黑" w:eastAsia="微软雅黑"/>
                <w:sz w:val="18"/>
                <w:szCs w:val="18"/>
              </w:rPr>
              <w:t>款人标识</w:t>
            </w:r>
            <w:r>
              <w:rPr>
                <w:rFonts w:hint="eastAsia" w:ascii="微软雅黑" w:hAnsi="微软雅黑" w:eastAsia="微软雅黑"/>
                <w:sz w:val="18"/>
                <w:szCs w:val="18"/>
              </w:rPr>
              <w:t>1^付款人</w:t>
            </w:r>
            <w:r>
              <w:rPr>
                <w:rFonts w:ascii="微软雅黑" w:hAnsi="微软雅黑" w:eastAsia="微软雅黑"/>
                <w:sz w:val="18"/>
                <w:szCs w:val="18"/>
              </w:rPr>
              <w:t>标识类型</w:t>
            </w:r>
            <w:r>
              <w:rPr>
                <w:rFonts w:hint="eastAsia" w:ascii="微软雅黑" w:hAnsi="微软雅黑" w:eastAsia="微软雅黑"/>
                <w:sz w:val="18"/>
                <w:szCs w:val="18"/>
              </w:rPr>
              <w:t>1^</w:t>
            </w:r>
            <w:r>
              <w:rPr>
                <w:rFonts w:ascii="微软雅黑" w:hAnsi="微软雅黑" w:eastAsia="微软雅黑"/>
                <w:sz w:val="18"/>
                <w:szCs w:val="18"/>
              </w:rPr>
              <w:t>收款人标识1</w:t>
            </w:r>
            <w:r>
              <w:rPr>
                <w:rFonts w:hint="eastAsia" w:ascii="微软雅黑" w:hAnsi="微软雅黑" w:eastAsia="微软雅黑"/>
                <w:sz w:val="18"/>
                <w:szCs w:val="18"/>
              </w:rPr>
              <w:t>^收款人</w:t>
            </w:r>
            <w:r>
              <w:rPr>
                <w:rFonts w:ascii="微软雅黑" w:hAnsi="微软雅黑" w:eastAsia="微软雅黑"/>
                <w:sz w:val="18"/>
                <w:szCs w:val="18"/>
              </w:rPr>
              <w:t>标识类型1</w:t>
            </w:r>
            <w:r>
              <w:rPr>
                <w:rFonts w:hint="eastAsia" w:ascii="微软雅黑" w:hAnsi="微软雅黑" w:eastAsia="微软雅黑"/>
                <w:sz w:val="18"/>
                <w:szCs w:val="18"/>
              </w:rPr>
              <w:t>^</w:t>
            </w:r>
            <w:r>
              <w:rPr>
                <w:rFonts w:ascii="微软雅黑" w:hAnsi="微软雅黑" w:eastAsia="微软雅黑"/>
                <w:sz w:val="18"/>
                <w:szCs w:val="18"/>
              </w:rPr>
              <w:t>金额1</w:t>
            </w:r>
            <w:r>
              <w:rPr>
                <w:rFonts w:hint="eastAsia" w:ascii="微软雅黑" w:hAnsi="微软雅黑" w:eastAsia="微软雅黑"/>
                <w:sz w:val="18"/>
                <w:szCs w:val="18"/>
              </w:rPr>
              <w:t>^备注1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olor w:val="000000"/>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用户在商户平台发起请求时候的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refund</w:t>
            </w:r>
            <w:r>
              <w:rPr>
                <w:rFonts w:hint="eastAsia" w:ascii="微软雅黑" w:hAnsi="微软雅黑" w:eastAsia="微软雅黑"/>
                <w:sz w:val="18"/>
                <w:szCs w:val="18"/>
              </w:rPr>
              <w:t>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w:t>
            </w:r>
            <w:r>
              <w:rPr>
                <w:rFonts w:ascii="微软雅黑" w:hAnsi="微软雅黑" w:eastAsia="微软雅黑"/>
                <w:sz w:val="18"/>
                <w:szCs w:val="18"/>
              </w:rPr>
              <w:t>状态</w:t>
            </w:r>
            <w:r>
              <w:rPr>
                <w:rFonts w:hint="eastAsia" w:ascii="微软雅黑" w:hAnsi="微软雅黑" w:eastAsia="微软雅黑"/>
                <w:sz w:val="18"/>
                <w:szCs w:val="18"/>
              </w:rPr>
              <w:t>，</w:t>
            </w:r>
            <w:r>
              <w:rPr>
                <w:rFonts w:ascii="微软雅黑" w:hAnsi="微软雅黑" w:eastAsia="微软雅黑"/>
                <w:sz w:val="18"/>
                <w:szCs w:val="18"/>
              </w:rPr>
              <w:t>详见</w:t>
            </w:r>
            <w:r>
              <w:rPr>
                <w:rFonts w:hint="eastAsia" w:ascii="微软雅黑" w:hAnsi="微软雅黑" w:eastAsia="微软雅黑"/>
                <w:sz w:val="18"/>
                <w:szCs w:val="18"/>
              </w:rPr>
              <w:t>附录“退款</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UCCESS</w:t>
            </w:r>
          </w:p>
        </w:tc>
      </w:tr>
    </w:tbl>
    <w:p>
      <w:pPr>
        <w:pStyle w:val="4"/>
      </w:pPr>
      <w:bookmarkStart w:id="272" w:name="_Toc462921994"/>
      <w:r>
        <w:rPr>
          <w:rFonts w:hint="eastAsia"/>
        </w:rPr>
        <w:t>说明</w:t>
      </w:r>
      <w:bookmarkEnd w:id="272"/>
    </w:p>
    <w:p>
      <w:pPr>
        <w:rPr>
          <w:rFonts w:ascii="微软雅黑" w:hAnsi="微软雅黑" w:eastAsia="微软雅黑"/>
        </w:rPr>
      </w:pPr>
      <w:r>
        <w:rPr>
          <w:rFonts w:hint="eastAsia" w:ascii="微软雅黑" w:hAnsi="微软雅黑" w:eastAsia="微软雅黑"/>
        </w:rPr>
        <w:t>针对</w:t>
      </w:r>
      <w:r>
        <w:rPr>
          <w:rFonts w:ascii="微软雅黑" w:hAnsi="微软雅黑" w:eastAsia="微软雅黑"/>
        </w:rPr>
        <w:t>代收交易</w:t>
      </w:r>
      <w:r>
        <w:rPr>
          <w:rFonts w:hint="eastAsia" w:ascii="微软雅黑" w:hAnsi="微软雅黑" w:eastAsia="微软雅黑"/>
        </w:rPr>
        <w:t>，</w:t>
      </w:r>
      <w:r>
        <w:rPr>
          <w:rFonts w:ascii="微软雅黑" w:hAnsi="微软雅黑" w:eastAsia="微软雅黑"/>
        </w:rPr>
        <w:t>可发起退款</w:t>
      </w:r>
      <w:r>
        <w:rPr>
          <w:rFonts w:hint="eastAsia" w:ascii="微软雅黑" w:hAnsi="微软雅黑" w:eastAsia="微软雅黑"/>
        </w:rPr>
        <w:t>（存钱罐暂不支持</w:t>
      </w:r>
      <w:r>
        <w:rPr>
          <w:rFonts w:ascii="微软雅黑" w:hAnsi="微软雅黑" w:eastAsia="微软雅黑"/>
        </w:rPr>
        <w:t>部分</w:t>
      </w:r>
      <w:r>
        <w:rPr>
          <w:rFonts w:hint="eastAsia" w:ascii="微软雅黑" w:hAnsi="微软雅黑" w:eastAsia="微软雅黑"/>
        </w:rPr>
        <w:t>退款</w:t>
      </w:r>
      <w:r>
        <w:rPr>
          <w:rFonts w:ascii="微软雅黑" w:hAnsi="微软雅黑" w:eastAsia="微软雅黑"/>
        </w:rPr>
        <w:t>）</w:t>
      </w:r>
      <w:r>
        <w:rPr>
          <w:rFonts w:hint="eastAsia" w:ascii="微软雅黑" w:hAnsi="微软雅黑" w:eastAsia="微软雅黑"/>
        </w:rPr>
        <w:t>。退款</w:t>
      </w:r>
      <w:r>
        <w:rPr>
          <w:rFonts w:ascii="微软雅黑" w:hAnsi="微软雅黑" w:eastAsia="微软雅黑"/>
        </w:rPr>
        <w:t>的前提是</w:t>
      </w:r>
      <w:r>
        <w:rPr>
          <w:rFonts w:hint="eastAsia" w:ascii="微软雅黑" w:hAnsi="微软雅黑" w:eastAsia="微软雅黑"/>
        </w:rPr>
        <w:t>原</w:t>
      </w:r>
      <w:r>
        <w:rPr>
          <w:rFonts w:ascii="微软雅黑" w:hAnsi="微软雅黑" w:eastAsia="微软雅黑"/>
        </w:rPr>
        <w:t>交易已经</w:t>
      </w:r>
      <w:r>
        <w:rPr>
          <w:rFonts w:hint="eastAsia" w:ascii="微软雅黑" w:hAnsi="微软雅黑" w:eastAsia="微软雅黑"/>
        </w:rPr>
        <w:t>处理</w:t>
      </w:r>
      <w:r>
        <w:rPr>
          <w:rFonts w:ascii="微软雅黑" w:hAnsi="微软雅黑" w:eastAsia="微软雅黑"/>
        </w:rPr>
        <w:t>完毕。</w:t>
      </w:r>
    </w:p>
    <w:p>
      <w:pPr>
        <w:rPr>
          <w:rFonts w:ascii="微软雅黑" w:hAnsi="微软雅黑" w:eastAsia="微软雅黑"/>
        </w:rPr>
      </w:pPr>
      <w:r>
        <w:rPr>
          <w:rFonts w:hint="eastAsia" w:ascii="微软雅黑" w:hAnsi="微软雅黑" w:eastAsia="微软雅黑"/>
        </w:rPr>
        <w:t>注意</w:t>
      </w:r>
      <w:r>
        <w:rPr>
          <w:rFonts w:ascii="微软雅黑" w:hAnsi="微软雅黑" w:eastAsia="微软雅黑"/>
        </w:rPr>
        <w:t>：不支持代付交易退款。</w:t>
      </w:r>
    </w:p>
    <w:p>
      <w:pPr>
        <w:ind w:firstLine="630" w:firstLineChars="300"/>
        <w:rPr>
          <w:rFonts w:ascii="微软雅黑" w:hAnsi="微软雅黑" w:eastAsia="微软雅黑"/>
        </w:rPr>
      </w:pPr>
    </w:p>
    <w:p>
      <w:pPr>
        <w:pStyle w:val="3"/>
        <w:rPr>
          <w:rFonts w:ascii="微软雅黑" w:hAnsi="微软雅黑" w:eastAsia="微软雅黑"/>
        </w:rPr>
      </w:pPr>
      <w:bookmarkStart w:id="273" w:name="_Toc462921995"/>
      <w:r>
        <w:rPr>
          <w:rFonts w:ascii="微软雅黑" w:hAnsi="微软雅黑" w:eastAsia="微软雅黑"/>
        </w:rPr>
        <w:t>退款查询</w:t>
      </w:r>
      <w:bookmarkEnd w:id="273"/>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名称：query_hosting_refund</w:t>
      </w:r>
    </w:p>
    <w:p>
      <w:pPr>
        <w:pStyle w:val="4"/>
      </w:pPr>
      <w:bookmarkStart w:id="274" w:name="_Toc462921996"/>
      <w:r>
        <w:rPr>
          <w:rFonts w:hint="eastAsia"/>
        </w:rPr>
        <w:t>参数</w:t>
      </w:r>
      <w:bookmarkEnd w:id="274"/>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tart_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开始</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nd_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结束</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页号，从1开始，默认为1</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每页记录数，默认20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还款</w:t>
            </w:r>
            <w:r>
              <w:rPr>
                <w:rFonts w:ascii="微软雅黑" w:hAnsi="微软雅黑" w:eastAsia="微软雅黑"/>
                <w:sz w:val="18"/>
                <w:szCs w:val="18"/>
              </w:rPr>
              <w:t>^30^</w:t>
            </w:r>
            <w:r>
              <w:rPr>
                <w:rFonts w:ascii="微软雅黑" w:hAnsi="微软雅黑" w:eastAsia="微软雅黑" w:cs="Arial"/>
                <w:sz w:val="18"/>
                <w:szCs w:val="18"/>
              </w:rPr>
              <w:t xml:space="preserve"> WAIT_PAY^</w:t>
            </w: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每页记录数，同请求值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total_item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总记录数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本次查询的总记录数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23</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交易</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w:t>
            </w:r>
            <w:r>
              <w:rPr>
                <w:rFonts w:ascii="微软雅黑" w:hAnsi="微软雅黑" w:eastAsia="微软雅黑"/>
                <w:sz w:val="18"/>
                <w:szCs w:val="18"/>
              </w:rPr>
              <w:t>交易号，</w:t>
            </w:r>
            <w:r>
              <w:rPr>
                <w:rFonts w:hint="eastAsia" w:ascii="微软雅黑" w:hAnsi="微软雅黑" w:eastAsia="微软雅黑"/>
                <w:sz w:val="18"/>
                <w:szCs w:val="18"/>
              </w:rPr>
              <w:t>即out_trade_no</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明细</w:t>
            </w:r>
            <w:r>
              <w:rPr>
                <w:rFonts w:ascii="微软雅黑" w:hAnsi="微软雅黑" w:eastAsia="微软雅黑"/>
                <w:sz w:val="18"/>
                <w:szCs w:val="18"/>
              </w:rPr>
              <w:t>摘要（</w:t>
            </w:r>
            <w:r>
              <w:rPr>
                <w:rFonts w:hint="eastAsia" w:ascii="微软雅黑" w:hAnsi="微软雅黑" w:eastAsia="微软雅黑"/>
                <w:sz w:val="18"/>
                <w:szCs w:val="18"/>
              </w:rPr>
              <w:t>用途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金</w:t>
            </w:r>
            <w:r>
              <w:rPr>
                <w:rFonts w:hint="eastAsia" w:ascii="微软雅黑" w:hAnsi="微软雅黑" w:eastAsia="微软雅黑"/>
                <w:sz w:val="18"/>
                <w:szCs w:val="18"/>
              </w:rPr>
              <w:t>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“退款</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最后</w:t>
            </w: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bl>
    <w:p>
      <w:pPr>
        <w:pStyle w:val="4"/>
      </w:pPr>
      <w:bookmarkStart w:id="275" w:name="_Toc462921997"/>
      <w:r>
        <w:rPr>
          <w:rFonts w:hint="eastAsia"/>
        </w:rPr>
        <w:t>说明</w:t>
      </w:r>
      <w:bookmarkEnd w:id="275"/>
    </w:p>
    <w:p>
      <w:pPr>
        <w:rPr>
          <w:rFonts w:ascii="微软雅黑" w:hAnsi="微软雅黑" w:eastAsia="微软雅黑"/>
        </w:rPr>
      </w:pPr>
      <w:r>
        <w:rPr>
          <w:rFonts w:hint="eastAsia" w:ascii="微软雅黑" w:hAnsi="微软雅黑" w:eastAsia="微软雅黑"/>
        </w:rPr>
        <w:t>查询退款</w:t>
      </w:r>
      <w:r>
        <w:rPr>
          <w:rFonts w:ascii="微软雅黑" w:hAnsi="微软雅黑" w:eastAsia="微软雅黑"/>
        </w:rPr>
        <w:t>交易情况</w:t>
      </w:r>
      <w:r>
        <w:rPr>
          <w:rFonts w:hint="eastAsia" w:ascii="微软雅黑" w:hAnsi="微软雅黑" w:eastAsia="微软雅黑"/>
        </w:rPr>
        <w:t>，</w:t>
      </w:r>
      <w:r>
        <w:rPr>
          <w:rFonts w:ascii="微软雅黑" w:hAnsi="微软雅黑" w:eastAsia="微软雅黑"/>
        </w:rPr>
        <w:t>可用户补单查询，也可用户页面查询显示。</w:t>
      </w:r>
    </w:p>
    <w:p>
      <w:pPr>
        <w:pStyle w:val="32"/>
        <w:numPr>
          <w:ilvl w:val="0"/>
          <w:numId w:val="21"/>
        </w:numPr>
        <w:ind w:firstLineChars="0"/>
        <w:rPr>
          <w:rFonts w:ascii="微软雅黑" w:hAnsi="微软雅黑" w:eastAsia="微软雅黑"/>
        </w:rPr>
      </w:pPr>
      <w:r>
        <w:rPr>
          <w:rFonts w:hint="eastAsia" w:ascii="微软雅黑" w:hAnsi="微软雅黑" w:eastAsia="微软雅黑"/>
        </w:rPr>
        <w:t>每页</w:t>
      </w:r>
      <w:r>
        <w:rPr>
          <w:rFonts w:ascii="微软雅黑" w:hAnsi="微软雅黑" w:eastAsia="微软雅黑"/>
        </w:rPr>
        <w:t>记录数不超过</w:t>
      </w:r>
      <w:r>
        <w:rPr>
          <w:rFonts w:hint="eastAsia" w:ascii="微软雅黑" w:hAnsi="微软雅黑" w:eastAsia="微软雅黑"/>
        </w:rPr>
        <w:t>2</w:t>
      </w:r>
      <w:r>
        <w:rPr>
          <w:rFonts w:ascii="微软雅黑" w:hAnsi="微软雅黑" w:eastAsia="微软雅黑"/>
        </w:rPr>
        <w:t>0</w:t>
      </w:r>
      <w:r>
        <w:rPr>
          <w:rFonts w:hint="eastAsia" w:ascii="微软雅黑" w:hAnsi="微软雅黑" w:eastAsia="微软雅黑"/>
        </w:rPr>
        <w:t>；</w:t>
      </w:r>
    </w:p>
    <w:p>
      <w:pPr>
        <w:pStyle w:val="32"/>
        <w:numPr>
          <w:ilvl w:val="0"/>
          <w:numId w:val="21"/>
        </w:numPr>
        <w:ind w:firstLineChars="0"/>
        <w:rPr>
          <w:rFonts w:ascii="微软雅黑" w:hAnsi="微软雅黑" w:eastAsia="微软雅黑"/>
        </w:rPr>
      </w:pPr>
      <w:r>
        <w:rPr>
          <w:rFonts w:hint="eastAsia" w:ascii="微软雅黑" w:hAnsi="微软雅黑" w:eastAsia="微软雅黑"/>
        </w:rPr>
        <w:t>交易</w:t>
      </w:r>
      <w:r>
        <w:rPr>
          <w:rFonts w:ascii="微软雅黑" w:hAnsi="微软雅黑" w:eastAsia="微软雅黑"/>
        </w:rPr>
        <w:t>号和时间</w:t>
      </w:r>
      <w:r>
        <w:rPr>
          <w:rFonts w:hint="eastAsia" w:ascii="微软雅黑" w:hAnsi="微软雅黑" w:eastAsia="微软雅黑"/>
        </w:rPr>
        <w:t>至少</w:t>
      </w:r>
      <w:r>
        <w:rPr>
          <w:rFonts w:ascii="微软雅黑" w:hAnsi="微软雅黑" w:eastAsia="微软雅黑"/>
        </w:rPr>
        <w:t>一项存在，</w:t>
      </w:r>
      <w:r>
        <w:rPr>
          <w:rFonts w:hint="eastAsia" w:ascii="微软雅黑" w:hAnsi="微软雅黑" w:eastAsia="微软雅黑"/>
        </w:rPr>
        <w:t>同时</w:t>
      </w:r>
      <w:r>
        <w:rPr>
          <w:rFonts w:ascii="微软雅黑" w:hAnsi="微软雅黑" w:eastAsia="微软雅黑"/>
        </w:rPr>
        <w:t>存在</w:t>
      </w:r>
      <w:r>
        <w:rPr>
          <w:rFonts w:hint="eastAsia" w:ascii="微软雅黑" w:hAnsi="微软雅黑" w:eastAsia="微软雅黑"/>
        </w:rPr>
        <w:t>以</w:t>
      </w:r>
      <w:r>
        <w:rPr>
          <w:rFonts w:ascii="微软雅黑" w:hAnsi="微软雅黑" w:eastAsia="微软雅黑"/>
        </w:rPr>
        <w:t>交易号为准</w:t>
      </w:r>
      <w:r>
        <w:rPr>
          <w:rFonts w:hint="eastAsia" w:ascii="微软雅黑" w:hAnsi="微软雅黑" w:eastAsia="微软雅黑"/>
        </w:rPr>
        <w:t>；</w:t>
      </w:r>
    </w:p>
    <w:p>
      <w:pPr>
        <w:pStyle w:val="32"/>
        <w:numPr>
          <w:ilvl w:val="0"/>
          <w:numId w:val="21"/>
        </w:numPr>
        <w:ind w:firstLineChars="0"/>
        <w:rPr>
          <w:rFonts w:ascii="微软雅黑" w:hAnsi="微软雅黑" w:eastAsia="微软雅黑"/>
        </w:rPr>
      </w:pPr>
      <w:r>
        <w:rPr>
          <w:rFonts w:hint="eastAsia" w:ascii="微软雅黑" w:hAnsi="微软雅黑" w:eastAsia="微软雅黑"/>
        </w:rPr>
        <w:t>开始</w:t>
      </w:r>
      <w:r>
        <w:rPr>
          <w:rFonts w:ascii="微软雅黑" w:hAnsi="微软雅黑" w:eastAsia="微软雅黑"/>
        </w:rPr>
        <w:t>时间和</w:t>
      </w:r>
      <w:r>
        <w:rPr>
          <w:rFonts w:hint="eastAsia" w:ascii="微软雅黑" w:hAnsi="微软雅黑" w:eastAsia="微软雅黑"/>
        </w:rPr>
        <w:t>结束</w:t>
      </w:r>
      <w:r>
        <w:rPr>
          <w:rFonts w:ascii="微软雅黑" w:hAnsi="微软雅黑" w:eastAsia="微软雅黑"/>
        </w:rPr>
        <w:t>时间须同时存在</w:t>
      </w:r>
      <w:r>
        <w:rPr>
          <w:rFonts w:hint="eastAsia" w:ascii="微软雅黑" w:hAnsi="微软雅黑" w:eastAsia="微软雅黑"/>
        </w:rPr>
        <w:t>。</w:t>
      </w:r>
    </w:p>
    <w:p>
      <w:pPr>
        <w:pStyle w:val="32"/>
        <w:ind w:firstLine="0" w:firstLineChars="0"/>
        <w:rPr>
          <w:rFonts w:ascii="微软雅黑" w:hAnsi="微软雅黑" w:eastAsia="微软雅黑"/>
        </w:rPr>
      </w:pPr>
    </w:p>
    <w:p>
      <w:pPr>
        <w:pStyle w:val="3"/>
        <w:rPr>
          <w:rFonts w:ascii="微软雅黑" w:hAnsi="微软雅黑" w:eastAsia="微软雅黑"/>
        </w:rPr>
      </w:pPr>
      <w:bookmarkStart w:id="276" w:name="_Toc462921998"/>
      <w:r>
        <w:rPr>
          <w:rFonts w:hint="eastAsia" w:ascii="微软雅黑" w:hAnsi="微软雅黑" w:eastAsia="微软雅黑"/>
        </w:rPr>
        <w:t>充值</w:t>
      </w:r>
      <w:bookmarkEnd w:id="276"/>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hosting_deposit</w:t>
      </w:r>
    </w:p>
    <w:p>
      <w:pPr>
        <w:pStyle w:val="4"/>
      </w:pPr>
      <w:bookmarkStart w:id="277" w:name="_Toc462921999"/>
      <w:r>
        <w:rPr>
          <w:rFonts w:hint="eastAsia"/>
        </w:rPr>
        <w:t>参数</w:t>
      </w:r>
      <w:bookmarkEnd w:id="277"/>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账户充值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ccount_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,存钱罐、银行账户）。</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w:t>
            </w:r>
            <w:r>
              <w:rPr>
                <w:rFonts w:hint="eastAsia" w:ascii="微软雅黑" w:hAnsi="微软雅黑" w:eastAsia="微软雅黑"/>
                <w:sz w:val="18"/>
                <w:szCs w:val="18"/>
              </w:rPr>
              <w:t>umber</w:t>
            </w:r>
            <w:r>
              <w:rPr>
                <w:rFonts w:ascii="微软雅黑" w:hAnsi="微软雅黑" w:eastAsia="微软雅黑"/>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25.00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user_fee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用户手续费</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用户承担的手续费金额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payer</w:t>
            </w:r>
            <w:r>
              <w:rPr>
                <w:rFonts w:hint="eastAsia" w:ascii="微软雅黑" w:hAnsi="微软雅黑" w:eastAsia="微软雅黑"/>
                <w:sz w:val="18"/>
                <w:szCs w:val="18"/>
              </w:rPr>
              <w:t>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付款用户IP地址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用户在商户平台发起支付时候的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deposit</w:t>
            </w:r>
            <w:r>
              <w:rPr>
                <w:rFonts w:hint="eastAsia" w:ascii="微软雅黑" w:hAnsi="微软雅黑" w:eastAsia="微软雅黑"/>
                <w:sz w:val="18"/>
                <w:szCs w:val="18"/>
              </w:rPr>
              <w:t>_close_time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充值关闭时间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(8)</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设置未付款交易的超时时间，一旦超时，该笔交易就会自动被关闭。</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取值范围：</w:t>
            </w:r>
            <w:r>
              <w:rPr>
                <w:rFonts w:ascii="微软雅黑" w:hAnsi="微软雅黑" w:eastAsia="微软雅黑"/>
                <w:sz w:val="18"/>
                <w:szCs w:val="18"/>
              </w:rPr>
              <w:t>1</w:t>
            </w:r>
            <w:r>
              <w:rPr>
                <w:rFonts w:hint="eastAsia" w:ascii="微软雅黑" w:hAnsi="微软雅黑" w:eastAsia="微软雅黑"/>
                <w:sz w:val="18"/>
                <w:szCs w:val="18"/>
              </w:rPr>
              <w:t>5</w:t>
            </w:r>
            <w:r>
              <w:rPr>
                <w:rFonts w:ascii="微软雅黑" w:hAnsi="微软雅黑" w:eastAsia="微软雅黑"/>
                <w:sz w:val="18"/>
                <w:szCs w:val="18"/>
              </w:rPr>
              <w:t>m</w:t>
            </w:r>
            <w:r>
              <w:rPr>
                <w:rFonts w:hint="eastAsia" w:ascii="微软雅黑" w:hAnsi="微软雅黑" w:eastAsia="微软雅黑"/>
                <w:sz w:val="18"/>
                <w:szCs w:val="18"/>
              </w:rPr>
              <w:t>～</w:t>
            </w:r>
            <w:r>
              <w:rPr>
                <w:rFonts w:ascii="微软雅黑" w:hAnsi="微软雅黑" w:eastAsia="微软雅黑"/>
                <w:sz w:val="18"/>
                <w:szCs w:val="18"/>
              </w:rPr>
              <w:t>15</w:t>
            </w:r>
            <w:r>
              <w:rPr>
                <w:rFonts w:hint="eastAsia" w:ascii="微软雅黑" w:hAnsi="微软雅黑" w:eastAsia="微软雅黑"/>
                <w:sz w:val="18"/>
                <w:szCs w:val="18"/>
              </w:rPr>
              <w:t>h。</w:t>
            </w:r>
          </w:p>
          <w:p>
            <w:pPr>
              <w:pStyle w:val="33"/>
              <w:spacing w:before="80"/>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分钟，</w:t>
            </w:r>
            <w:r>
              <w:rPr>
                <w:rFonts w:ascii="微软雅黑" w:hAnsi="微软雅黑" w:eastAsia="微软雅黑"/>
                <w:sz w:val="18"/>
                <w:szCs w:val="18"/>
              </w:rPr>
              <w:t>h-</w:t>
            </w:r>
            <w:r>
              <w:rPr>
                <w:rFonts w:hint="eastAsia" w:ascii="微软雅黑" w:hAnsi="微软雅黑" w:eastAsia="微软雅黑"/>
                <w:sz w:val="18"/>
                <w:szCs w:val="18"/>
              </w:rPr>
              <w:t>小时</w:t>
            </w:r>
          </w:p>
          <w:p>
            <w:pPr>
              <w:pStyle w:val="33"/>
              <w:rPr>
                <w:rFonts w:ascii="微软雅黑" w:hAnsi="微软雅黑" w:eastAsia="微软雅黑"/>
                <w:sz w:val="18"/>
                <w:szCs w:val="18"/>
              </w:rPr>
            </w:pPr>
            <w:r>
              <w:rPr>
                <w:rFonts w:hint="eastAsia" w:ascii="微软雅黑" w:hAnsi="微软雅黑" w:eastAsia="微软雅黑"/>
                <w:sz w:val="18"/>
                <w:szCs w:val="18"/>
              </w:rPr>
              <w:t>不接受小数点</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充值关闭时间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p</w:t>
            </w:r>
            <w:r>
              <w:rPr>
                <w:rFonts w:ascii="微软雅黑" w:hAnsi="微软雅黑" w:eastAsia="微软雅黑"/>
                <w:sz w:val="18"/>
                <w:szCs w:val="18"/>
              </w:rPr>
              <w:t>ay</w:t>
            </w:r>
            <w:r>
              <w:rPr>
                <w:rFonts w:hint="eastAsia" w:ascii="微软雅黑" w:hAnsi="微软雅黑" w:eastAsia="微软雅黑"/>
                <w:sz w:val="18"/>
                <w:szCs w:val="18"/>
              </w:rPr>
              <w:t>_</w:t>
            </w:r>
            <w:r>
              <w:rPr>
                <w:rFonts w:ascii="微软雅黑" w:hAnsi="微软雅黑" w:eastAsia="微软雅黑"/>
                <w:sz w:val="18"/>
                <w:szCs w:val="18"/>
              </w:rPr>
              <w:t xml:space="preserve">method </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格式：支付方式^金额^扩展|支付方式^金额^扩展。</w:t>
            </w:r>
            <w:r>
              <w:rPr>
                <w:rFonts w:ascii="微软雅黑" w:hAnsi="微软雅黑" w:eastAsia="微软雅黑"/>
                <w:sz w:val="18"/>
                <w:szCs w:val="18"/>
              </w:rPr>
              <w:t>扩展</w:t>
            </w:r>
            <w:r>
              <w:rPr>
                <w:rFonts w:hint="eastAsia" w:ascii="微软雅黑" w:hAnsi="微软雅黑" w:eastAsia="微软雅黑"/>
                <w:sz w:val="18"/>
                <w:szCs w:val="18"/>
              </w:rPr>
              <w:t>信息</w:t>
            </w:r>
            <w:r>
              <w:rPr>
                <w:rFonts w:ascii="微软雅黑" w:hAnsi="微软雅黑" w:eastAsia="微软雅黑"/>
                <w:sz w:val="18"/>
                <w:szCs w:val="18"/>
              </w:rPr>
              <w:t>内容以</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针对不同支付方式的扩展定义见附录</w:t>
            </w:r>
            <w:r>
              <w:rPr>
                <w:rFonts w:hint="eastAsia" w:ascii="微软雅黑" w:hAnsi="微软雅黑" w:eastAsia="微软雅黑"/>
                <w:sz w:val="18"/>
                <w:szCs w:val="18"/>
              </w:rPr>
              <w:t xml:space="preserve"> </w:t>
            </w:r>
            <w:r>
              <w:rPr>
                <w:rFonts w:ascii="微软雅黑" w:hAnsi="微软雅黑" w:eastAsia="微软雅黑"/>
                <w:sz w:val="18"/>
                <w:szCs w:val="18"/>
              </w:rPr>
              <w:t>“</w:t>
            </w:r>
            <w:r>
              <w:rPr>
                <w:rFonts w:hint="eastAsia" w:ascii="微软雅黑" w:hAnsi="微软雅黑" w:eastAsia="微软雅黑"/>
                <w:sz w:val="18"/>
                <w:szCs w:val="18"/>
              </w:rPr>
              <w:t>支付方式扩展</w:t>
            </w:r>
            <w:r>
              <w:rPr>
                <w:rFonts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另：支付方式：线下支付仅支持企业用户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网银：online_bank^260.00^</w:t>
            </w:r>
            <w:r>
              <w:rPr>
                <w:rFonts w:ascii="微软雅黑" w:hAnsi="微软雅黑" w:eastAsia="微软雅黑"/>
                <w:sz w:val="18"/>
                <w:szCs w:val="18"/>
              </w:rPr>
              <w:t>ICBC</w:t>
            </w:r>
            <w:r>
              <w:rPr>
                <w:rFonts w:hint="eastAsia" w:ascii="微软雅黑" w:hAnsi="微软雅黑" w:eastAsia="微软雅黑"/>
                <w:sz w:val="18"/>
                <w:szCs w:val="18"/>
              </w:rPr>
              <w:t xml:space="preserve">，DEBIT,C  </w:t>
            </w:r>
            <w:r>
              <w:rPr>
                <w:rFonts w:ascii="微软雅黑" w:hAnsi="微软雅黑" w:eastAsia="微软雅黑"/>
                <w:sz w:val="18"/>
                <w:szCs w:val="18"/>
              </w:rPr>
              <w:t>ICBC</w:t>
            </w:r>
            <w:r>
              <w:rPr>
                <w:rFonts w:hint="eastAsia" w:ascii="微软雅黑" w:hAnsi="微软雅黑" w:eastAsia="微软雅黑"/>
                <w:sz w:val="18"/>
                <w:szCs w:val="18"/>
              </w:rPr>
              <w:t>是银行代码，C是对公对私，DEBIT是借记</w:t>
            </w:r>
          </w:p>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deposit</w:t>
            </w:r>
            <w:r>
              <w:rPr>
                <w:rFonts w:hint="eastAsia" w:ascii="微软雅黑" w:hAnsi="微软雅黑" w:eastAsia="微软雅黑"/>
                <w:sz w:val="18"/>
                <w:szCs w:val="18"/>
              </w:rPr>
              <w:t>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状态</w:t>
            </w:r>
            <w:r>
              <w:rPr>
                <w:rFonts w:hint="eastAsia" w:ascii="微软雅黑" w:hAnsi="微软雅黑" w:eastAsia="微软雅黑"/>
                <w:sz w:val="18"/>
                <w:szCs w:val="18"/>
              </w:rPr>
              <w:t>，</w:t>
            </w:r>
            <w:r>
              <w:rPr>
                <w:rFonts w:ascii="微软雅黑" w:hAnsi="微软雅黑" w:eastAsia="微软雅黑"/>
                <w:sz w:val="18"/>
                <w:szCs w:val="18"/>
              </w:rPr>
              <w:t>详见</w:t>
            </w:r>
            <w:r>
              <w:rPr>
                <w:rFonts w:hint="eastAsia" w:ascii="微软雅黑" w:hAnsi="微软雅黑" w:eastAsia="微软雅黑"/>
                <w:sz w:val="18"/>
                <w:szCs w:val="18"/>
              </w:rPr>
              <w:t>附录“充值</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ticket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后续推进需要的参数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如果支付需要推进则会返回此参数，支付推进时需要带上此参数，ticket有效期为15分钟，可以多次使用（最多5次）</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aabbbcccdddeee12345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trans_account_name </w:t>
            </w:r>
          </w:p>
          <w:p>
            <w:pPr>
              <w:pStyle w:val="33"/>
              <w:rPr>
                <w:rFonts w:ascii="微软雅黑" w:hAnsi="微软雅黑" w:eastAsia="微软雅黑"/>
                <w:sz w:val="18"/>
                <w:szCs w:val="18"/>
              </w:rPr>
            </w:pP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线下支付收款单位</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200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如果支付方式选择线下支付，则会返回，</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北京新浪支付科技有限公司客户备付金</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trans_account_no </w:t>
            </w:r>
          </w:p>
          <w:p>
            <w:pPr>
              <w:widowControl/>
              <w:jc w:val="left"/>
              <w:rPr>
                <w:rFonts w:ascii="微软雅黑" w:hAnsi="微软雅黑" w:eastAsia="微软雅黑" w:cs="宋体"/>
                <w:color w:val="000000"/>
                <w:kern w:val="0"/>
                <w:sz w:val="18"/>
                <w:szCs w:val="18"/>
              </w:rPr>
            </w:pP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线下支付收款账号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如果支付方式选择线下支付，则会返回，</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0200041619200014090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trans_bank_brank</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线下支付收款账号开户行</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如果支付方式选择线下支付，则会返回</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工商银行北京国贸大厦支行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widowControl/>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trans_trade_no </w:t>
            </w:r>
          </w:p>
          <w:p>
            <w:pPr>
              <w:widowControl/>
              <w:jc w:val="left"/>
              <w:rPr>
                <w:rFonts w:ascii="微软雅黑" w:hAnsi="微软雅黑" w:eastAsia="微软雅黑" w:cs="宋体"/>
                <w:color w:val="000000"/>
                <w:kern w:val="0"/>
                <w:sz w:val="18"/>
                <w:szCs w:val="18"/>
              </w:rPr>
            </w:pP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线下支付收款备注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如果支付方式选择线下支付，则会返回，用于银行备注栏填写</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1458895043421593467</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r</w:t>
            </w:r>
            <w:r>
              <w:rPr>
                <w:rFonts w:ascii="微软雅黑" w:hAnsi="微软雅黑" w:eastAsia="微软雅黑"/>
                <w:color w:val="auto"/>
                <w:sz w:val="18"/>
                <w:szCs w:val="18"/>
              </w:rPr>
              <w:t>edirect</w:t>
            </w:r>
            <w:r>
              <w:rPr>
                <w:rFonts w:hint="eastAsia" w:ascii="微软雅黑" w:hAnsi="微软雅黑" w:eastAsia="微软雅黑"/>
                <w:color w:val="auto"/>
                <w:sz w:val="18"/>
                <w:szCs w:val="18"/>
              </w:rPr>
              <w:t>_u</w:t>
            </w:r>
            <w:r>
              <w:rPr>
                <w:rFonts w:ascii="微软雅黑" w:hAnsi="微软雅黑" w:eastAsia="微软雅黑"/>
                <w:color w:val="auto"/>
                <w:sz w:val="18"/>
                <w:szCs w:val="18"/>
              </w:rPr>
              <w:t>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收银台重定向地址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String(200)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当请求参数中的“version”的值是“1.1”时，且支付方式扩展是网银并选择“</w:t>
            </w:r>
            <w:r>
              <w:rPr>
                <w:rFonts w:ascii="微软雅黑" w:hAnsi="微软雅黑" w:eastAsia="微软雅黑"/>
                <w:color w:val="auto"/>
                <w:sz w:val="18"/>
                <w:szCs w:val="18"/>
              </w:rPr>
              <w:t>SINAPAY</w:t>
            </w:r>
            <w:r>
              <w:rPr>
                <w:rFonts w:hint="eastAsia" w:ascii="微软雅黑" w:hAnsi="微软雅黑" w:eastAsia="微软雅黑"/>
                <w:color w:val="auto"/>
                <w:sz w:val="18"/>
                <w:szCs w:val="18"/>
              </w:rPr>
              <w:t>”跳转新浪收银台时，此参数不为空。商户系统需要将用户按此参数的值重定向到新浪收银台。其他情况不返回此值，“version”的值是“1.0”时也不返回此值。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ascii="微软雅黑" w:hAnsi="微软雅黑" w:eastAsia="微软雅黑"/>
                <w:color w:val="auto"/>
                <w:sz w:val="18"/>
                <w:szCs w:val="18"/>
              </w:rPr>
              <w:t>https://pay.sina.com.cn/cashdesk-web/view/recharge.html?ft=717203b0-16be-45ba-9654-2ccce8043beb</w:t>
            </w:r>
          </w:p>
        </w:tc>
      </w:tr>
    </w:tbl>
    <w:p>
      <w:pPr>
        <w:pStyle w:val="4"/>
      </w:pPr>
      <w:bookmarkStart w:id="278" w:name="_Toc462922000"/>
      <w:r>
        <w:rPr>
          <w:rFonts w:hint="eastAsia"/>
        </w:rPr>
        <w:t>说明</w:t>
      </w:r>
      <w:bookmarkEnd w:id="278"/>
    </w:p>
    <w:p>
      <w:pPr>
        <w:rPr>
          <w:rFonts w:ascii="微软雅黑" w:hAnsi="微软雅黑" w:eastAsia="微软雅黑"/>
        </w:rPr>
      </w:pPr>
      <w:r>
        <w:rPr>
          <w:rFonts w:hint="eastAsia" w:ascii="微软雅黑" w:hAnsi="微软雅黑" w:eastAsia="微软雅黑"/>
        </w:rPr>
        <w:t>1、通过</w:t>
      </w:r>
      <w:r>
        <w:rPr>
          <w:rFonts w:ascii="微软雅黑" w:hAnsi="微软雅黑" w:eastAsia="微软雅黑"/>
        </w:rPr>
        <w:t>此服务完成对用户</w:t>
      </w:r>
      <w:r>
        <w:rPr>
          <w:rFonts w:hint="eastAsia" w:ascii="微软雅黑" w:hAnsi="微软雅黑" w:eastAsia="微软雅黑"/>
        </w:rPr>
        <w:t>账户</w:t>
      </w:r>
      <w:r>
        <w:rPr>
          <w:rFonts w:ascii="微软雅黑" w:hAnsi="微软雅黑" w:eastAsia="微软雅黑"/>
        </w:rPr>
        <w:t>的充值</w:t>
      </w:r>
      <w:r>
        <w:rPr>
          <w:rFonts w:hint="eastAsia" w:ascii="微软雅黑" w:hAnsi="微软雅黑" w:eastAsia="微软雅黑"/>
        </w:rPr>
        <w:t>，</w:t>
      </w:r>
      <w:r>
        <w:rPr>
          <w:rFonts w:ascii="微软雅黑" w:hAnsi="微软雅黑" w:eastAsia="微软雅黑"/>
        </w:rPr>
        <w:t>充值</w:t>
      </w:r>
      <w:r>
        <w:rPr>
          <w:rFonts w:hint="eastAsia" w:ascii="微软雅黑" w:hAnsi="微软雅黑" w:eastAsia="微软雅黑"/>
        </w:rPr>
        <w:t>只</w:t>
      </w:r>
      <w:r>
        <w:rPr>
          <w:rFonts w:ascii="微软雅黑" w:hAnsi="微软雅黑" w:eastAsia="微软雅黑"/>
        </w:rPr>
        <w:t>支持借记卡。</w:t>
      </w:r>
    </w:p>
    <w:p>
      <w:pPr>
        <w:rPr>
          <w:rFonts w:ascii="微软雅黑" w:hAnsi="微软雅黑" w:eastAsia="微软雅黑"/>
        </w:rPr>
      </w:pPr>
      <w:r>
        <w:rPr>
          <w:rFonts w:hint="eastAsia" w:ascii="微软雅黑" w:hAnsi="微软雅黑" w:eastAsia="微软雅黑"/>
        </w:rPr>
        <w:t>2、由于基金公司开户时需要身份证和手机信息，因此在处理充值到存钱罐时，必须保证用户已经通过身份证认证并绑定了手机。此接口会做上述校验。</w:t>
      </w:r>
    </w:p>
    <w:p>
      <w:pPr>
        <w:rPr>
          <w:rFonts w:ascii="微软雅黑" w:hAnsi="微软雅黑" w:eastAsia="微软雅黑"/>
        </w:rPr>
      </w:pPr>
      <w:r>
        <w:rPr>
          <w:rFonts w:hint="eastAsia" w:ascii="微软雅黑" w:hAnsi="微软雅黑" w:eastAsia="微软雅黑"/>
        </w:rPr>
        <w:t>3、</w:t>
      </w:r>
      <w:r>
        <w:rPr>
          <w:rFonts w:ascii="微软雅黑" w:hAnsi="微软雅黑" w:eastAsia="微软雅黑"/>
        </w:rPr>
        <w:t>如果超过12</w:t>
      </w:r>
      <w:r>
        <w:rPr>
          <w:rFonts w:hint="eastAsia" w:ascii="微软雅黑" w:hAnsi="微软雅黑" w:eastAsia="微软雅黑"/>
        </w:rPr>
        <w:t>个</w:t>
      </w:r>
      <w:r>
        <w:rPr>
          <w:rFonts w:ascii="微软雅黑" w:hAnsi="微软雅黑" w:eastAsia="微软雅黑"/>
        </w:rPr>
        <w:t>小时还没有支付成功的充值</w:t>
      </w:r>
      <w:r>
        <w:rPr>
          <w:rFonts w:hint="eastAsia" w:ascii="微软雅黑" w:hAnsi="微软雅黑" w:eastAsia="微软雅黑"/>
        </w:rPr>
        <w:t>订单</w:t>
      </w:r>
      <w:r>
        <w:rPr>
          <w:rFonts w:ascii="微软雅黑" w:hAnsi="微软雅黑" w:eastAsia="微软雅黑"/>
        </w:rPr>
        <w:t>会自动被关闭，被关闭的</w:t>
      </w:r>
      <w:r>
        <w:rPr>
          <w:rFonts w:hint="eastAsia" w:ascii="微软雅黑" w:hAnsi="微软雅黑" w:eastAsia="微软雅黑"/>
        </w:rPr>
        <w:t>订单</w:t>
      </w:r>
      <w:r>
        <w:rPr>
          <w:rFonts w:ascii="微软雅黑" w:hAnsi="微软雅黑" w:eastAsia="微软雅黑"/>
        </w:rPr>
        <w:t>状态为FAILED，</w:t>
      </w:r>
      <w:r>
        <w:rPr>
          <w:rFonts w:hint="eastAsia" w:ascii="微软雅黑" w:hAnsi="微软雅黑" w:eastAsia="微软雅黑"/>
        </w:rPr>
        <w:t>e</w:t>
      </w:r>
      <w:r>
        <w:rPr>
          <w:rFonts w:ascii="微软雅黑" w:hAnsi="微软雅黑" w:eastAsia="微软雅黑"/>
        </w:rPr>
        <w:t>rror</w:t>
      </w:r>
      <w:r>
        <w:rPr>
          <w:rFonts w:hint="eastAsia" w:ascii="微软雅黑" w:hAnsi="微软雅黑" w:eastAsia="微软雅黑"/>
        </w:rPr>
        <w:t>_c</w:t>
      </w:r>
      <w:r>
        <w:rPr>
          <w:rFonts w:ascii="微软雅黑" w:hAnsi="微软雅黑" w:eastAsia="微软雅黑"/>
        </w:rPr>
        <w:t>ode为‘F0012’，</w:t>
      </w:r>
      <w:r>
        <w:rPr>
          <w:rFonts w:hint="eastAsia" w:ascii="微软雅黑" w:hAnsi="微软雅黑" w:eastAsia="微软雅黑"/>
        </w:rPr>
        <w:t>e</w:t>
      </w:r>
      <w:r>
        <w:rPr>
          <w:rFonts w:ascii="微软雅黑" w:hAnsi="微软雅黑" w:eastAsia="微软雅黑"/>
        </w:rPr>
        <w:t>rror</w:t>
      </w:r>
      <w:r>
        <w:rPr>
          <w:rFonts w:hint="eastAsia" w:ascii="微软雅黑" w:hAnsi="微软雅黑" w:eastAsia="微软雅黑"/>
        </w:rPr>
        <w:t>_m</w:t>
      </w:r>
      <w:r>
        <w:rPr>
          <w:rFonts w:ascii="微软雅黑" w:hAnsi="微软雅黑" w:eastAsia="微软雅黑"/>
        </w:rPr>
        <w:t>essage为‘订单关闭’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以下</w:t>
      </w:r>
      <w:r>
        <w:rPr>
          <w:rFonts w:ascii="微软雅黑" w:hAnsi="微软雅黑" w:eastAsia="微软雅黑"/>
        </w:rPr>
        <w:t xml:space="preserve">场景订单不会被关闭：a. </w:t>
      </w:r>
      <w:r>
        <w:rPr>
          <w:rFonts w:hint="eastAsia" w:ascii="微软雅黑" w:hAnsi="微软雅黑" w:eastAsia="微软雅黑"/>
        </w:rPr>
        <w:t>企业</w:t>
      </w:r>
      <w:r>
        <w:rPr>
          <w:rFonts w:ascii="微软雅黑" w:hAnsi="微软雅黑" w:eastAsia="微软雅黑"/>
        </w:rPr>
        <w:t>用户的充值订单、</w:t>
      </w:r>
      <w:r>
        <w:rPr>
          <w:rFonts w:hint="eastAsia" w:ascii="微软雅黑" w:hAnsi="微软雅黑" w:eastAsia="微软雅黑"/>
        </w:rPr>
        <w:t>b</w:t>
      </w:r>
      <w:r>
        <w:rPr>
          <w:rFonts w:ascii="微软雅黑" w:hAnsi="微软雅黑" w:eastAsia="微软雅黑"/>
        </w:rPr>
        <w:t>.充值</w:t>
      </w:r>
      <w:r>
        <w:rPr>
          <w:rFonts w:hint="eastAsia" w:ascii="微软雅黑" w:hAnsi="微软雅黑" w:eastAsia="微软雅黑"/>
        </w:rPr>
        <w:t>支付</w:t>
      </w:r>
      <w:r>
        <w:rPr>
          <w:rFonts w:ascii="微软雅黑" w:hAnsi="微软雅黑" w:eastAsia="微软雅黑"/>
        </w:rPr>
        <w:t>方式为对公网银、确定性入款、线下充值。</w:t>
      </w:r>
    </w:p>
    <w:p>
      <w:pPr>
        <w:rPr>
          <w:rFonts w:ascii="微软雅黑" w:hAnsi="微软雅黑" w:eastAsia="微软雅黑"/>
        </w:rPr>
      </w:pPr>
    </w:p>
    <w:p>
      <w:pPr>
        <w:pStyle w:val="3"/>
        <w:rPr>
          <w:rFonts w:ascii="微软雅黑" w:hAnsi="微软雅黑" w:eastAsia="微软雅黑"/>
        </w:rPr>
      </w:pPr>
      <w:bookmarkStart w:id="279" w:name="_Toc462922001"/>
      <w:r>
        <w:rPr>
          <w:rFonts w:hint="eastAsia" w:ascii="微软雅黑" w:hAnsi="微软雅黑" w:eastAsia="微软雅黑"/>
        </w:rPr>
        <w:t>充值</w:t>
      </w:r>
      <w:r>
        <w:rPr>
          <w:rFonts w:ascii="微软雅黑" w:hAnsi="微软雅黑" w:eastAsia="微软雅黑"/>
        </w:rPr>
        <w:t>查询</w:t>
      </w:r>
      <w:bookmarkEnd w:id="279"/>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query_</w:t>
      </w:r>
      <w:r>
        <w:rPr>
          <w:rFonts w:ascii="微软雅黑" w:hAnsi="微软雅黑" w:eastAsia="微软雅黑"/>
          <w:b/>
        </w:rPr>
        <w:t>hosting_</w:t>
      </w:r>
      <w:r>
        <w:rPr>
          <w:rFonts w:hint="eastAsia" w:ascii="微软雅黑" w:hAnsi="微软雅黑" w:eastAsia="微软雅黑"/>
          <w:b/>
        </w:rPr>
        <w:t>deposit</w:t>
      </w:r>
    </w:p>
    <w:p>
      <w:pPr>
        <w:pStyle w:val="4"/>
      </w:pPr>
      <w:bookmarkStart w:id="280" w:name="_Toc462922002"/>
      <w:r>
        <w:rPr>
          <w:rFonts w:hint="eastAsia"/>
        </w:rPr>
        <w:t>参数</w:t>
      </w:r>
      <w:bookmarkEnd w:id="280"/>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ccount_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保证金</w:t>
            </w:r>
            <w:r>
              <w:rPr>
                <w:rFonts w:ascii="微软雅黑" w:hAnsi="微软雅黑" w:eastAsia="微软雅黑"/>
                <w:sz w:val="18"/>
                <w:szCs w:val="18"/>
              </w:rPr>
              <w:t>户</w:t>
            </w:r>
            <w:r>
              <w:rPr>
                <w:rFonts w:hint="eastAsia" w:ascii="微软雅黑" w:hAnsi="微软雅黑" w:eastAsia="微软雅黑"/>
                <w:sz w:val="18"/>
                <w:szCs w:val="18"/>
              </w:rPr>
              <w:t>）。</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tart_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开始</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nd_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结束</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页号，从1开始，默认为1</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每页记录数，默认20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deposit_list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20131117020101</w:t>
            </w:r>
            <w:r>
              <w:rPr>
                <w:rFonts w:ascii="微软雅黑" w:hAnsi="微软雅黑" w:eastAsia="微软雅黑"/>
                <w:sz w:val="18"/>
                <w:szCs w:val="18"/>
              </w:rPr>
              <w:t>^30^</w:t>
            </w:r>
            <w:r>
              <w:rPr>
                <w:rFonts w:ascii="微软雅黑" w:hAnsi="微软雅黑" w:eastAsia="微软雅黑" w:cs="Arial"/>
                <w:sz w:val="18"/>
                <w:szCs w:val="18"/>
              </w:rPr>
              <w:t xml:space="preserve"> WAIT_PAY^</w:t>
            </w: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每页记录数，同请求值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total_item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总记录数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本次查询的总记录数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23</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充值</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w:t>
            </w:r>
            <w:r>
              <w:rPr>
                <w:rFonts w:ascii="微软雅黑" w:hAnsi="微软雅黑" w:eastAsia="微软雅黑"/>
                <w:sz w:val="18"/>
                <w:szCs w:val="18"/>
              </w:rPr>
              <w:t>交易号，</w:t>
            </w:r>
            <w:r>
              <w:rPr>
                <w:rFonts w:hint="eastAsia" w:ascii="微软雅黑" w:hAnsi="微软雅黑" w:eastAsia="微软雅黑"/>
                <w:sz w:val="18"/>
                <w:szCs w:val="18"/>
              </w:rPr>
              <w:t>即out_trade_no</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w:t>
            </w:r>
            <w:r>
              <w:rPr>
                <w:rFonts w:hint="eastAsia" w:ascii="微软雅黑" w:hAnsi="微软雅黑" w:eastAsia="微软雅黑"/>
                <w:sz w:val="18"/>
                <w:szCs w:val="18"/>
              </w:rPr>
              <w:t>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“充值</w:t>
            </w:r>
            <w:r>
              <w:rPr>
                <w:rFonts w:ascii="微软雅黑" w:hAnsi="微软雅黑" w:eastAsia="微软雅黑"/>
                <w:sz w:val="18"/>
                <w:szCs w:val="18"/>
              </w:rPr>
              <w:t>状态</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最后</w:t>
            </w: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bl>
    <w:p>
      <w:pPr>
        <w:pStyle w:val="4"/>
      </w:pPr>
      <w:bookmarkStart w:id="281" w:name="_Toc462922003"/>
      <w:r>
        <w:rPr>
          <w:rFonts w:hint="eastAsia"/>
        </w:rPr>
        <w:t>说明</w:t>
      </w:r>
      <w:bookmarkEnd w:id="281"/>
    </w:p>
    <w:p>
      <w:pPr>
        <w:rPr>
          <w:rFonts w:ascii="微软雅黑" w:hAnsi="微软雅黑" w:eastAsia="微软雅黑"/>
        </w:rPr>
      </w:pPr>
      <w:r>
        <w:rPr>
          <w:rFonts w:hint="eastAsia" w:ascii="微软雅黑" w:hAnsi="微软雅黑" w:eastAsia="微软雅黑"/>
        </w:rPr>
        <w:t>查询充值</w:t>
      </w:r>
      <w:r>
        <w:rPr>
          <w:rFonts w:ascii="微软雅黑" w:hAnsi="微软雅黑" w:eastAsia="微软雅黑"/>
        </w:rPr>
        <w:t>结果</w:t>
      </w:r>
      <w:r>
        <w:rPr>
          <w:rFonts w:hint="eastAsia" w:ascii="微软雅黑" w:hAnsi="微软雅黑" w:eastAsia="微软雅黑"/>
        </w:rPr>
        <w:t>，</w:t>
      </w:r>
      <w:r>
        <w:rPr>
          <w:rFonts w:ascii="微软雅黑" w:hAnsi="微软雅黑" w:eastAsia="微软雅黑"/>
        </w:rPr>
        <w:t>可</w:t>
      </w:r>
      <w:r>
        <w:rPr>
          <w:rFonts w:hint="eastAsia" w:ascii="微软雅黑" w:hAnsi="微软雅黑" w:eastAsia="微软雅黑"/>
        </w:rPr>
        <w:t>用于补单确认</w:t>
      </w:r>
      <w:r>
        <w:rPr>
          <w:rFonts w:ascii="微软雅黑" w:hAnsi="微软雅黑" w:eastAsia="微软雅黑"/>
        </w:rPr>
        <w:t>，</w:t>
      </w:r>
      <w:r>
        <w:rPr>
          <w:rFonts w:hint="eastAsia" w:ascii="微软雅黑" w:hAnsi="微软雅黑" w:eastAsia="微软雅黑"/>
        </w:rPr>
        <w:t>也</w:t>
      </w:r>
      <w:r>
        <w:rPr>
          <w:rFonts w:ascii="微软雅黑" w:hAnsi="微软雅黑" w:eastAsia="微软雅黑"/>
        </w:rPr>
        <w:t>可用于</w:t>
      </w:r>
      <w:r>
        <w:rPr>
          <w:rFonts w:hint="eastAsia" w:ascii="微软雅黑" w:hAnsi="微软雅黑" w:eastAsia="微软雅黑"/>
        </w:rPr>
        <w:t>页面</w:t>
      </w:r>
      <w:r>
        <w:rPr>
          <w:rFonts w:ascii="微软雅黑" w:hAnsi="微软雅黑" w:eastAsia="微软雅黑"/>
        </w:rPr>
        <w:t>查询。</w:t>
      </w:r>
    </w:p>
    <w:p>
      <w:pPr>
        <w:pStyle w:val="32"/>
        <w:numPr>
          <w:ilvl w:val="0"/>
          <w:numId w:val="22"/>
        </w:numPr>
        <w:ind w:firstLineChars="0"/>
        <w:rPr>
          <w:rFonts w:ascii="微软雅黑" w:hAnsi="微软雅黑" w:eastAsia="微软雅黑"/>
        </w:rPr>
      </w:pPr>
      <w:r>
        <w:rPr>
          <w:rFonts w:hint="eastAsia" w:ascii="微软雅黑" w:hAnsi="微软雅黑" w:eastAsia="微软雅黑"/>
        </w:rPr>
        <w:t>交易</w:t>
      </w:r>
      <w:r>
        <w:rPr>
          <w:rFonts w:ascii="微软雅黑" w:hAnsi="微软雅黑" w:eastAsia="微软雅黑"/>
        </w:rPr>
        <w:t>号和时间</w:t>
      </w:r>
      <w:r>
        <w:rPr>
          <w:rFonts w:hint="eastAsia" w:ascii="微软雅黑" w:hAnsi="微软雅黑" w:eastAsia="微软雅黑"/>
        </w:rPr>
        <w:t>至少</w:t>
      </w:r>
      <w:r>
        <w:rPr>
          <w:rFonts w:ascii="微软雅黑" w:hAnsi="微软雅黑" w:eastAsia="微软雅黑"/>
        </w:rPr>
        <w:t>一项存在，</w:t>
      </w:r>
      <w:r>
        <w:rPr>
          <w:rFonts w:hint="eastAsia" w:ascii="微软雅黑" w:hAnsi="微软雅黑" w:eastAsia="微软雅黑"/>
        </w:rPr>
        <w:t>同时</w:t>
      </w:r>
      <w:r>
        <w:rPr>
          <w:rFonts w:ascii="微软雅黑" w:hAnsi="微软雅黑" w:eastAsia="微软雅黑"/>
        </w:rPr>
        <w:t>存在</w:t>
      </w:r>
      <w:r>
        <w:rPr>
          <w:rFonts w:hint="eastAsia" w:ascii="微软雅黑" w:hAnsi="微软雅黑" w:eastAsia="微软雅黑"/>
        </w:rPr>
        <w:t>以</w:t>
      </w:r>
      <w:r>
        <w:rPr>
          <w:rFonts w:ascii="微软雅黑" w:hAnsi="微软雅黑" w:eastAsia="微软雅黑"/>
        </w:rPr>
        <w:t>交易号为准</w:t>
      </w:r>
      <w:r>
        <w:rPr>
          <w:rFonts w:hint="eastAsia" w:ascii="微软雅黑" w:hAnsi="微软雅黑" w:eastAsia="微软雅黑"/>
        </w:rPr>
        <w:t>；</w:t>
      </w:r>
    </w:p>
    <w:p>
      <w:pPr>
        <w:pStyle w:val="32"/>
        <w:numPr>
          <w:ilvl w:val="0"/>
          <w:numId w:val="22"/>
        </w:numPr>
        <w:ind w:firstLineChars="0"/>
        <w:rPr>
          <w:rFonts w:ascii="微软雅黑" w:hAnsi="微软雅黑" w:eastAsia="微软雅黑"/>
        </w:rPr>
      </w:pPr>
      <w:r>
        <w:rPr>
          <w:rFonts w:hint="eastAsia" w:ascii="微软雅黑" w:hAnsi="微软雅黑" w:eastAsia="微软雅黑"/>
        </w:rPr>
        <w:t>开始</w:t>
      </w:r>
      <w:r>
        <w:rPr>
          <w:rFonts w:ascii="微软雅黑" w:hAnsi="微软雅黑" w:eastAsia="微软雅黑"/>
        </w:rPr>
        <w:t>时间和</w:t>
      </w:r>
      <w:r>
        <w:rPr>
          <w:rFonts w:hint="eastAsia" w:ascii="微软雅黑" w:hAnsi="微软雅黑" w:eastAsia="微软雅黑"/>
        </w:rPr>
        <w:t>结束</w:t>
      </w:r>
      <w:r>
        <w:rPr>
          <w:rFonts w:ascii="微软雅黑" w:hAnsi="微软雅黑" w:eastAsia="微软雅黑"/>
        </w:rPr>
        <w:t>时间须同时存在</w:t>
      </w:r>
      <w:r>
        <w:rPr>
          <w:rFonts w:hint="eastAsia" w:ascii="微软雅黑" w:hAnsi="微软雅黑" w:eastAsia="微软雅黑"/>
        </w:rPr>
        <w:t>，时间</w:t>
      </w:r>
      <w:r>
        <w:rPr>
          <w:rFonts w:ascii="微软雅黑" w:hAnsi="微软雅黑" w:eastAsia="微软雅黑"/>
        </w:rPr>
        <w:t>跨度</w:t>
      </w:r>
      <w:r>
        <w:rPr>
          <w:rFonts w:hint="eastAsia" w:ascii="微软雅黑" w:hAnsi="微软雅黑" w:eastAsia="微软雅黑"/>
        </w:rPr>
        <w:t>须</w:t>
      </w:r>
      <w:r>
        <w:rPr>
          <w:rFonts w:ascii="微软雅黑" w:hAnsi="微软雅黑" w:eastAsia="微软雅黑"/>
        </w:rPr>
        <w:t>小于3个月。</w:t>
      </w:r>
    </w:p>
    <w:p>
      <w:pPr>
        <w:pStyle w:val="32"/>
        <w:ind w:firstLine="0" w:firstLineChars="0"/>
        <w:rPr>
          <w:rFonts w:ascii="微软雅黑" w:hAnsi="微软雅黑" w:eastAsia="微软雅黑"/>
        </w:rPr>
      </w:pPr>
    </w:p>
    <w:p>
      <w:pPr>
        <w:pStyle w:val="3"/>
        <w:rPr>
          <w:rFonts w:ascii="微软雅黑" w:hAnsi="微软雅黑" w:eastAsia="微软雅黑"/>
        </w:rPr>
      </w:pPr>
      <w:bookmarkStart w:id="282" w:name="_Toc462922004"/>
      <w:r>
        <w:rPr>
          <w:rFonts w:hint="eastAsia" w:ascii="微软雅黑" w:hAnsi="微软雅黑" w:eastAsia="微软雅黑"/>
        </w:rPr>
        <w:t>提现</w:t>
      </w:r>
      <w:bookmarkEnd w:id="282"/>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hosting_withdraw</w:t>
      </w:r>
    </w:p>
    <w:p>
      <w:pPr>
        <w:pStyle w:val="4"/>
      </w:pPr>
      <w:bookmarkStart w:id="283" w:name="_Toc462922005"/>
      <w:r>
        <w:rPr>
          <w:rFonts w:hint="eastAsia"/>
        </w:rPr>
        <w:t>参数</w:t>
      </w:r>
      <w:bookmarkEnd w:id="283"/>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余额提现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ccount_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存钱罐、银行账户）。</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w:t>
            </w:r>
            <w:r>
              <w:rPr>
                <w:rFonts w:hint="eastAsia" w:ascii="微软雅黑" w:hAnsi="微软雅黑" w:eastAsia="微软雅黑"/>
                <w:sz w:val="18"/>
                <w:szCs w:val="18"/>
              </w:rPr>
              <w:t>umber</w:t>
            </w:r>
            <w:r>
              <w:rPr>
                <w:rFonts w:ascii="微软雅黑" w:hAnsi="微软雅黑" w:eastAsia="微软雅黑"/>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25.00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user_fee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用户手续费</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用户承担的手续费金额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w:t>
            </w:r>
            <w:r>
              <w:rPr>
                <w:rFonts w:hint="eastAsia" w:ascii="微软雅黑" w:hAnsi="微软雅黑" w:eastAsia="微软雅黑"/>
                <w:sz w:val="18"/>
                <w:szCs w:val="18"/>
              </w:rPr>
              <w:t>ard_</w:t>
            </w:r>
            <w:r>
              <w:rPr>
                <w:rFonts w:ascii="微软雅黑" w:hAnsi="微软雅黑" w:eastAsia="微软雅黑"/>
                <w:sz w:val="18"/>
                <w:szCs w:val="18"/>
              </w:rPr>
              <w:t>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银行卡</w:t>
            </w:r>
            <w:r>
              <w:rPr>
                <w:rFonts w:ascii="微软雅黑" w:hAnsi="微软雅黑" w:eastAsia="微软雅黑"/>
                <w:sz w:val="18"/>
                <w:szCs w:val="18"/>
              </w:rPr>
              <w:t>ID</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绑定银行卡ID，</w:t>
            </w:r>
            <w:r>
              <w:rPr>
                <w:rFonts w:hint="eastAsia" w:ascii="微软雅黑" w:hAnsi="微软雅黑" w:eastAsia="微软雅黑"/>
                <w:sz w:val="18"/>
                <w:szCs w:val="18"/>
              </w:rPr>
              <w:t>即</w:t>
            </w:r>
            <w:r>
              <w:rPr>
                <w:rFonts w:ascii="微软雅黑" w:hAnsi="微软雅黑" w:eastAsia="微软雅黑"/>
                <w:sz w:val="18"/>
                <w:szCs w:val="18"/>
              </w:rPr>
              <w:t>绑定银行卡</w:t>
            </w:r>
            <w:r>
              <w:rPr>
                <w:rFonts w:hint="eastAsia" w:ascii="微软雅黑" w:hAnsi="微软雅黑" w:eastAsia="微软雅黑"/>
                <w:sz w:val="18"/>
                <w:szCs w:val="18"/>
              </w:rPr>
              <w:t>返回</w:t>
            </w:r>
            <w:r>
              <w:rPr>
                <w:rFonts w:ascii="微软雅黑" w:hAnsi="微软雅黑" w:eastAsia="微软雅黑"/>
                <w:sz w:val="18"/>
                <w:szCs w:val="18"/>
              </w:rPr>
              <w:t>的ID</w:t>
            </w:r>
            <w:r>
              <w:rPr>
                <w:rFonts w:hint="eastAsia" w:ascii="微软雅黑" w:hAnsi="微软雅黑" w:eastAsia="微软雅黑"/>
                <w:sz w:val="18"/>
                <w:szCs w:val="18"/>
              </w:rPr>
              <w:t>，</w:t>
            </w:r>
            <w:r>
              <w:rPr>
                <w:rFonts w:ascii="微软雅黑" w:hAnsi="微软雅黑" w:eastAsia="微软雅黑"/>
                <w:sz w:val="18"/>
                <w:szCs w:val="18"/>
              </w:rPr>
              <w:t>如果走收银台可为空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20"/>
                <w:szCs w:val="20"/>
              </w:rPr>
              <w:t>withdraw_mode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安全模式商户需要填写CASHDESK</w:t>
            </w:r>
          </w:p>
          <w:p>
            <w:pPr>
              <w:pStyle w:val="33"/>
              <w:rPr>
                <w:rFonts w:ascii="微软雅黑" w:hAnsi="微软雅黑" w:eastAsia="微软雅黑"/>
                <w:sz w:val="18"/>
                <w:szCs w:val="18"/>
              </w:rPr>
            </w:pPr>
            <w:r>
              <w:rPr>
                <w:rFonts w:hint="eastAsia" w:ascii="微软雅黑" w:hAnsi="微软雅黑" w:eastAsia="微软雅黑"/>
                <w:sz w:val="18"/>
                <w:szCs w:val="18"/>
              </w:rPr>
              <w:t>既跳转新浪支付站点进行提现。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CASHDESK</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20"/>
                <w:szCs w:val="20"/>
              </w:rPr>
            </w:pPr>
            <w:r>
              <w:rPr>
                <w:rFonts w:ascii="微软雅黑" w:hAnsi="微软雅黑" w:eastAsia="微软雅黑"/>
                <w:sz w:val="20"/>
                <w:szCs w:val="20"/>
              </w:rPr>
              <w:t>payto_type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到账类型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GENERAL</w:t>
            </w:r>
            <w:r>
              <w:rPr>
                <w:rFonts w:hint="eastAsia" w:ascii="微软雅黑" w:hAnsi="微软雅黑" w:eastAsia="微软雅黑"/>
                <w:sz w:val="18"/>
                <w:szCs w:val="18"/>
              </w:rPr>
              <w:t>： 普通</w:t>
            </w:r>
          </w:p>
          <w:p>
            <w:pPr>
              <w:pStyle w:val="33"/>
              <w:rPr>
                <w:rFonts w:ascii="微软雅黑" w:hAnsi="微软雅黑" w:eastAsia="微软雅黑"/>
                <w:sz w:val="18"/>
                <w:szCs w:val="18"/>
              </w:rPr>
            </w:pPr>
            <w:r>
              <w:rPr>
                <w:rFonts w:hint="eastAsia" w:ascii="微软雅黑" w:hAnsi="微软雅黑" w:eastAsia="微软雅黑"/>
                <w:sz w:val="18"/>
                <w:szCs w:val="18"/>
              </w:rPr>
              <w:t xml:space="preserve">FAST: </w:t>
            </w:r>
            <w:r>
              <w:rPr>
                <w:rFonts w:ascii="微软雅黑" w:hAnsi="微软雅黑" w:eastAsia="微软雅黑"/>
                <w:sz w:val="18"/>
                <w:szCs w:val="18"/>
              </w:rPr>
              <w:t>快速</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ascii="微软雅黑" w:hAnsi="微软雅黑" w:eastAsia="微软雅黑"/>
                <w:sz w:val="18"/>
                <w:szCs w:val="18"/>
              </w:rPr>
              <w:t>GENERAL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20"/>
                <w:szCs w:val="20"/>
              </w:rPr>
            </w:pPr>
            <w:r>
              <w:rPr>
                <w:rFonts w:ascii="微软雅黑" w:hAnsi="微软雅黑" w:eastAsia="微软雅黑"/>
                <w:sz w:val="20"/>
                <w:szCs w:val="20"/>
              </w:rPr>
              <w:t>withdraw</w:t>
            </w:r>
            <w:r>
              <w:rPr>
                <w:rFonts w:hint="eastAsia" w:ascii="微软雅黑" w:hAnsi="微软雅黑" w:eastAsia="微软雅黑"/>
                <w:sz w:val="20"/>
                <w:szCs w:val="20"/>
              </w:rPr>
              <w:t>_</w:t>
            </w:r>
            <w:r>
              <w:rPr>
                <w:rFonts w:ascii="微软雅黑" w:hAnsi="微软雅黑" w:eastAsia="微软雅黑"/>
                <w:sz w:val="20"/>
                <w:szCs w:val="20"/>
              </w:rPr>
              <w:t>close_time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提现关闭时间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(8)</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设置未付款出款提现交易的超时时间，一旦超时，该笔交易就会自动被关闭。</w:t>
            </w:r>
          </w:p>
          <w:p>
            <w:pPr>
              <w:pStyle w:val="33"/>
              <w:spacing w:before="80"/>
              <w:rPr>
                <w:rFonts w:ascii="微软雅黑" w:hAnsi="微软雅黑" w:eastAsia="微软雅黑"/>
                <w:sz w:val="18"/>
                <w:szCs w:val="18"/>
              </w:rPr>
            </w:pPr>
            <w:r>
              <w:rPr>
                <w:rFonts w:hint="eastAsia" w:ascii="微软雅黑" w:hAnsi="微软雅黑" w:eastAsia="微软雅黑"/>
                <w:sz w:val="18"/>
                <w:szCs w:val="18"/>
              </w:rPr>
              <w:t>取值范围：</w:t>
            </w:r>
            <w:r>
              <w:rPr>
                <w:rFonts w:ascii="微软雅黑" w:hAnsi="微软雅黑" w:eastAsia="微软雅黑"/>
                <w:sz w:val="18"/>
                <w:szCs w:val="18"/>
              </w:rPr>
              <w:t>1m</w:t>
            </w:r>
            <w:r>
              <w:rPr>
                <w:rFonts w:hint="eastAsia" w:ascii="微软雅黑" w:hAnsi="微软雅黑" w:eastAsia="微软雅黑"/>
                <w:sz w:val="18"/>
                <w:szCs w:val="18"/>
              </w:rPr>
              <w:t>～</w:t>
            </w:r>
            <w:r>
              <w:rPr>
                <w:rFonts w:ascii="微软雅黑" w:hAnsi="微软雅黑" w:eastAsia="微软雅黑"/>
                <w:sz w:val="18"/>
                <w:szCs w:val="18"/>
              </w:rPr>
              <w:t>15m</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ascii="微软雅黑" w:hAnsi="微软雅黑" w:eastAsia="微软雅黑"/>
                <w:sz w:val="18"/>
                <w:szCs w:val="18"/>
              </w:rPr>
              <w:t>m-</w:t>
            </w:r>
            <w:r>
              <w:rPr>
                <w:rFonts w:hint="eastAsia" w:ascii="微软雅黑" w:hAnsi="微软雅黑" w:eastAsia="微软雅黑"/>
                <w:sz w:val="18"/>
                <w:szCs w:val="18"/>
              </w:rPr>
              <w:t>分钟，</w:t>
            </w:r>
            <w:r>
              <w:rPr>
                <w:rFonts w:ascii="微软雅黑" w:hAnsi="微软雅黑" w:eastAsia="微软雅黑"/>
                <w:sz w:val="18"/>
                <w:szCs w:val="18"/>
              </w:rPr>
              <w:t>h-</w:t>
            </w:r>
            <w:r>
              <w:rPr>
                <w:rFonts w:hint="eastAsia" w:ascii="微软雅黑" w:hAnsi="微软雅黑" w:eastAsia="微软雅黑"/>
                <w:sz w:val="18"/>
                <w:szCs w:val="18"/>
              </w:rPr>
              <w:t>小时</w:t>
            </w:r>
          </w:p>
          <w:p>
            <w:pPr>
              <w:pStyle w:val="33"/>
              <w:rPr>
                <w:rFonts w:ascii="微软雅黑" w:hAnsi="微软雅黑" w:eastAsia="微软雅黑"/>
                <w:sz w:val="18"/>
                <w:szCs w:val="18"/>
              </w:rPr>
            </w:pPr>
            <w:r>
              <w:rPr>
                <w:rFonts w:hint="eastAsia" w:ascii="微软雅黑" w:hAnsi="微软雅黑" w:eastAsia="微软雅黑"/>
                <w:sz w:val="18"/>
                <w:szCs w:val="18"/>
              </w:rPr>
              <w:t>不接受小数点</w:t>
            </w:r>
          </w:p>
          <w:p>
            <w:pPr>
              <w:pStyle w:val="33"/>
              <w:rPr>
                <w:rFonts w:ascii="微软雅黑" w:hAnsi="微软雅黑" w:eastAsia="微软雅黑"/>
                <w:sz w:val="18"/>
                <w:szCs w:val="18"/>
              </w:rPr>
            </w:pPr>
            <w:r>
              <w:rPr>
                <w:rFonts w:ascii="微软雅黑" w:hAnsi="微软雅黑" w:eastAsia="微软雅黑"/>
                <w:sz w:val="18"/>
                <w:szCs w:val="18"/>
              </w:rPr>
              <w:t>默认为</w:t>
            </w:r>
            <w:r>
              <w:rPr>
                <w:rFonts w:hint="eastAsia" w:ascii="微软雅黑" w:hAnsi="微软雅黑" w:eastAsia="微软雅黑"/>
                <w:sz w:val="18"/>
                <w:szCs w:val="18"/>
              </w:rPr>
              <w:t>15分钟</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w:t>
            </w:r>
            <w:r>
              <w:rPr>
                <w:rFonts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提现关闭时间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20"/>
                <w:szCs w:val="20"/>
              </w:rPr>
            </w:pPr>
            <w:r>
              <w:rPr>
                <w:rFonts w:hint="eastAsia" w:ascii="微软雅黑" w:hAnsi="微软雅黑" w:eastAsia="微软雅黑"/>
                <w:sz w:val="20"/>
                <w:szCs w:val="20"/>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用户在商户平台发起提现时候的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hint="eastAsia" w:ascii="微软雅黑" w:hAnsi="微软雅黑" w:eastAsia="微软雅黑"/>
                <w:sz w:val="18"/>
                <w:szCs w:val="18"/>
              </w:rPr>
              <w:t>1、参数格式：参数名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hint="eastAsia" w:ascii="微软雅黑" w:hAnsi="微软雅黑" w:eastAsia="微软雅黑"/>
                <w:sz w:val="18"/>
                <w:szCs w:val="18"/>
              </w:rPr>
              <w:t>2、扩展参数中传入</w:t>
            </w:r>
            <w:r>
              <w:rPr>
                <w:rFonts w:ascii="微软雅黑" w:hAnsi="微软雅黑" w:eastAsia="微软雅黑"/>
                <w:sz w:val="18"/>
                <w:szCs w:val="18"/>
              </w:rPr>
              <w:t>customNotify</w:t>
            </w:r>
            <w:r>
              <w:rPr>
                <w:rFonts w:hint="eastAsia" w:ascii="微软雅黑" w:hAnsi="微软雅黑" w:eastAsia="微软雅黑"/>
                <w:sz w:val="18"/>
                <w:szCs w:val="18"/>
              </w:rPr>
              <w:t>^</w:t>
            </w:r>
            <w:r>
              <w:rPr>
                <w:rFonts w:ascii="微软雅黑" w:hAnsi="微软雅黑" w:eastAsia="微软雅黑"/>
                <w:sz w:val="18"/>
                <w:szCs w:val="18"/>
              </w:rPr>
              <w:t>Y</w:t>
            </w:r>
            <w:r>
              <w:rPr>
                <w:rFonts w:hint="eastAsia" w:ascii="微软雅黑" w:hAnsi="微软雅黑" w:eastAsia="微软雅黑"/>
                <w:sz w:val="18"/>
                <w:szCs w:val="18"/>
              </w:rPr>
              <w:t>则这笔订单支持申请成功通知</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r>
              <w:rPr>
                <w:rFonts w:hint="eastAsia" w:ascii="微软雅黑" w:hAnsi="微软雅黑" w:eastAsia="微软雅黑"/>
                <w:sz w:val="18"/>
                <w:szCs w:val="18"/>
              </w:rPr>
              <w:t>，</w:t>
            </w:r>
          </w:p>
          <w:p>
            <w:pPr>
              <w:pStyle w:val="33"/>
              <w:rPr>
                <w:rFonts w:ascii="微软雅黑" w:hAnsi="微软雅黑" w:eastAsia="微软雅黑"/>
                <w:sz w:val="18"/>
                <w:szCs w:val="18"/>
              </w:rPr>
            </w:pPr>
            <w:r>
              <w:rPr>
                <w:rFonts w:ascii="微软雅黑" w:hAnsi="微软雅黑" w:eastAsia="微软雅黑"/>
                <w:sz w:val="18"/>
                <w:szCs w:val="18"/>
              </w:rPr>
              <w:t>customNotify</w:t>
            </w:r>
            <w:r>
              <w:rPr>
                <w:rFonts w:hint="eastAsia" w:ascii="微软雅黑" w:hAnsi="微软雅黑" w:eastAsia="微软雅黑"/>
                <w:sz w:val="18"/>
                <w:szCs w:val="18"/>
              </w:rPr>
              <w:t>^</w:t>
            </w:r>
            <w:r>
              <w:rPr>
                <w:rFonts w:ascii="微软雅黑" w:hAnsi="微软雅黑" w:eastAsia="微软雅黑"/>
                <w:sz w:val="18"/>
                <w:szCs w:val="18"/>
              </w:rPr>
              <w:t>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cashdesk_addr_category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收银台地址类别</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收银台地址类型，目前只包含MOBILE。为空时默认返回PC版页面，当传值为“MOBILE”时返回移动版页面。</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MOBILE</w:t>
            </w:r>
          </w:p>
        </w:tc>
      </w:tr>
    </w:tbl>
    <w:p>
      <w:pPr>
        <w:rPr>
          <w:rFonts w:ascii="微软雅黑" w:hAnsi="微软雅黑" w:eastAsia="微软雅黑"/>
          <w:b/>
        </w:rPr>
      </w:pPr>
    </w:p>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withdraw</w:t>
            </w:r>
            <w:r>
              <w:rPr>
                <w:rFonts w:hint="eastAsia" w:ascii="微软雅黑" w:hAnsi="微软雅黑" w:eastAsia="微软雅黑"/>
                <w:sz w:val="18"/>
                <w:szCs w:val="18"/>
              </w:rPr>
              <w:t>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w:t>
            </w:r>
            <w:r>
              <w:rPr>
                <w:rFonts w:ascii="微软雅黑" w:hAnsi="微软雅黑" w:eastAsia="微软雅黑"/>
                <w:sz w:val="18"/>
                <w:szCs w:val="18"/>
              </w:rPr>
              <w:t>状态</w:t>
            </w:r>
            <w:r>
              <w:rPr>
                <w:rFonts w:hint="eastAsia" w:ascii="微软雅黑" w:hAnsi="微软雅黑" w:eastAsia="微软雅黑"/>
                <w:sz w:val="18"/>
                <w:szCs w:val="18"/>
              </w:rPr>
              <w:t>，</w:t>
            </w:r>
            <w:r>
              <w:rPr>
                <w:rFonts w:ascii="微软雅黑" w:hAnsi="微软雅黑" w:eastAsia="微软雅黑"/>
                <w:sz w:val="18"/>
                <w:szCs w:val="18"/>
              </w:rPr>
              <w:t>详见</w:t>
            </w:r>
            <w:r>
              <w:rPr>
                <w:rFonts w:hint="eastAsia" w:ascii="微软雅黑" w:hAnsi="微软雅黑" w:eastAsia="微软雅黑"/>
                <w:sz w:val="18"/>
                <w:szCs w:val="18"/>
              </w:rPr>
              <w:t>附录“提现</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r</w:t>
            </w:r>
            <w:r>
              <w:rPr>
                <w:rFonts w:ascii="微软雅黑" w:hAnsi="微软雅黑" w:eastAsia="微软雅黑"/>
                <w:color w:val="auto"/>
                <w:sz w:val="18"/>
                <w:szCs w:val="18"/>
              </w:rPr>
              <w:t>edirect</w:t>
            </w:r>
            <w:r>
              <w:rPr>
                <w:rFonts w:hint="eastAsia" w:ascii="微软雅黑" w:hAnsi="微软雅黑" w:eastAsia="微软雅黑"/>
                <w:color w:val="auto"/>
                <w:sz w:val="18"/>
                <w:szCs w:val="18"/>
              </w:rPr>
              <w:t>_u</w:t>
            </w:r>
            <w:r>
              <w:rPr>
                <w:rFonts w:ascii="微软雅黑" w:hAnsi="微软雅黑" w:eastAsia="微软雅黑"/>
                <w:color w:val="auto"/>
                <w:sz w:val="18"/>
                <w:szCs w:val="18"/>
              </w:rPr>
              <w:t>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收银台重定向地址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String(200)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当请求参数中的“version”的值是“1.1”时，且提现方式选择“</w:t>
            </w:r>
            <w:r>
              <w:rPr>
                <w:rFonts w:ascii="微软雅黑" w:hAnsi="微软雅黑" w:eastAsia="微软雅黑"/>
                <w:color w:val="auto"/>
                <w:sz w:val="18"/>
                <w:szCs w:val="18"/>
              </w:rPr>
              <w:t>CASHDESK</w:t>
            </w:r>
            <w:r>
              <w:rPr>
                <w:rFonts w:hint="eastAsia" w:ascii="微软雅黑" w:hAnsi="微软雅黑" w:eastAsia="微软雅黑"/>
                <w:color w:val="auto"/>
                <w:sz w:val="18"/>
                <w:szCs w:val="18"/>
              </w:rPr>
              <w:t>”，此参数不为空。商户系统需要将用户按此参数的值重定向到新浪收银台。其他情况不返回此值，“version”的值是“1.0”时也不返回此值。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hint="eastAsia" w:ascii="微软雅黑" w:hAnsi="微软雅黑" w:eastAsia="微软雅黑"/>
                <w:color w:val="auto"/>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color w:val="auto"/>
                <w:sz w:val="18"/>
                <w:szCs w:val="18"/>
              </w:rPr>
            </w:pPr>
            <w:r>
              <w:rPr>
                <w:rFonts w:ascii="微软雅黑" w:hAnsi="微软雅黑" w:eastAsia="微软雅黑"/>
                <w:color w:val="auto"/>
                <w:sz w:val="18"/>
                <w:szCs w:val="18"/>
              </w:rPr>
              <w:t>https://pay.sina.com.cn/zjtg/website/view/withdraw.html?ft=3611ce1a-4c30-459a-9a27-722d4460f32c</w:t>
            </w:r>
          </w:p>
        </w:tc>
      </w:tr>
    </w:tbl>
    <w:p>
      <w:pPr>
        <w:rPr>
          <w:rFonts w:ascii="微软雅黑" w:hAnsi="微软雅黑" w:eastAsia="微软雅黑"/>
          <w:b/>
        </w:rPr>
      </w:pPr>
    </w:p>
    <w:p>
      <w:pPr>
        <w:pStyle w:val="4"/>
      </w:pPr>
      <w:bookmarkStart w:id="284" w:name="_Toc462922006"/>
      <w:r>
        <w:rPr>
          <w:rFonts w:hint="eastAsia"/>
        </w:rPr>
        <w:t>说明</w:t>
      </w:r>
      <w:bookmarkEnd w:id="284"/>
    </w:p>
    <w:p>
      <w:pPr>
        <w:rPr>
          <w:rFonts w:ascii="微软雅黑" w:hAnsi="微软雅黑" w:eastAsia="微软雅黑"/>
        </w:rPr>
      </w:pPr>
      <w:r>
        <w:rPr>
          <w:rFonts w:ascii="微软雅黑" w:hAnsi="微软雅黑" w:eastAsia="微软雅黑"/>
        </w:rPr>
        <w:t>用户账户余额提现到银行卡，其中银行卡</w:t>
      </w:r>
      <w:r>
        <w:rPr>
          <w:rFonts w:hint="eastAsia" w:ascii="微软雅黑" w:hAnsi="微软雅黑" w:eastAsia="微软雅黑"/>
        </w:rPr>
        <w:t>须</w:t>
      </w:r>
      <w:r>
        <w:rPr>
          <w:rFonts w:ascii="微软雅黑" w:hAnsi="微软雅黑" w:eastAsia="微软雅黑"/>
        </w:rPr>
        <w:t>归属此用户</w:t>
      </w:r>
      <w:r>
        <w:rPr>
          <w:rFonts w:hint="eastAsia" w:ascii="微软雅黑" w:hAnsi="微软雅黑" w:eastAsia="微软雅黑"/>
        </w:rPr>
        <w:t>。</w:t>
      </w:r>
    </w:p>
    <w:p>
      <w:pPr>
        <w:rPr>
          <w:rFonts w:ascii="微软雅黑" w:hAnsi="微软雅黑" w:eastAsia="微软雅黑"/>
        </w:rPr>
      </w:pPr>
    </w:p>
    <w:p>
      <w:pPr>
        <w:pStyle w:val="3"/>
        <w:rPr>
          <w:rFonts w:ascii="微软雅黑" w:hAnsi="微软雅黑" w:eastAsia="微软雅黑"/>
        </w:rPr>
      </w:pPr>
      <w:bookmarkStart w:id="285" w:name="_Toc462922007"/>
      <w:r>
        <w:rPr>
          <w:rFonts w:hint="eastAsia" w:ascii="微软雅黑" w:hAnsi="微软雅黑" w:eastAsia="微软雅黑"/>
        </w:rPr>
        <w:t>提现</w:t>
      </w:r>
      <w:r>
        <w:rPr>
          <w:rFonts w:ascii="微软雅黑" w:hAnsi="微软雅黑" w:eastAsia="微软雅黑"/>
        </w:rPr>
        <w:t>查询</w:t>
      </w:r>
      <w:bookmarkEnd w:id="285"/>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query_</w:t>
      </w:r>
      <w:r>
        <w:rPr>
          <w:rFonts w:ascii="微软雅黑" w:hAnsi="微软雅黑" w:eastAsia="微软雅黑"/>
          <w:b/>
        </w:rPr>
        <w:t>hosting_</w:t>
      </w:r>
      <w:r>
        <w:rPr>
          <w:rFonts w:hint="eastAsia" w:ascii="微软雅黑" w:hAnsi="微软雅黑" w:eastAsia="微软雅黑"/>
          <w:b/>
        </w:rPr>
        <w:t>withdraw</w:t>
      </w:r>
    </w:p>
    <w:p>
      <w:pPr>
        <w:pStyle w:val="4"/>
      </w:pPr>
      <w:bookmarkStart w:id="286" w:name="_Toc462922008"/>
      <w:r>
        <w:rPr>
          <w:rFonts w:hint="eastAsia"/>
        </w:rPr>
        <w:t>参数</w:t>
      </w:r>
      <w:bookmarkEnd w:id="286"/>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系统</w:t>
            </w:r>
            <w:r>
              <w:rPr>
                <w:rFonts w:hint="eastAsia" w:ascii="微软雅黑" w:hAnsi="微软雅黑" w:eastAsia="微软雅黑"/>
                <w:sz w:val="18"/>
                <w:szCs w:val="18"/>
              </w:rPr>
              <w:t>用户ID(字母或数字)</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2000011212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identity</w:t>
            </w:r>
            <w:r>
              <w:rPr>
                <w:rFonts w:hint="eastAsia" w:ascii="微软雅黑" w:hAnsi="微软雅黑" w:eastAsia="微软雅黑"/>
                <w:sz w:val="18"/>
                <w:szCs w:val="18"/>
              </w:rPr>
              <w: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w:t>
            </w:r>
            <w:r>
              <w:rPr>
                <w:rFonts w:hint="eastAsia" w:ascii="微软雅黑" w:hAnsi="微软雅黑" w:eastAsia="微软雅黑"/>
                <w:sz w:val="18"/>
                <w:szCs w:val="18"/>
              </w:rPr>
              <w:t>参考“标志类型”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w:t>
            </w:r>
            <w:r>
              <w:rPr>
                <w:rFonts w:hint="eastAsia" w:ascii="微软雅黑" w:hAnsi="微软雅黑" w:eastAsia="微软雅黑"/>
                <w:sz w:val="18"/>
                <w:szCs w:val="18"/>
              </w:rPr>
              <w:t>ccount_</w:t>
            </w:r>
            <w:r>
              <w:rPr>
                <w:rFonts w:ascii="微软雅黑" w:hAnsi="微软雅黑" w:eastAsia="微软雅黑"/>
                <w:sz w:val="18"/>
                <w:szCs w:val="18"/>
              </w:rPr>
              <w:t>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账户</w:t>
            </w:r>
            <w:r>
              <w:rPr>
                <w:rFonts w:ascii="微软雅黑" w:hAnsi="微软雅黑" w:eastAsia="微软雅黑"/>
                <w:sz w:val="18"/>
                <w:szCs w:val="18"/>
              </w:rPr>
              <w:t>类型</w:t>
            </w:r>
            <w:r>
              <w:rPr>
                <w:rFonts w:hint="eastAsia" w:ascii="微软雅黑" w:hAnsi="微软雅黑" w:eastAsia="微软雅黑"/>
                <w:sz w:val="18"/>
                <w:szCs w:val="18"/>
              </w:rPr>
              <w:t>（</w:t>
            </w:r>
            <w:r>
              <w:rPr>
                <w:rFonts w:ascii="微软雅黑" w:hAnsi="微软雅黑" w:eastAsia="微软雅黑"/>
                <w:sz w:val="18"/>
                <w:szCs w:val="18"/>
              </w:rPr>
              <w:t>基本户、</w:t>
            </w:r>
            <w:r>
              <w:rPr>
                <w:rFonts w:hint="eastAsia" w:ascii="微软雅黑" w:hAnsi="微软雅黑" w:eastAsia="微软雅黑"/>
                <w:sz w:val="18"/>
                <w:szCs w:val="18"/>
              </w:rPr>
              <w:t>存钱罐、银行账户）。</w:t>
            </w:r>
            <w:r>
              <w:rPr>
                <w:rFonts w:ascii="微软雅黑" w:hAnsi="微软雅黑" w:eastAsia="微软雅黑"/>
                <w:sz w:val="18"/>
                <w:szCs w:val="18"/>
              </w:rPr>
              <w:t>默认基本户</w:t>
            </w:r>
            <w:r>
              <w:rPr>
                <w:rFonts w:hint="eastAsia" w:ascii="微软雅黑" w:hAnsi="微软雅黑" w:eastAsia="微软雅黑"/>
                <w:sz w:val="18"/>
                <w:szCs w:val="18"/>
              </w:rPr>
              <w:t>，</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tart_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开始</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nd_</w:t>
            </w:r>
            <w:r>
              <w:rPr>
                <w:rFonts w:ascii="微软雅黑" w:hAnsi="微软雅黑" w:eastAsia="微软雅黑"/>
                <w:sz w:val="18"/>
                <w:szCs w:val="18"/>
              </w:rPr>
              <w:t>time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结束</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页号，从1开始，默认为1</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每页记录数，默认20</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withdraw_list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w:t>
            </w:r>
            <w:r>
              <w:rPr>
                <w:rFonts w:ascii="微软雅黑" w:hAnsi="微软雅黑" w:eastAsia="微软雅黑"/>
                <w:sz w:val="18"/>
                <w:szCs w:val="18"/>
              </w:rPr>
              <w:t>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4000</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条目</w:t>
            </w:r>
            <w:r>
              <w:rPr>
                <w:rFonts w:hint="eastAsia" w:ascii="微软雅黑" w:hAnsi="微软雅黑" w:eastAsia="微软雅黑"/>
                <w:sz w:val="18"/>
                <w:szCs w:val="18"/>
              </w:rPr>
              <w:t>参数</w:t>
            </w:r>
            <w:r>
              <w:rPr>
                <w:rFonts w:ascii="微软雅黑" w:hAnsi="微软雅黑" w:eastAsia="微软雅黑"/>
                <w:sz w:val="18"/>
                <w:szCs w:val="18"/>
              </w:rPr>
              <w:t>”</w:t>
            </w:r>
            <w:r>
              <w:rPr>
                <w:rFonts w:hint="eastAsia" w:ascii="微软雅黑" w:hAnsi="微软雅黑" w:eastAsia="微软雅黑"/>
                <w:sz w:val="18"/>
                <w:szCs w:val="18"/>
              </w:rPr>
              <w:t>条目按</w:t>
            </w:r>
            <w:r>
              <w:rPr>
                <w:rFonts w:ascii="微软雅黑" w:hAnsi="微软雅黑" w:eastAsia="微软雅黑"/>
                <w:sz w:val="18"/>
                <w:szCs w:val="18"/>
              </w:rPr>
              <w:t>时间倒序排列，</w:t>
            </w:r>
            <w:r>
              <w:rPr>
                <w:rFonts w:hint="eastAsia" w:ascii="微软雅黑" w:hAnsi="微软雅黑" w:eastAsia="微软雅黑"/>
                <w:sz w:val="18"/>
                <w:szCs w:val="18"/>
              </w:rPr>
              <w:t>每个</w:t>
            </w:r>
            <w:r>
              <w:rPr>
                <w:rFonts w:ascii="微软雅黑" w:hAnsi="微软雅黑" w:eastAsia="微软雅黑"/>
                <w:sz w:val="18"/>
                <w:szCs w:val="18"/>
              </w:rPr>
              <w:t>条目中的参数用“^”</w:t>
            </w:r>
            <w:r>
              <w:rPr>
                <w:rFonts w:hint="eastAsia" w:ascii="微软雅黑" w:hAnsi="微软雅黑" w:eastAsia="微软雅黑"/>
                <w:sz w:val="18"/>
                <w:szCs w:val="18"/>
              </w:rPr>
              <w:t>分隔</w:t>
            </w:r>
            <w:r>
              <w:rPr>
                <w:rFonts w:ascii="微软雅黑" w:hAnsi="微软雅黑" w:eastAsia="微软雅黑"/>
                <w:sz w:val="18"/>
                <w:szCs w:val="18"/>
              </w:rPr>
              <w:t>，条目与条目之间用“|”</w:t>
            </w:r>
            <w:r>
              <w:rPr>
                <w:rFonts w:hint="eastAsia" w:ascii="微软雅黑" w:hAnsi="微软雅黑" w:eastAsia="微软雅黑"/>
                <w:sz w:val="18"/>
                <w:szCs w:val="18"/>
              </w:rPr>
              <w:t>分隔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还款</w:t>
            </w:r>
            <w:r>
              <w:rPr>
                <w:rFonts w:ascii="微软雅黑" w:hAnsi="微软雅黑" w:eastAsia="微软雅黑"/>
                <w:sz w:val="18"/>
                <w:szCs w:val="18"/>
              </w:rPr>
              <w:t>^30^</w:t>
            </w:r>
            <w:r>
              <w:rPr>
                <w:rFonts w:ascii="微软雅黑" w:hAnsi="微软雅黑" w:eastAsia="微软雅黑" w:cs="Arial"/>
                <w:sz w:val="18"/>
                <w:szCs w:val="18"/>
              </w:rPr>
              <w:t xml:space="preserve"> WAIT_BUYER_PAY^</w:t>
            </w:r>
            <w:r>
              <w:rPr>
                <w:rFonts w:hint="eastAsia" w:ascii="微软雅黑" w:hAnsi="微软雅黑" w:eastAsia="微软雅黑"/>
                <w:sz w:val="18"/>
                <w:szCs w:val="18"/>
              </w:rPr>
              <w:t>20131117020101</w:t>
            </w:r>
            <w:r>
              <w:rPr>
                <w:rFonts w:ascii="微软雅黑" w:hAnsi="微软雅黑" w:eastAsia="微软雅黑"/>
                <w:sz w:val="18"/>
                <w:szCs w:val="18"/>
              </w:rPr>
              <w:t>^</w:t>
            </w:r>
            <w:r>
              <w:rPr>
                <w:rFonts w:hint="eastAsia" w:ascii="微软雅黑" w:hAnsi="微软雅黑" w:eastAsia="微软雅黑"/>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页号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page_size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每页大小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5</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spacing w:after="0"/>
              <w:rPr>
                <w:rFonts w:ascii="微软雅黑" w:hAnsi="微软雅黑" w:eastAsia="微软雅黑"/>
                <w:sz w:val="18"/>
                <w:szCs w:val="18"/>
              </w:rPr>
            </w:pPr>
            <w:r>
              <w:rPr>
                <w:rFonts w:hint="eastAsia" w:ascii="微软雅黑" w:hAnsi="微软雅黑" w:eastAsia="微软雅黑"/>
                <w:sz w:val="18"/>
                <w:szCs w:val="18"/>
              </w:rPr>
              <w:t>每页记录数，同请求值</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total_item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总记录数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本次查询的总记录数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23</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提现</w:t>
      </w:r>
      <w:r>
        <w:rPr>
          <w:rFonts w:ascii="微软雅黑" w:hAnsi="微软雅黑" w:eastAsia="微软雅黑"/>
          <w:b/>
        </w:rPr>
        <w:t>条目参数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w:t>
            </w:r>
            <w:r>
              <w:rPr>
                <w:rFonts w:ascii="微软雅黑" w:hAnsi="微软雅黑" w:eastAsia="微软雅黑"/>
                <w:sz w:val="18"/>
                <w:szCs w:val="18"/>
              </w:rPr>
              <w:t>交易号，</w:t>
            </w:r>
            <w:r>
              <w:rPr>
                <w:rFonts w:hint="eastAsia" w:ascii="微软雅黑" w:hAnsi="微软雅黑" w:eastAsia="微软雅黑"/>
                <w:sz w:val="18"/>
                <w:szCs w:val="18"/>
              </w:rPr>
              <w:t>即out_trade_no</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w:t>
            </w:r>
            <w:r>
              <w:rPr>
                <w:rFonts w:hint="eastAsia" w:ascii="微软雅黑" w:hAnsi="微软雅黑" w:eastAsia="微软雅黑"/>
                <w:sz w:val="18"/>
                <w:szCs w:val="18"/>
              </w:rPr>
              <w:t>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“提现</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最后</w:t>
            </w: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bl>
    <w:p>
      <w:pPr>
        <w:pStyle w:val="4"/>
      </w:pPr>
      <w:bookmarkStart w:id="287" w:name="_Toc462922009"/>
      <w:r>
        <w:rPr>
          <w:rFonts w:hint="eastAsia"/>
        </w:rPr>
        <w:t>说明</w:t>
      </w:r>
      <w:bookmarkEnd w:id="287"/>
    </w:p>
    <w:p>
      <w:pPr>
        <w:rPr>
          <w:rFonts w:ascii="微软雅黑" w:hAnsi="微软雅黑" w:eastAsia="微软雅黑"/>
        </w:rPr>
      </w:pPr>
      <w:r>
        <w:rPr>
          <w:rFonts w:hint="eastAsia" w:ascii="微软雅黑" w:hAnsi="微软雅黑" w:eastAsia="微软雅黑"/>
        </w:rPr>
        <w:t>对提现</w:t>
      </w:r>
      <w:r>
        <w:rPr>
          <w:rFonts w:ascii="微软雅黑" w:hAnsi="微软雅黑" w:eastAsia="微软雅黑"/>
        </w:rPr>
        <w:t>结果进行查询，可用于查询补单，也可用</w:t>
      </w:r>
      <w:r>
        <w:rPr>
          <w:rFonts w:hint="eastAsia" w:ascii="微软雅黑" w:hAnsi="微软雅黑" w:eastAsia="微软雅黑"/>
        </w:rPr>
        <w:t>于</w:t>
      </w:r>
      <w:r>
        <w:rPr>
          <w:rFonts w:ascii="微软雅黑" w:hAnsi="微软雅黑" w:eastAsia="微软雅黑"/>
        </w:rPr>
        <w:t>页面查询。</w:t>
      </w:r>
    </w:p>
    <w:p>
      <w:pPr>
        <w:pStyle w:val="32"/>
        <w:numPr>
          <w:ilvl w:val="0"/>
          <w:numId w:val="23"/>
        </w:numPr>
        <w:ind w:firstLineChars="0"/>
        <w:rPr>
          <w:rFonts w:ascii="微软雅黑" w:hAnsi="微软雅黑" w:eastAsia="微软雅黑"/>
        </w:rPr>
      </w:pPr>
      <w:r>
        <w:rPr>
          <w:rFonts w:hint="eastAsia" w:ascii="微软雅黑" w:hAnsi="微软雅黑" w:eastAsia="微软雅黑"/>
        </w:rPr>
        <w:t>交易</w:t>
      </w:r>
      <w:r>
        <w:rPr>
          <w:rFonts w:ascii="微软雅黑" w:hAnsi="微软雅黑" w:eastAsia="微软雅黑"/>
        </w:rPr>
        <w:t>号和时间</w:t>
      </w:r>
      <w:r>
        <w:rPr>
          <w:rFonts w:hint="eastAsia" w:ascii="微软雅黑" w:hAnsi="微软雅黑" w:eastAsia="微软雅黑"/>
        </w:rPr>
        <w:t>至少</w:t>
      </w:r>
      <w:r>
        <w:rPr>
          <w:rFonts w:ascii="微软雅黑" w:hAnsi="微软雅黑" w:eastAsia="微软雅黑"/>
        </w:rPr>
        <w:t>一项存在，</w:t>
      </w:r>
      <w:r>
        <w:rPr>
          <w:rFonts w:hint="eastAsia" w:ascii="微软雅黑" w:hAnsi="微软雅黑" w:eastAsia="微软雅黑"/>
        </w:rPr>
        <w:t>同时</w:t>
      </w:r>
      <w:r>
        <w:rPr>
          <w:rFonts w:ascii="微软雅黑" w:hAnsi="微软雅黑" w:eastAsia="微软雅黑"/>
        </w:rPr>
        <w:t>存在</w:t>
      </w:r>
      <w:r>
        <w:rPr>
          <w:rFonts w:hint="eastAsia" w:ascii="微软雅黑" w:hAnsi="微软雅黑" w:eastAsia="微软雅黑"/>
        </w:rPr>
        <w:t>以</w:t>
      </w:r>
      <w:r>
        <w:rPr>
          <w:rFonts w:ascii="微软雅黑" w:hAnsi="微软雅黑" w:eastAsia="微软雅黑"/>
        </w:rPr>
        <w:t>交易号为准</w:t>
      </w:r>
      <w:r>
        <w:rPr>
          <w:rFonts w:hint="eastAsia" w:ascii="微软雅黑" w:hAnsi="微软雅黑" w:eastAsia="微软雅黑"/>
        </w:rPr>
        <w:t>；</w:t>
      </w:r>
    </w:p>
    <w:p>
      <w:pPr>
        <w:pStyle w:val="32"/>
        <w:numPr>
          <w:ilvl w:val="0"/>
          <w:numId w:val="23"/>
        </w:numPr>
        <w:ind w:firstLineChars="0"/>
        <w:outlineLvl w:val="0"/>
        <w:rPr>
          <w:rFonts w:ascii="微软雅黑" w:hAnsi="微软雅黑" w:eastAsia="微软雅黑"/>
        </w:rPr>
      </w:pPr>
      <w:r>
        <w:rPr>
          <w:rFonts w:hint="eastAsia" w:ascii="微软雅黑" w:hAnsi="微软雅黑" w:eastAsia="微软雅黑"/>
        </w:rPr>
        <w:t>开始时间和结束时间须同时存在，时间跨度须小于3个月。</w:t>
      </w:r>
    </w:p>
    <w:p>
      <w:pPr>
        <w:pStyle w:val="32"/>
        <w:ind w:firstLine="0" w:firstLineChars="0"/>
        <w:rPr>
          <w:rFonts w:ascii="微软雅黑" w:hAnsi="微软雅黑" w:eastAsia="微软雅黑"/>
        </w:rPr>
      </w:pPr>
    </w:p>
    <w:p>
      <w:pPr>
        <w:pStyle w:val="3"/>
        <w:rPr>
          <w:rFonts w:ascii="微软雅黑" w:hAnsi="微软雅黑" w:eastAsia="微软雅黑"/>
        </w:rPr>
      </w:pPr>
      <w:bookmarkStart w:id="288" w:name="_Toc403748945"/>
      <w:bookmarkStart w:id="289" w:name="_Toc410044542"/>
      <w:bookmarkStart w:id="290" w:name="_Toc405038549"/>
      <w:bookmarkStart w:id="291" w:name="_Toc462922010"/>
      <w:r>
        <w:rPr>
          <w:rFonts w:hint="eastAsia" w:ascii="微软雅黑" w:hAnsi="微软雅黑" w:eastAsia="微软雅黑"/>
        </w:rPr>
        <w:t>创建单笔</w:t>
      </w:r>
      <w:r>
        <w:rPr>
          <w:rFonts w:ascii="微软雅黑" w:hAnsi="微软雅黑" w:eastAsia="微软雅黑"/>
        </w:rPr>
        <w:t>代付</w:t>
      </w:r>
      <w:r>
        <w:rPr>
          <w:rFonts w:hint="eastAsia" w:ascii="微软雅黑" w:hAnsi="微软雅黑" w:eastAsia="微软雅黑"/>
        </w:rPr>
        <w:t>到提现卡</w:t>
      </w:r>
      <w:r>
        <w:rPr>
          <w:rFonts w:ascii="微软雅黑" w:hAnsi="微软雅黑" w:eastAsia="微软雅黑"/>
        </w:rPr>
        <w:t>交易</w:t>
      </w:r>
      <w:bookmarkEnd w:id="288"/>
      <w:bookmarkEnd w:id="289"/>
      <w:bookmarkEnd w:id="290"/>
      <w:bookmarkEnd w:id="291"/>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single_hosting_pay_</w:t>
      </w:r>
      <w:r>
        <w:rPr>
          <w:rFonts w:hint="eastAsia" w:ascii="微软雅黑" w:hAnsi="微软雅黑" w:eastAsia="微软雅黑"/>
          <w:b/>
        </w:rPr>
        <w:t>to_card_</w:t>
      </w:r>
      <w:r>
        <w:rPr>
          <w:rFonts w:ascii="微软雅黑" w:hAnsi="微软雅黑" w:eastAsia="微软雅黑"/>
          <w:b/>
        </w:rPr>
        <w:t>trade</w:t>
      </w:r>
    </w:p>
    <w:p>
      <w:pPr>
        <w:pStyle w:val="4"/>
      </w:pPr>
      <w:bookmarkStart w:id="292" w:name="_Toc405038550"/>
      <w:bookmarkStart w:id="293" w:name="_Toc403748946"/>
      <w:bookmarkStart w:id="294" w:name="_Toc410044543"/>
      <w:bookmarkStart w:id="295" w:name="_Toc462922011"/>
      <w:r>
        <w:rPr>
          <w:rFonts w:hint="eastAsia"/>
        </w:rPr>
        <w:t>参数</w:t>
      </w:r>
      <w:bookmarkEnd w:id="292"/>
      <w:bookmarkEnd w:id="293"/>
      <w:bookmarkEnd w:id="294"/>
      <w:bookmarkEnd w:id="295"/>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w:t>
            </w:r>
            <w:r>
              <w:rPr>
                <w:rFonts w:ascii="微软雅黑" w:hAnsi="微软雅黑" w:eastAsia="微软雅黑"/>
                <w:sz w:val="18"/>
                <w:szCs w:val="18"/>
              </w:rPr>
              <w:t>代收</w:t>
            </w:r>
            <w:r>
              <w:rPr>
                <w:rFonts w:hint="eastAsia" w:ascii="微软雅黑" w:hAnsi="微软雅黑" w:eastAsia="微软雅黑"/>
                <w:sz w:val="18"/>
                <w:szCs w:val="18"/>
              </w:rPr>
              <w:t>交易</w:t>
            </w:r>
            <w:r>
              <w:rPr>
                <w:rFonts w:ascii="微软雅黑" w:hAnsi="微软雅黑" w:eastAsia="微软雅黑"/>
                <w:sz w:val="18"/>
                <w:szCs w:val="18"/>
              </w:rPr>
              <w:t>业务码</w:t>
            </w: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collect_</w:t>
            </w:r>
            <w:r>
              <w:rPr>
                <w:rFonts w:ascii="微软雅黑" w:hAnsi="微软雅黑" w:eastAsia="微软雅黑"/>
                <w:sz w:val="18"/>
                <w:szCs w:val="18"/>
              </w:rPr>
              <w:t>method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格式：收款方式^扩展。</w:t>
            </w:r>
            <w:r>
              <w:rPr>
                <w:rFonts w:ascii="微软雅黑" w:hAnsi="微软雅黑" w:eastAsia="微软雅黑"/>
                <w:sz w:val="18"/>
                <w:szCs w:val="18"/>
              </w:rPr>
              <w:t>扩展</w:t>
            </w:r>
            <w:r>
              <w:rPr>
                <w:rFonts w:hint="eastAsia" w:ascii="微软雅黑" w:hAnsi="微软雅黑" w:eastAsia="微软雅黑"/>
                <w:sz w:val="18"/>
                <w:szCs w:val="18"/>
              </w:rPr>
              <w:t>信息</w:t>
            </w:r>
            <w:r>
              <w:rPr>
                <w:rFonts w:ascii="微软雅黑" w:hAnsi="微软雅黑" w:eastAsia="微软雅黑"/>
                <w:sz w:val="18"/>
                <w:szCs w:val="18"/>
              </w:rPr>
              <w:t>内容以</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分隔，收款方式及扩展详见附录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binding_card^10014543,UID,5446010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r>
              <w:rPr>
                <w:rFonts w:hint="eastAsia" w:ascii="微软雅黑" w:hAnsi="微软雅黑" w:eastAsia="微软雅黑"/>
                <w:sz w:val="18"/>
                <w:szCs w:val="18"/>
              </w:rPr>
              <w:t>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20"/>
                <w:szCs w:val="20"/>
              </w:rPr>
            </w:pPr>
            <w:r>
              <w:rPr>
                <w:rFonts w:ascii="微软雅黑" w:hAnsi="微软雅黑" w:eastAsia="微软雅黑"/>
                <w:sz w:val="20"/>
                <w:szCs w:val="20"/>
              </w:rPr>
              <w:t>payto_type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到账类型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GENERAL</w:t>
            </w:r>
            <w:r>
              <w:rPr>
                <w:rFonts w:hint="eastAsia" w:ascii="微软雅黑" w:hAnsi="微软雅黑" w:eastAsia="微软雅黑"/>
                <w:sz w:val="18"/>
                <w:szCs w:val="18"/>
              </w:rPr>
              <w:t>： 普通</w:t>
            </w:r>
          </w:p>
          <w:p>
            <w:pPr>
              <w:pStyle w:val="33"/>
              <w:rPr>
                <w:rFonts w:ascii="微软雅黑" w:hAnsi="微软雅黑" w:eastAsia="微软雅黑"/>
                <w:sz w:val="18"/>
                <w:szCs w:val="18"/>
              </w:rPr>
            </w:pPr>
            <w:r>
              <w:rPr>
                <w:rFonts w:hint="eastAsia" w:ascii="微软雅黑" w:hAnsi="微软雅黑" w:eastAsia="微软雅黑"/>
                <w:sz w:val="18"/>
                <w:szCs w:val="18"/>
              </w:rPr>
              <w:t xml:space="preserve">FAST: </w:t>
            </w:r>
            <w:r>
              <w:rPr>
                <w:rFonts w:ascii="微软雅黑" w:hAnsi="微软雅黑" w:eastAsia="微软雅黑"/>
                <w:sz w:val="18"/>
                <w:szCs w:val="18"/>
              </w:rPr>
              <w:t>快速</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ascii="微软雅黑" w:hAnsi="微软雅黑" w:eastAsia="微软雅黑"/>
                <w:sz w:val="18"/>
                <w:szCs w:val="18"/>
              </w:rPr>
              <w:t>GENERAL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sz w:val="18"/>
                <w:szCs w:val="18"/>
              </w:rPr>
            </w:pPr>
            <w:r>
              <w:rPr>
                <w:rFonts w:hint="eastAsia" w:ascii="微软雅黑" w:hAnsi="微软雅黑" w:eastAsia="微软雅黑"/>
                <w:sz w:val="18"/>
                <w:szCs w:val="18"/>
              </w:rPr>
              <w:t>1、参数格式：参数名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2、扩展参数中传入</w:t>
            </w:r>
            <w:r>
              <w:rPr>
                <w:rFonts w:ascii="微软雅黑" w:hAnsi="微软雅黑" w:eastAsia="微软雅黑"/>
                <w:sz w:val="18"/>
                <w:szCs w:val="18"/>
              </w:rPr>
              <w:t>customNotify</w:t>
            </w:r>
            <w:r>
              <w:rPr>
                <w:rFonts w:hint="eastAsia" w:ascii="微软雅黑" w:hAnsi="微软雅黑" w:eastAsia="微软雅黑"/>
                <w:sz w:val="18"/>
                <w:szCs w:val="18"/>
              </w:rPr>
              <w:t>^</w:t>
            </w:r>
            <w:r>
              <w:rPr>
                <w:rFonts w:ascii="微软雅黑" w:hAnsi="微软雅黑" w:eastAsia="微软雅黑"/>
                <w:sz w:val="18"/>
                <w:szCs w:val="18"/>
              </w:rPr>
              <w:t>Y</w:t>
            </w:r>
            <w:r>
              <w:rPr>
                <w:rFonts w:hint="eastAsia" w:ascii="微软雅黑" w:hAnsi="微软雅黑" w:eastAsia="微软雅黑"/>
                <w:sz w:val="18"/>
                <w:szCs w:val="18"/>
              </w:rPr>
              <w:t>则这笔订单支持申请成功通知</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bookmarkStart w:id="296" w:name="OLE_LINK1"/>
            <w:bookmarkStart w:id="297" w:name="OLE_LINK2"/>
            <w:r>
              <w:rPr>
                <w:rFonts w:hint="eastAsia" w:ascii="微软雅黑" w:hAnsi="微软雅黑" w:eastAsia="微软雅黑"/>
                <w:sz w:val="18"/>
                <w:szCs w:val="18"/>
              </w:rPr>
              <w:t>|</w:t>
            </w:r>
            <w:r>
              <w:rPr>
                <w:rFonts w:ascii="微软雅黑" w:hAnsi="微软雅黑" w:eastAsia="微软雅黑"/>
                <w:sz w:val="18"/>
                <w:szCs w:val="18"/>
              </w:rPr>
              <w:t>customNotify</w:t>
            </w:r>
            <w:r>
              <w:rPr>
                <w:rFonts w:hint="eastAsia" w:ascii="微软雅黑" w:hAnsi="微软雅黑" w:eastAsia="微软雅黑"/>
                <w:sz w:val="18"/>
                <w:szCs w:val="18"/>
              </w:rPr>
              <w:t>^</w:t>
            </w:r>
            <w:r>
              <w:rPr>
                <w:rFonts w:ascii="微软雅黑" w:hAnsi="微软雅黑" w:eastAsia="微软雅黑"/>
                <w:sz w:val="18"/>
                <w:szCs w:val="18"/>
              </w:rPr>
              <w:t>Y</w:t>
            </w:r>
            <w:bookmarkEnd w:id="296"/>
            <w:bookmarkEnd w:id="297"/>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goods_id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对应“标的录入”接口中的标的号，用来关联此笔代收和标的</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creditor_</w:t>
            </w:r>
            <w:r>
              <w:rPr>
                <w:rFonts w:hint="eastAsia" w:ascii="微软雅黑" w:hAnsi="微软雅黑" w:eastAsia="微软雅黑"/>
                <w:sz w:val="18"/>
                <w:szCs w:val="18"/>
              </w:rPr>
              <w:t>i</w:t>
            </w:r>
            <w:r>
              <w:rPr>
                <w:rFonts w:ascii="微软雅黑" w:hAnsi="微软雅黑" w:eastAsia="微软雅黑"/>
                <w:sz w:val="18"/>
                <w:szCs w:val="18"/>
              </w:rPr>
              <w:t>nfo_list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债权变动明细列表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参考: </w:t>
            </w:r>
            <w:r>
              <w:rPr>
                <w:rFonts w:hint="eastAsia" w:ascii="微软雅黑" w:hAnsi="微软雅黑" w:eastAsia="微软雅黑"/>
                <w:sz w:val="18"/>
                <w:szCs w:val="18"/>
              </w:rPr>
              <w:t>债权</w:t>
            </w:r>
            <w:r>
              <w:rPr>
                <w:rFonts w:ascii="微软雅黑" w:hAnsi="微软雅黑" w:eastAsia="微软雅黑"/>
                <w:sz w:val="18"/>
                <w:szCs w:val="18"/>
              </w:rPr>
              <w:t>变动明细参数，</w:t>
            </w:r>
            <w:r>
              <w:rPr>
                <w:rFonts w:hint="eastAsia" w:ascii="微软雅黑" w:hAnsi="微软雅黑" w:eastAsia="微软雅黑"/>
                <w:sz w:val="18"/>
                <w:szCs w:val="18"/>
              </w:rPr>
              <w:t>当放款给借款人</w:t>
            </w:r>
            <w:r>
              <w:rPr>
                <w:rFonts w:ascii="微软雅黑" w:hAnsi="微软雅黑" w:eastAsia="微软雅黑"/>
                <w:sz w:val="18"/>
                <w:szCs w:val="18"/>
              </w:rPr>
              <w:t>或还款给投资人场景时需要</w:t>
            </w:r>
          </w:p>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分割</w:t>
            </w:r>
            <w:r>
              <w:rPr>
                <w:rFonts w:ascii="微软雅黑" w:hAnsi="微软雅黑" w:eastAsia="微软雅黑"/>
                <w:sz w:val="18"/>
                <w:szCs w:val="18"/>
              </w:rPr>
              <w:t>，</w:t>
            </w:r>
            <w:r>
              <w:rPr>
                <w:rFonts w:hint="eastAsia" w:ascii="微软雅黑" w:hAnsi="微软雅黑" w:eastAsia="微软雅黑"/>
                <w:sz w:val="18"/>
                <w:szCs w:val="18"/>
              </w:rPr>
              <w:t>条目间</w:t>
            </w:r>
            <w:r>
              <w:rPr>
                <w:rFonts w:ascii="微软雅黑" w:hAnsi="微软雅黑" w:eastAsia="微软雅黑"/>
                <w:sz w:val="18"/>
                <w:szCs w:val="18"/>
              </w:rPr>
              <w:t>用“|”</w:t>
            </w:r>
            <w:r>
              <w:rPr>
                <w:rFonts w:hint="eastAsia" w:ascii="微软雅黑" w:hAnsi="微软雅黑" w:eastAsia="微软雅黑"/>
                <w:sz w:val="18"/>
                <w:szCs w:val="18"/>
              </w:rPr>
              <w:t>分割</w:t>
            </w:r>
          </w:p>
          <w:p>
            <w:pPr>
              <w:pStyle w:val="33"/>
              <w:rPr>
                <w:rFonts w:ascii="微软雅黑" w:hAnsi="微软雅黑" w:eastAsia="微软雅黑"/>
                <w:sz w:val="18"/>
                <w:szCs w:val="18"/>
              </w:rPr>
            </w:pPr>
            <w:r>
              <w:rPr>
                <w:rFonts w:hint="eastAsia" w:ascii="微软雅黑" w:hAnsi="微软雅黑" w:eastAsia="微软雅黑"/>
                <w:sz w:val="18"/>
                <w:szCs w:val="18"/>
              </w:rPr>
              <w:t>恒丰</w:t>
            </w:r>
            <w:r>
              <w:rPr>
                <w:rFonts w:ascii="微软雅黑" w:hAnsi="微软雅黑" w:eastAsia="微软雅黑"/>
                <w:sz w:val="18"/>
                <w:szCs w:val="18"/>
              </w:rPr>
              <w:t>存管商户非空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0254237911^UID^19870131^UID^1.00^PRINCIPAL^remark|0254237911^UID^19870131^UID^2.00^INTEREST^remark2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用户在商户平台发起请求时候的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cs="Arial"/>
                <w:sz w:val="18"/>
                <w:szCs w:val="18"/>
              </w:rPr>
              <w:t>trade_related_no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交易关联号</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sz w:val="18"/>
                <w:szCs w:val="18"/>
              </w:rPr>
            </w:pPr>
            <w:r>
              <w:rPr>
                <w:rFonts w:hint="eastAsia"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商户交易关联号，用于代收代付交易关联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withdraw</w:t>
            </w:r>
            <w:r>
              <w:rPr>
                <w:rFonts w:hint="eastAsia" w:ascii="微软雅黑" w:hAnsi="微软雅黑" w:eastAsia="微软雅黑"/>
                <w:sz w:val="18"/>
                <w:szCs w:val="18"/>
              </w:rPr>
              <w:t>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“提现</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SUCCESS</w:t>
            </w:r>
          </w:p>
        </w:tc>
      </w:tr>
    </w:tbl>
    <w:p>
      <w:pPr>
        <w:pStyle w:val="4"/>
      </w:pPr>
      <w:bookmarkStart w:id="298" w:name="_Toc403748947"/>
      <w:bookmarkStart w:id="299" w:name="_Toc462922012"/>
      <w:bookmarkStart w:id="300" w:name="_Toc405038551"/>
      <w:bookmarkStart w:id="301" w:name="_Toc410044544"/>
      <w:r>
        <w:rPr>
          <w:rFonts w:hint="eastAsia"/>
        </w:rPr>
        <w:t>说明</w:t>
      </w:r>
      <w:bookmarkEnd w:id="298"/>
      <w:bookmarkEnd w:id="299"/>
      <w:bookmarkEnd w:id="300"/>
      <w:bookmarkEnd w:id="301"/>
    </w:p>
    <w:p>
      <w:pPr>
        <w:rPr>
          <w:rFonts w:ascii="微软雅黑" w:hAnsi="微软雅黑" w:eastAsia="微软雅黑"/>
        </w:rPr>
      </w:pPr>
      <w:r>
        <w:rPr>
          <w:rFonts w:hint="eastAsia" w:ascii="微软雅黑" w:hAnsi="微软雅黑" w:eastAsia="微软雅黑"/>
        </w:rPr>
        <w:t>由商户后台</w:t>
      </w:r>
      <w:r>
        <w:rPr>
          <w:rFonts w:ascii="微软雅黑" w:hAnsi="微软雅黑" w:eastAsia="微软雅黑"/>
        </w:rPr>
        <w:t>直接发起的代付交易，</w:t>
      </w:r>
      <w:r>
        <w:rPr>
          <w:rFonts w:hint="eastAsia" w:ascii="微软雅黑" w:hAnsi="微软雅黑" w:eastAsia="微软雅黑"/>
        </w:rPr>
        <w:t>用于对代收</w:t>
      </w:r>
      <w:r>
        <w:rPr>
          <w:rFonts w:ascii="微软雅黑" w:hAnsi="微软雅黑" w:eastAsia="微软雅黑"/>
        </w:rPr>
        <w:t>款的结算过程，如</w:t>
      </w:r>
      <w:r>
        <w:rPr>
          <w:rFonts w:hint="eastAsia" w:ascii="微软雅黑" w:hAnsi="微软雅黑" w:eastAsia="微软雅黑"/>
        </w:rPr>
        <w:t>结算投资</w:t>
      </w:r>
      <w:r>
        <w:rPr>
          <w:rFonts w:ascii="微软雅黑" w:hAnsi="微软雅黑" w:eastAsia="微软雅黑"/>
        </w:rPr>
        <w:t>款给借款人</w:t>
      </w:r>
      <w:r>
        <w:rPr>
          <w:rFonts w:hint="eastAsia" w:ascii="微软雅黑" w:hAnsi="微软雅黑" w:eastAsia="微软雅黑"/>
        </w:rPr>
        <w:t>；代收代付必须是基于同一业务来执行，例如投资业务时，代收投资人的投资款，代付借款人的借款，具体的外部业务码参见附录</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此接口将直接代付到收款人之前绑定的银行卡</w:t>
      </w:r>
    </w:p>
    <w:p>
      <w:pPr>
        <w:rPr>
          <w:rFonts w:ascii="微软雅黑" w:hAnsi="微软雅黑" w:eastAsia="微软雅黑"/>
        </w:rPr>
      </w:pPr>
      <w:r>
        <w:rPr>
          <w:rFonts w:hint="eastAsia" w:ascii="微软雅黑" w:hAnsi="微软雅黑" w:eastAsia="微软雅黑"/>
        </w:rPr>
        <w:t>注意：接口暂不支持分账。</w:t>
      </w:r>
    </w:p>
    <w:p>
      <w:pPr>
        <w:pStyle w:val="32"/>
        <w:ind w:firstLine="0" w:firstLineChars="0"/>
        <w:rPr>
          <w:rFonts w:ascii="微软雅黑" w:hAnsi="微软雅黑" w:eastAsia="微软雅黑"/>
        </w:rPr>
      </w:pPr>
    </w:p>
    <w:p>
      <w:pPr>
        <w:pStyle w:val="3"/>
        <w:rPr>
          <w:rFonts w:ascii="微软雅黑" w:hAnsi="微软雅黑" w:eastAsia="微软雅黑"/>
        </w:rPr>
      </w:pPr>
      <w:bookmarkStart w:id="302" w:name="_Toc403748951"/>
      <w:bookmarkStart w:id="303" w:name="_Toc405038552"/>
      <w:bookmarkStart w:id="304" w:name="_Toc410044545"/>
      <w:bookmarkStart w:id="305" w:name="_Toc462922013"/>
      <w:r>
        <w:rPr>
          <w:rFonts w:hint="eastAsia" w:ascii="微软雅黑" w:hAnsi="微软雅黑" w:eastAsia="微软雅黑"/>
        </w:rPr>
        <w:t>创建批量</w:t>
      </w:r>
      <w:r>
        <w:rPr>
          <w:rFonts w:ascii="微软雅黑" w:hAnsi="微软雅黑" w:eastAsia="微软雅黑"/>
        </w:rPr>
        <w:t>代付</w:t>
      </w:r>
      <w:r>
        <w:rPr>
          <w:rFonts w:hint="eastAsia" w:ascii="微软雅黑" w:hAnsi="微软雅黑" w:eastAsia="微软雅黑"/>
        </w:rPr>
        <w:t>到提现卡</w:t>
      </w:r>
      <w:r>
        <w:rPr>
          <w:rFonts w:ascii="微软雅黑" w:hAnsi="微软雅黑" w:eastAsia="微软雅黑"/>
        </w:rPr>
        <w:t>交易</w:t>
      </w:r>
      <w:bookmarkEnd w:id="302"/>
      <w:bookmarkEnd w:id="303"/>
      <w:bookmarkEnd w:id="304"/>
      <w:bookmarkEnd w:id="305"/>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w:t>
      </w:r>
      <w:r>
        <w:rPr>
          <w:rFonts w:hint="eastAsia" w:ascii="微软雅黑" w:hAnsi="微软雅黑" w:eastAsia="微软雅黑"/>
          <w:b/>
        </w:rPr>
        <w:t>create_</w:t>
      </w:r>
      <w:r>
        <w:rPr>
          <w:rFonts w:ascii="微软雅黑" w:hAnsi="微软雅黑" w:eastAsia="微软雅黑"/>
          <w:b/>
        </w:rPr>
        <w:t>batch_hosting_pay_</w:t>
      </w:r>
      <w:r>
        <w:rPr>
          <w:rFonts w:hint="eastAsia" w:ascii="微软雅黑" w:hAnsi="微软雅黑" w:eastAsia="微软雅黑"/>
          <w:b/>
        </w:rPr>
        <w:t>to_card_</w:t>
      </w:r>
      <w:r>
        <w:rPr>
          <w:rFonts w:ascii="微软雅黑" w:hAnsi="微软雅黑" w:eastAsia="微软雅黑"/>
          <w:b/>
        </w:rPr>
        <w:t>trade</w:t>
      </w:r>
    </w:p>
    <w:p>
      <w:pPr>
        <w:pStyle w:val="4"/>
      </w:pPr>
      <w:bookmarkStart w:id="306" w:name="_Toc403748952"/>
      <w:bookmarkStart w:id="307" w:name="_Toc405038553"/>
      <w:bookmarkStart w:id="308" w:name="_Toc410044546"/>
      <w:bookmarkStart w:id="309" w:name="_Toc462922014"/>
      <w:r>
        <w:rPr>
          <w:rFonts w:hint="eastAsia"/>
        </w:rPr>
        <w:t>参数</w:t>
      </w:r>
      <w:bookmarkEnd w:id="306"/>
      <w:bookmarkEnd w:id="307"/>
      <w:bookmarkEnd w:id="308"/>
      <w:bookmarkEnd w:id="309"/>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out_pay_no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商户网站支付</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out_trade_code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w:t>
            </w:r>
            <w:r>
              <w:rPr>
                <w:rFonts w:ascii="微软雅黑" w:hAnsi="微软雅黑" w:eastAsia="微软雅黑"/>
                <w:sz w:val="18"/>
                <w:szCs w:val="18"/>
              </w:rPr>
              <w:t>代收</w:t>
            </w:r>
            <w:r>
              <w:rPr>
                <w:rFonts w:hint="eastAsia" w:ascii="微软雅黑" w:hAnsi="微软雅黑" w:eastAsia="微软雅黑"/>
                <w:sz w:val="18"/>
                <w:szCs w:val="18"/>
              </w:rPr>
              <w:t>交易</w:t>
            </w:r>
            <w:r>
              <w:rPr>
                <w:rFonts w:ascii="微软雅黑" w:hAnsi="微软雅黑" w:eastAsia="微软雅黑"/>
                <w:sz w:val="18"/>
                <w:szCs w:val="18"/>
              </w:rPr>
              <w:t>业务码</w:t>
            </w: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交易</w:t>
            </w:r>
            <w:r>
              <w:rPr>
                <w:rFonts w:hint="eastAsia" w:ascii="微软雅黑" w:hAnsi="微软雅黑" w:eastAsia="微软雅黑"/>
                <w:sz w:val="18"/>
                <w:szCs w:val="18"/>
              </w:rPr>
              <w:t>参数”。参数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20131105154925~ binding_card^10014543,UID,5446010~300.00~房贷还款清偿~$20131105154926~binding_card^10014543,UID,5446010~300.00~房贷还款清偿~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notify_method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通知方式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取值范围：</w:t>
            </w:r>
          </w:p>
          <w:p>
            <w:pPr>
              <w:pStyle w:val="33"/>
              <w:rPr>
                <w:rFonts w:ascii="微软雅黑" w:hAnsi="微软雅黑" w:eastAsia="微软雅黑"/>
                <w:sz w:val="18"/>
                <w:szCs w:val="18"/>
              </w:rPr>
            </w:pPr>
            <w:r>
              <w:rPr>
                <w:rFonts w:hint="eastAsia" w:ascii="微软雅黑" w:hAnsi="微软雅黑" w:eastAsia="微软雅黑"/>
                <w:sz w:val="18"/>
                <w:szCs w:val="18"/>
              </w:rPr>
              <w:t>single_notify, batch_notify</w:t>
            </w:r>
          </w:p>
          <w:p>
            <w:pPr>
              <w:pStyle w:val="33"/>
              <w:rPr>
                <w:rFonts w:ascii="微软雅黑" w:hAnsi="微软雅黑" w:eastAsia="微软雅黑"/>
                <w:sz w:val="18"/>
                <w:szCs w:val="18"/>
              </w:rPr>
            </w:pPr>
            <w:r>
              <w:rPr>
                <w:rFonts w:hint="eastAsia" w:ascii="微软雅黑" w:hAnsi="微软雅黑" w:eastAsia="微软雅黑"/>
                <w:sz w:val="18"/>
                <w:szCs w:val="18"/>
              </w:rPr>
              <w:t>single_notify: 交易逐笔通知</w:t>
            </w:r>
          </w:p>
          <w:p>
            <w:pPr>
              <w:pStyle w:val="33"/>
              <w:rPr>
                <w:rFonts w:ascii="微软雅黑" w:hAnsi="微软雅黑" w:eastAsia="微软雅黑"/>
                <w:sz w:val="18"/>
                <w:szCs w:val="18"/>
              </w:rPr>
            </w:pPr>
            <w:r>
              <w:rPr>
                <w:rFonts w:hint="eastAsia" w:ascii="微软雅黑" w:hAnsi="微软雅黑" w:eastAsia="微软雅黑"/>
                <w:sz w:val="18"/>
                <w:szCs w:val="18"/>
              </w:rPr>
              <w:t>batch_notify: 批量通知</w:t>
            </w:r>
          </w:p>
          <w:p>
            <w:pPr>
              <w:pStyle w:val="33"/>
              <w:rPr>
                <w:rFonts w:ascii="微软雅黑" w:hAnsi="微软雅黑" w:eastAsia="微软雅黑"/>
                <w:sz w:val="18"/>
                <w:szCs w:val="18"/>
              </w:rPr>
            </w:pPr>
            <w:r>
              <w:rPr>
                <w:rFonts w:hint="eastAsia" w:ascii="微软雅黑" w:hAnsi="微软雅黑" w:eastAsia="微软雅黑"/>
                <w:sz w:val="18"/>
                <w:szCs w:val="18"/>
              </w:rPr>
              <w:t>详见附录</w:t>
            </w:r>
            <w:r>
              <w:rPr>
                <w:rFonts w:ascii="微软雅黑" w:hAnsi="微软雅黑" w:eastAsia="微软雅黑"/>
                <w:sz w:val="18"/>
                <w:szCs w:val="18"/>
              </w:rPr>
              <w:t>”</w:t>
            </w:r>
            <w:r>
              <w:rPr>
                <w:rFonts w:hint="eastAsia" w:ascii="微软雅黑" w:hAnsi="微软雅黑" w:eastAsia="微软雅黑"/>
                <w:sz w:val="18"/>
                <w:szCs w:val="18"/>
              </w:rPr>
              <w:t>通知方式</w:t>
            </w:r>
            <w:r>
              <w:rPr>
                <w:rFonts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默认值为single_notify</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single_notify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20"/>
                <w:szCs w:val="20"/>
              </w:rPr>
            </w:pPr>
            <w:r>
              <w:rPr>
                <w:rFonts w:ascii="微软雅黑" w:hAnsi="微软雅黑" w:eastAsia="微软雅黑"/>
                <w:sz w:val="20"/>
                <w:szCs w:val="20"/>
              </w:rPr>
              <w:t>payto_type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到账类型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GENERAL</w:t>
            </w:r>
            <w:r>
              <w:rPr>
                <w:rFonts w:hint="eastAsia" w:ascii="微软雅黑" w:hAnsi="微软雅黑" w:eastAsia="微软雅黑"/>
                <w:sz w:val="18"/>
                <w:szCs w:val="18"/>
              </w:rPr>
              <w:t>： 普通</w:t>
            </w:r>
          </w:p>
          <w:p>
            <w:pPr>
              <w:pStyle w:val="33"/>
              <w:rPr>
                <w:rFonts w:ascii="微软雅黑" w:hAnsi="微软雅黑" w:eastAsia="微软雅黑"/>
                <w:sz w:val="18"/>
                <w:szCs w:val="18"/>
              </w:rPr>
            </w:pPr>
            <w:r>
              <w:rPr>
                <w:rFonts w:hint="eastAsia" w:ascii="微软雅黑" w:hAnsi="微软雅黑" w:eastAsia="微软雅黑"/>
                <w:sz w:val="18"/>
                <w:szCs w:val="18"/>
              </w:rPr>
              <w:t xml:space="preserve">FAST: </w:t>
            </w:r>
            <w:r>
              <w:rPr>
                <w:rFonts w:ascii="微软雅黑" w:hAnsi="微软雅黑" w:eastAsia="微软雅黑"/>
                <w:sz w:val="18"/>
                <w:szCs w:val="18"/>
              </w:rPr>
              <w:t>快速</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ascii="微软雅黑" w:hAnsi="微软雅黑" w:eastAsia="微软雅黑"/>
                <w:sz w:val="18"/>
                <w:szCs w:val="18"/>
              </w:rPr>
              <w:t>GENERAL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20"/>
                <w:szCs w:val="20"/>
              </w:rPr>
            </w:pPr>
            <w:r>
              <w:rPr>
                <w:rFonts w:hint="eastAsia" w:ascii="微软雅黑" w:hAnsi="微软雅黑" w:eastAsia="微软雅黑"/>
                <w:sz w:val="18"/>
                <w:szCs w:val="18"/>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用户在商户平台发起请求时候的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4"/>
      </w:pPr>
      <w:bookmarkStart w:id="310" w:name="_Toc410044547"/>
      <w:bookmarkStart w:id="311" w:name="_Toc462922015"/>
      <w:r>
        <w:rPr>
          <w:rFonts w:hint="eastAsia"/>
        </w:rPr>
        <w:t>交易</w:t>
      </w:r>
      <w:r>
        <w:t>参数</w:t>
      </w:r>
      <w:bookmarkEnd w:id="310"/>
      <w:bookmarkEnd w:id="311"/>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收款方式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格式：收款方式^扩展。</w:t>
            </w:r>
            <w:r>
              <w:rPr>
                <w:rFonts w:ascii="微软雅黑" w:hAnsi="微软雅黑" w:eastAsia="微软雅黑"/>
                <w:sz w:val="18"/>
                <w:szCs w:val="18"/>
              </w:rPr>
              <w:t>扩展</w:t>
            </w:r>
            <w:r>
              <w:rPr>
                <w:rFonts w:hint="eastAsia" w:ascii="微软雅黑" w:hAnsi="微软雅黑" w:eastAsia="微软雅黑"/>
                <w:sz w:val="18"/>
                <w:szCs w:val="18"/>
              </w:rPr>
              <w:t>信息</w:t>
            </w:r>
            <w:r>
              <w:rPr>
                <w:rFonts w:ascii="微软雅黑" w:hAnsi="微软雅黑" w:eastAsia="微软雅黑"/>
                <w:sz w:val="18"/>
                <w:szCs w:val="18"/>
              </w:rPr>
              <w:t>内容以</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分隔，收款方式扩展详见附录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binding_card^10014543,UID,5446010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r>
              <w:rPr>
                <w:rFonts w:hint="eastAsia" w:ascii="微软雅黑" w:hAnsi="微软雅黑" w:eastAsia="微软雅黑"/>
                <w:sz w:val="18"/>
                <w:szCs w:val="18"/>
              </w:rPr>
              <w:t>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代付到提现卡时 非白名单商户必传（产品码301008）</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参数7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债权变动明细列表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参考: </w:t>
            </w:r>
            <w:r>
              <w:rPr>
                <w:rFonts w:hint="eastAsia" w:ascii="微软雅黑" w:hAnsi="微软雅黑" w:eastAsia="微软雅黑"/>
                <w:sz w:val="18"/>
                <w:szCs w:val="18"/>
              </w:rPr>
              <w:t>债权</w:t>
            </w:r>
            <w:r>
              <w:rPr>
                <w:rFonts w:ascii="微软雅黑" w:hAnsi="微软雅黑" w:eastAsia="微软雅黑"/>
                <w:sz w:val="18"/>
                <w:szCs w:val="18"/>
              </w:rPr>
              <w:t>变动明细参数，</w:t>
            </w:r>
            <w:r>
              <w:rPr>
                <w:rFonts w:hint="eastAsia" w:ascii="微软雅黑" w:hAnsi="微软雅黑" w:eastAsia="微软雅黑"/>
                <w:sz w:val="18"/>
                <w:szCs w:val="18"/>
              </w:rPr>
              <w:t>当放款给借款人</w:t>
            </w:r>
            <w:r>
              <w:rPr>
                <w:rFonts w:ascii="微软雅黑" w:hAnsi="微软雅黑" w:eastAsia="微软雅黑"/>
                <w:sz w:val="18"/>
                <w:szCs w:val="18"/>
              </w:rPr>
              <w:t>或还款给投资人场景时需要</w:t>
            </w:r>
          </w:p>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分割</w:t>
            </w:r>
            <w:r>
              <w:rPr>
                <w:rFonts w:ascii="微软雅黑" w:hAnsi="微软雅黑" w:eastAsia="微软雅黑"/>
                <w:sz w:val="18"/>
                <w:szCs w:val="18"/>
              </w:rPr>
              <w:t>，</w:t>
            </w:r>
            <w:r>
              <w:rPr>
                <w:rFonts w:hint="eastAsia" w:ascii="微软雅黑" w:hAnsi="微软雅黑" w:eastAsia="微软雅黑"/>
                <w:sz w:val="18"/>
                <w:szCs w:val="18"/>
              </w:rPr>
              <w:t>条目间</w:t>
            </w:r>
            <w:r>
              <w:rPr>
                <w:rFonts w:ascii="微软雅黑" w:hAnsi="微软雅黑" w:eastAsia="微软雅黑"/>
                <w:sz w:val="18"/>
                <w:szCs w:val="18"/>
              </w:rPr>
              <w:t>用“|”</w:t>
            </w:r>
            <w:r>
              <w:rPr>
                <w:rFonts w:hint="eastAsia" w:ascii="微软雅黑" w:hAnsi="微软雅黑" w:eastAsia="微软雅黑"/>
                <w:sz w:val="18"/>
                <w:szCs w:val="18"/>
              </w:rPr>
              <w:t>分割</w:t>
            </w:r>
          </w:p>
          <w:p>
            <w:pPr>
              <w:pStyle w:val="33"/>
              <w:rPr>
                <w:rFonts w:ascii="微软雅黑" w:hAnsi="微软雅黑" w:eastAsia="微软雅黑"/>
                <w:sz w:val="18"/>
                <w:szCs w:val="18"/>
              </w:rPr>
            </w:pPr>
            <w:r>
              <w:rPr>
                <w:rFonts w:hint="eastAsia" w:ascii="微软雅黑" w:hAnsi="微软雅黑" w:eastAsia="微软雅黑"/>
                <w:sz w:val="18"/>
                <w:szCs w:val="18"/>
              </w:rPr>
              <w:t>恒丰</w:t>
            </w:r>
            <w:r>
              <w:rPr>
                <w:rFonts w:ascii="微软雅黑" w:hAnsi="微软雅黑" w:eastAsia="微软雅黑"/>
                <w:sz w:val="18"/>
                <w:szCs w:val="18"/>
              </w:rPr>
              <w:t>存管商户非空</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0254237911^UID^19870131^UID^1.00^PRINCIPAL^remark|0254237911^UID^19870131^UID^2.00^INTEREST^remark2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参数8</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交易关联号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sz w:val="18"/>
                <w:szCs w:val="18"/>
              </w:rPr>
            </w:pPr>
            <w:r>
              <w:rPr>
                <w:rFonts w:hint="eastAsia" w:ascii="微软雅黑" w:hAnsi="微软雅黑" w:eastAsia="微软雅黑"/>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商户交易关联号，用于代收代付交易关联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w:t>
      </w:r>
      <w:r>
        <w:rPr>
          <w:rFonts w:ascii="微软雅黑" w:hAnsi="微软雅黑" w:eastAsia="微软雅黑"/>
        </w:rPr>
        <w:t>业务</w:t>
      </w:r>
      <w:r>
        <w:rPr>
          <w:rFonts w:hint="eastAsia" w:ascii="微软雅黑" w:hAnsi="微软雅黑" w:eastAsia="微软雅黑"/>
        </w:rPr>
        <w:t>同步</w:t>
      </w:r>
      <w:r>
        <w:rPr>
          <w:rFonts w:ascii="微软雅黑" w:hAnsi="微软雅黑" w:eastAsia="微软雅黑"/>
        </w:rPr>
        <w:t>响应参数</w:t>
      </w:r>
      <w:r>
        <w:rPr>
          <w:rFonts w:hint="eastAsia" w:ascii="微软雅黑" w:hAnsi="微软雅黑" w:eastAsia="微软雅黑"/>
        </w:rPr>
        <w:t>，提交成功后等待</w:t>
      </w:r>
      <w:r>
        <w:rPr>
          <w:rFonts w:ascii="微软雅黑" w:hAnsi="微软雅黑" w:eastAsia="微软雅黑"/>
        </w:rPr>
        <w:t>异步</w:t>
      </w:r>
      <w:r>
        <w:rPr>
          <w:rFonts w:hint="eastAsia" w:ascii="微软雅黑" w:hAnsi="微软雅黑" w:eastAsia="微软雅黑"/>
        </w:rPr>
        <w:t>通知最终</w:t>
      </w:r>
      <w:r>
        <w:rPr>
          <w:rFonts w:ascii="微软雅黑" w:hAnsi="微软雅黑" w:eastAsia="微软雅黑"/>
        </w:rPr>
        <w:t>交易状态</w:t>
      </w:r>
      <w:r>
        <w:rPr>
          <w:rFonts w:hint="eastAsia" w:ascii="微软雅黑" w:hAnsi="微软雅黑" w:eastAsia="微软雅黑"/>
        </w:rPr>
        <w:t>。</w:t>
      </w:r>
    </w:p>
    <w:p>
      <w:pPr>
        <w:pStyle w:val="4"/>
      </w:pPr>
      <w:bookmarkStart w:id="312" w:name="_Toc462922016"/>
      <w:bookmarkStart w:id="313" w:name="_Toc410044548"/>
      <w:bookmarkStart w:id="314" w:name="_Toc405038554"/>
      <w:bookmarkStart w:id="315" w:name="_Toc403748953"/>
      <w:r>
        <w:rPr>
          <w:rFonts w:hint="eastAsia"/>
        </w:rPr>
        <w:t>说明</w:t>
      </w:r>
      <w:bookmarkEnd w:id="312"/>
      <w:bookmarkEnd w:id="313"/>
      <w:bookmarkEnd w:id="314"/>
      <w:bookmarkEnd w:id="315"/>
    </w:p>
    <w:p>
      <w:pPr>
        <w:pStyle w:val="32"/>
        <w:numPr>
          <w:ilvl w:val="0"/>
          <w:numId w:val="24"/>
        </w:numPr>
        <w:ind w:firstLineChars="0"/>
        <w:rPr>
          <w:rFonts w:ascii="微软雅黑" w:hAnsi="微软雅黑" w:eastAsia="微软雅黑"/>
        </w:rPr>
      </w:pPr>
      <w:r>
        <w:rPr>
          <w:rFonts w:hint="eastAsia" w:ascii="微软雅黑" w:hAnsi="微软雅黑" w:eastAsia="微软雅黑"/>
        </w:rPr>
        <w:t>单次请求支持最大交易</w:t>
      </w:r>
      <w:r>
        <w:rPr>
          <w:rFonts w:ascii="微软雅黑" w:hAnsi="微软雅黑" w:eastAsia="微软雅黑"/>
        </w:rPr>
        <w:t>笔数100笔；</w:t>
      </w:r>
    </w:p>
    <w:p>
      <w:pPr>
        <w:pStyle w:val="32"/>
        <w:numPr>
          <w:ilvl w:val="0"/>
          <w:numId w:val="24"/>
        </w:numPr>
        <w:ind w:firstLineChars="0"/>
        <w:rPr>
          <w:rFonts w:ascii="微软雅黑" w:hAnsi="微软雅黑" w:eastAsia="微软雅黑"/>
        </w:rPr>
      </w:pPr>
      <w:r>
        <w:rPr>
          <w:rFonts w:hint="eastAsia" w:ascii="微软雅黑" w:hAnsi="微软雅黑" w:eastAsia="微软雅黑"/>
        </w:rPr>
        <w:t>批量代付到银行卡暂不支持分账。</w:t>
      </w:r>
    </w:p>
    <w:p>
      <w:pPr>
        <w:pStyle w:val="32"/>
        <w:ind w:firstLine="0" w:firstLineChars="0"/>
        <w:rPr>
          <w:rFonts w:ascii="微软雅黑" w:hAnsi="微软雅黑" w:eastAsia="微软雅黑"/>
        </w:rPr>
      </w:pPr>
    </w:p>
    <w:p>
      <w:pPr>
        <w:pStyle w:val="3"/>
        <w:rPr>
          <w:rFonts w:ascii="微软雅黑" w:hAnsi="微软雅黑" w:eastAsia="微软雅黑"/>
        </w:rPr>
      </w:pPr>
      <w:bookmarkStart w:id="316" w:name="_Toc462922017"/>
      <w:r>
        <w:rPr>
          <w:rFonts w:hint="eastAsia" w:ascii="微软雅黑" w:hAnsi="微软雅黑" w:eastAsia="微软雅黑"/>
        </w:rPr>
        <w:t>代收完成</w:t>
      </w:r>
      <w:bookmarkEnd w:id="316"/>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名称：finish_pre_auth_trade</w:t>
      </w:r>
    </w:p>
    <w:p>
      <w:pPr>
        <w:pStyle w:val="4"/>
      </w:pPr>
      <w:bookmarkStart w:id="317" w:name="_Toc462922018"/>
      <w:bookmarkStart w:id="318" w:name="_Toc430718007"/>
      <w:r>
        <w:rPr>
          <w:rFonts w:hint="eastAsia"/>
        </w:rPr>
        <w:t>参数</w:t>
      </w:r>
      <w:bookmarkEnd w:id="317"/>
      <w:bookmarkEnd w:id="318"/>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out_request_no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代收完成请求号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商户网站请求号</w:t>
            </w:r>
            <w:r>
              <w:rPr>
                <w:rFonts w:ascii="微软雅黑" w:hAnsi="微软雅黑" w:eastAsia="微软雅黑"/>
                <w:sz w:val="18"/>
                <w:szCs w:val="18"/>
              </w:rPr>
              <w:t>，</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交易</w:t>
            </w:r>
            <w:r>
              <w:rPr>
                <w:rFonts w:hint="eastAsia" w:ascii="微软雅黑" w:hAnsi="微软雅黑" w:eastAsia="微软雅黑"/>
                <w:sz w:val="18"/>
                <w:szCs w:val="18"/>
              </w:rPr>
              <w:t>参数”。参数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r>
              <w:rPr>
                <w:rFonts w:hint="eastAsia" w:ascii="微软雅黑" w:hAnsi="微软雅黑" w:eastAsia="微软雅黑"/>
                <w:sz w:val="18"/>
                <w:szCs w:val="18"/>
              </w:rPr>
              <w:t>_01~12345~1.00~代收完成~a^1|b^2$</w:t>
            </w: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r>
              <w:rPr>
                <w:rFonts w:hint="eastAsia" w:ascii="微软雅黑" w:hAnsi="微软雅黑" w:eastAsia="微软雅黑"/>
                <w:sz w:val="18"/>
                <w:szCs w:val="18"/>
              </w:rPr>
              <w:t>_02~123456~1.00~代收完成~a^1|b^2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user_ip</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用户IP地址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用户在商户平台发起请求时候的</w:t>
            </w:r>
            <w:r>
              <w:rPr>
                <w:rFonts w:ascii="微软雅黑" w:hAnsi="微软雅黑" w:eastAsia="微软雅黑"/>
                <w:sz w:val="18"/>
                <w:szCs w:val="18"/>
              </w:rPr>
              <w:t>IP地址</w:t>
            </w:r>
            <w:r>
              <w:rPr>
                <w:rFonts w:hint="eastAsia" w:ascii="微软雅黑" w:hAnsi="微软雅黑" w:eastAsia="微软雅黑"/>
                <w:sz w:val="18"/>
                <w:szCs w:val="18"/>
              </w:rPr>
              <w:t>，公网IP，不是内网IP</w:t>
            </w:r>
          </w:p>
          <w:p>
            <w:pPr>
              <w:pStyle w:val="33"/>
              <w:rPr>
                <w:rFonts w:ascii="微软雅黑" w:hAnsi="微软雅黑" w:eastAsia="微软雅黑"/>
                <w:sz w:val="18"/>
                <w:szCs w:val="18"/>
              </w:rPr>
            </w:pPr>
            <w:r>
              <w:rPr>
                <w:rFonts w:hint="eastAsia" w:ascii="微软雅黑" w:hAnsi="微软雅黑" w:eastAsia="微软雅黑"/>
                <w:sz w:val="18"/>
                <w:szCs w:val="18"/>
              </w:rPr>
              <w:t>用于风控校验，请填写用户真实IP，否则容易风控拦截</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202.114.12.45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4"/>
      </w:pPr>
      <w:bookmarkStart w:id="319" w:name="_Toc462922019"/>
      <w:r>
        <w:rPr>
          <w:rFonts w:hint="eastAsia"/>
        </w:rPr>
        <w:t>交易列表参数</w:t>
      </w:r>
      <w:bookmarkEnd w:id="319"/>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代收完成单笔请求号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w:t>
            </w:r>
            <w:r>
              <w:rPr>
                <w:rFonts w:ascii="微软雅黑" w:hAnsi="微软雅黑" w:eastAsia="微软雅黑"/>
                <w:sz w:val="18"/>
                <w:szCs w:val="18"/>
              </w:rPr>
              <w:t>冻结</w:t>
            </w:r>
            <w:r>
              <w:rPr>
                <w:rFonts w:hint="eastAsia"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要</w:t>
            </w:r>
            <w:r>
              <w:rPr>
                <w:rFonts w:ascii="微软雅黑" w:hAnsi="微软雅黑" w:eastAsia="微软雅黑"/>
                <w:sz w:val="18"/>
                <w:szCs w:val="18"/>
              </w:rPr>
              <w:t>代收</w:t>
            </w:r>
            <w:r>
              <w:rPr>
                <w:rFonts w:hint="eastAsia" w:ascii="微软雅黑" w:hAnsi="微软雅黑" w:eastAsia="微软雅黑"/>
                <w:sz w:val="18"/>
                <w:szCs w:val="18"/>
              </w:rPr>
              <w:t>完成</w:t>
            </w:r>
            <w:r>
              <w:rPr>
                <w:rFonts w:ascii="微软雅黑" w:hAnsi="微软雅黑" w:eastAsia="微软雅黑"/>
                <w:sz w:val="18"/>
                <w:szCs w:val="18"/>
              </w:rPr>
              <w:t>代收冻结</w:t>
            </w:r>
            <w:r>
              <w:rPr>
                <w:rFonts w:hint="eastAsia" w:ascii="微软雅黑" w:hAnsi="微软雅黑" w:eastAsia="微软雅黑"/>
                <w:sz w:val="18"/>
                <w:szCs w:val="18"/>
              </w:rPr>
              <w:t>订单号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代收完成金额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代收完成金额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w:t>
            </w:r>
            <w:r>
              <w:rPr>
                <w:rFonts w:ascii="微软雅黑" w:hAnsi="微软雅黑" w:eastAsia="微软雅黑"/>
                <w:sz w:val="18"/>
                <w:szCs w:val="18"/>
              </w:rPr>
              <w:t>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r>
              <w:rPr>
                <w:rFonts w:hint="eastAsia" w:ascii="微软雅黑" w:hAnsi="微软雅黑" w:eastAsia="微软雅黑"/>
                <w:sz w:val="18"/>
                <w:szCs w:val="18"/>
              </w:rPr>
              <w:t>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p>
      <w:pPr>
        <w:pStyle w:val="32"/>
        <w:ind w:firstLineChars="0"/>
        <w:rPr>
          <w:rFonts w:ascii="微软雅黑" w:hAnsi="微软雅黑" w:eastAsia="微软雅黑"/>
        </w:rPr>
      </w:pPr>
      <w:r>
        <w:rPr>
          <w:rFonts w:hint="eastAsia" w:ascii="微软雅黑" w:hAnsi="微软雅黑" w:eastAsia="微软雅黑"/>
        </w:rPr>
        <w:t>无业务同步响应参数，提交成功后等待异步通知最终交易状态。</w:t>
      </w:r>
    </w:p>
    <w:p>
      <w:pPr>
        <w:pStyle w:val="4"/>
      </w:pPr>
      <w:bookmarkStart w:id="320" w:name="_Toc462922020"/>
      <w:bookmarkStart w:id="321" w:name="_Toc430718008"/>
      <w:r>
        <w:rPr>
          <w:rFonts w:hint="eastAsia"/>
        </w:rPr>
        <w:t>说明</w:t>
      </w:r>
      <w:bookmarkEnd w:id="320"/>
      <w:bookmarkEnd w:id="321"/>
    </w:p>
    <w:p>
      <w:pPr>
        <w:pStyle w:val="58"/>
        <w:numPr>
          <w:ilvl w:val="0"/>
          <w:numId w:val="25"/>
        </w:numPr>
        <w:ind w:left="840" w:firstLineChars="0"/>
        <w:outlineLvl w:val="0"/>
        <w:rPr>
          <w:rFonts w:ascii="微软雅黑" w:hAnsi="微软雅黑" w:eastAsia="微软雅黑"/>
        </w:rPr>
      </w:pPr>
      <w:r>
        <w:rPr>
          <w:rFonts w:hint="eastAsia" w:ascii="微软雅黑" w:hAnsi="微软雅黑" w:eastAsia="微软雅黑"/>
        </w:rPr>
        <w:t>只有</w:t>
      </w:r>
      <w:r>
        <w:rPr>
          <w:rFonts w:ascii="微软雅黑" w:hAnsi="微软雅黑" w:eastAsia="微软雅黑"/>
        </w:rPr>
        <w:t>代收冻结</w:t>
      </w:r>
      <w:r>
        <w:rPr>
          <w:rFonts w:hint="eastAsia" w:ascii="微软雅黑" w:hAnsi="微软雅黑" w:eastAsia="微软雅黑"/>
        </w:rPr>
        <w:t>成功交易才能发起</w:t>
      </w:r>
      <w:r>
        <w:rPr>
          <w:rFonts w:ascii="微软雅黑" w:hAnsi="微软雅黑" w:eastAsia="微软雅黑"/>
        </w:rPr>
        <w:t>代收</w:t>
      </w:r>
      <w:r>
        <w:rPr>
          <w:rFonts w:hint="eastAsia" w:ascii="微软雅黑" w:hAnsi="微软雅黑" w:eastAsia="微软雅黑"/>
        </w:rPr>
        <w:t>完成。</w:t>
      </w:r>
    </w:p>
    <w:p>
      <w:pPr>
        <w:pStyle w:val="58"/>
        <w:numPr>
          <w:ilvl w:val="0"/>
          <w:numId w:val="25"/>
        </w:numPr>
        <w:ind w:left="840" w:firstLineChars="0"/>
        <w:rPr>
          <w:rFonts w:ascii="微软雅黑" w:hAnsi="微软雅黑" w:eastAsia="微软雅黑"/>
        </w:rPr>
      </w:pPr>
      <w:r>
        <w:rPr>
          <w:rFonts w:ascii="微软雅黑" w:hAnsi="微软雅黑" w:eastAsia="微软雅黑"/>
        </w:rPr>
        <w:t>代收</w:t>
      </w:r>
      <w:r>
        <w:rPr>
          <w:rFonts w:hint="eastAsia" w:ascii="微软雅黑" w:hAnsi="微软雅黑" w:eastAsia="微软雅黑"/>
        </w:rPr>
        <w:t>完成成功只能有一次。如果</w:t>
      </w:r>
      <w:r>
        <w:rPr>
          <w:rFonts w:ascii="微软雅黑" w:hAnsi="微软雅黑" w:eastAsia="微软雅黑"/>
        </w:rPr>
        <w:t>代收冻结时</w:t>
      </w:r>
      <w:r>
        <w:rPr>
          <w:rFonts w:hint="eastAsia" w:ascii="微软雅黑" w:hAnsi="微软雅黑" w:eastAsia="微软雅黑"/>
        </w:rPr>
        <w:t>有扩展参数：</w:t>
      </w:r>
      <w:r>
        <w:rPr>
          <w:rFonts w:ascii="微软雅黑" w:hAnsi="微软雅黑" w:eastAsia="微软雅黑"/>
          <w:sz w:val="18"/>
          <w:szCs w:val="18"/>
        </w:rPr>
        <w:t>can_r</w:t>
      </w:r>
      <w:r>
        <w:rPr>
          <w:rFonts w:hint="eastAsia" w:ascii="微软雅黑" w:hAnsi="微软雅黑" w:eastAsia="微软雅黑"/>
          <w:sz w:val="18"/>
          <w:szCs w:val="18"/>
        </w:rPr>
        <w:t>epay_on_failed</w:t>
      </w:r>
      <w:r>
        <w:rPr>
          <w:rFonts w:ascii="微软雅黑" w:hAnsi="微软雅黑" w:eastAsia="微软雅黑"/>
          <w:sz w:val="18"/>
          <w:szCs w:val="18"/>
        </w:rPr>
        <w:t>为</w:t>
      </w:r>
      <w:r>
        <w:rPr>
          <w:rFonts w:hint="eastAsia" w:ascii="微软雅黑" w:hAnsi="微软雅黑" w:eastAsia="微软雅黑"/>
          <w:sz w:val="18"/>
          <w:szCs w:val="18"/>
        </w:rPr>
        <w:t>Y</w:t>
      </w:r>
      <w:r>
        <w:rPr>
          <w:rFonts w:hint="eastAsia" w:ascii="微软雅黑" w:hAnsi="微软雅黑" w:eastAsia="微软雅黑"/>
        </w:rPr>
        <w:t>，则</w:t>
      </w:r>
      <w:r>
        <w:rPr>
          <w:rFonts w:ascii="微软雅黑" w:hAnsi="微软雅黑" w:eastAsia="微软雅黑"/>
        </w:rPr>
        <w:t>代收</w:t>
      </w:r>
      <w:r>
        <w:rPr>
          <w:rFonts w:hint="eastAsia" w:ascii="微软雅黑" w:hAnsi="微软雅黑" w:eastAsia="微软雅黑"/>
        </w:rPr>
        <w:t>完成失败后订单状态为处理中，可以再次发起</w:t>
      </w:r>
      <w:r>
        <w:rPr>
          <w:rFonts w:ascii="微软雅黑" w:hAnsi="微软雅黑" w:eastAsia="微软雅黑"/>
        </w:rPr>
        <w:t>代收</w:t>
      </w:r>
      <w:r>
        <w:rPr>
          <w:rFonts w:hint="eastAsia" w:ascii="微软雅黑" w:hAnsi="微软雅黑" w:eastAsia="微软雅黑"/>
        </w:rPr>
        <w:t>完成。否则</w:t>
      </w:r>
      <w:r>
        <w:rPr>
          <w:rFonts w:ascii="微软雅黑" w:hAnsi="微软雅黑" w:eastAsia="微软雅黑"/>
        </w:rPr>
        <w:t>代收</w:t>
      </w:r>
      <w:r>
        <w:rPr>
          <w:rFonts w:hint="eastAsia" w:ascii="微软雅黑" w:hAnsi="微软雅黑" w:eastAsia="微软雅黑"/>
        </w:rPr>
        <w:t>完成失败后订单直接置失败，这时会自动触发</w:t>
      </w:r>
      <w:r>
        <w:rPr>
          <w:rFonts w:ascii="微软雅黑" w:hAnsi="微软雅黑" w:eastAsia="微软雅黑"/>
        </w:rPr>
        <w:t>代收</w:t>
      </w:r>
      <w:r>
        <w:rPr>
          <w:rFonts w:hint="eastAsia" w:ascii="微软雅黑" w:hAnsi="微软雅黑" w:eastAsia="微软雅黑"/>
        </w:rPr>
        <w:t>撤销。</w:t>
      </w:r>
    </w:p>
    <w:p>
      <w:pPr>
        <w:pStyle w:val="58"/>
        <w:numPr>
          <w:ilvl w:val="0"/>
          <w:numId w:val="25"/>
        </w:numPr>
        <w:ind w:left="840" w:firstLineChars="0"/>
        <w:rPr>
          <w:rFonts w:ascii="微软雅黑" w:hAnsi="微软雅黑" w:eastAsia="微软雅黑"/>
        </w:rPr>
      </w:pPr>
      <w:r>
        <w:rPr>
          <w:rFonts w:ascii="微软雅黑" w:hAnsi="微软雅黑" w:eastAsia="微软雅黑"/>
        </w:rPr>
        <w:t>代收</w:t>
      </w:r>
      <w:r>
        <w:rPr>
          <w:rFonts w:hint="eastAsia" w:ascii="微软雅黑" w:hAnsi="微软雅黑" w:eastAsia="微软雅黑"/>
        </w:rPr>
        <w:t>完成金额必须小于或等于</w:t>
      </w:r>
      <w:r>
        <w:rPr>
          <w:rFonts w:ascii="微软雅黑" w:hAnsi="微软雅黑" w:eastAsia="微软雅黑"/>
        </w:rPr>
        <w:t>代收冻结</w:t>
      </w:r>
      <w:r>
        <w:rPr>
          <w:rFonts w:hint="eastAsia" w:ascii="微软雅黑" w:hAnsi="微软雅黑" w:eastAsia="微软雅黑"/>
        </w:rPr>
        <w:t>金额。</w:t>
      </w:r>
    </w:p>
    <w:p>
      <w:pPr>
        <w:pStyle w:val="58"/>
        <w:numPr>
          <w:ilvl w:val="0"/>
          <w:numId w:val="25"/>
        </w:numPr>
        <w:ind w:left="840" w:firstLineChars="0"/>
        <w:rPr>
          <w:rFonts w:ascii="微软雅黑" w:hAnsi="微软雅黑" w:eastAsia="微软雅黑"/>
        </w:rPr>
      </w:pPr>
      <w:r>
        <w:rPr>
          <w:rFonts w:hint="eastAsia" w:ascii="微软雅黑" w:hAnsi="微软雅黑" w:eastAsia="微软雅黑"/>
        </w:rPr>
        <w:t>如果当前订单正在</w:t>
      </w:r>
      <w:r>
        <w:rPr>
          <w:rFonts w:ascii="微软雅黑" w:hAnsi="微软雅黑" w:eastAsia="微软雅黑"/>
        </w:rPr>
        <w:t>代收</w:t>
      </w:r>
      <w:r>
        <w:rPr>
          <w:rFonts w:hint="eastAsia" w:ascii="微软雅黑" w:hAnsi="微软雅黑" w:eastAsia="微软雅黑"/>
        </w:rPr>
        <w:t>完成处理中、已经</w:t>
      </w:r>
      <w:r>
        <w:rPr>
          <w:rFonts w:ascii="微软雅黑" w:hAnsi="微软雅黑" w:eastAsia="微软雅黑"/>
        </w:rPr>
        <w:t>代收</w:t>
      </w:r>
      <w:r>
        <w:rPr>
          <w:rFonts w:hint="eastAsia" w:ascii="微软雅黑" w:hAnsi="微软雅黑" w:eastAsia="微软雅黑"/>
        </w:rPr>
        <w:t>完成成功、正在</w:t>
      </w:r>
      <w:r>
        <w:rPr>
          <w:rFonts w:ascii="微软雅黑" w:hAnsi="微软雅黑" w:eastAsia="微软雅黑"/>
        </w:rPr>
        <w:t>代收</w:t>
      </w:r>
      <w:r>
        <w:rPr>
          <w:rFonts w:hint="eastAsia" w:ascii="微软雅黑" w:hAnsi="微软雅黑" w:eastAsia="微软雅黑"/>
        </w:rPr>
        <w:t>撤销处理中、已经</w:t>
      </w:r>
      <w:r>
        <w:rPr>
          <w:rFonts w:ascii="微软雅黑" w:hAnsi="微软雅黑" w:eastAsia="微软雅黑"/>
        </w:rPr>
        <w:t>代收</w:t>
      </w:r>
      <w:r>
        <w:rPr>
          <w:rFonts w:hint="eastAsia" w:ascii="微软雅黑" w:hAnsi="微软雅黑" w:eastAsia="微软雅黑"/>
        </w:rPr>
        <w:t>撤销成功则不能发起</w:t>
      </w:r>
      <w:r>
        <w:rPr>
          <w:rFonts w:ascii="微软雅黑" w:hAnsi="微软雅黑" w:eastAsia="微软雅黑"/>
        </w:rPr>
        <w:t>代收</w:t>
      </w:r>
      <w:r>
        <w:rPr>
          <w:rFonts w:hint="eastAsia" w:ascii="微软雅黑" w:hAnsi="微软雅黑" w:eastAsia="微软雅黑"/>
        </w:rPr>
        <w:t>完成。</w:t>
      </w:r>
    </w:p>
    <w:p>
      <w:pPr>
        <w:pStyle w:val="58"/>
        <w:ind w:firstLine="0" w:firstLineChars="0"/>
        <w:rPr>
          <w:rFonts w:ascii="微软雅黑" w:hAnsi="微软雅黑" w:eastAsia="微软雅黑"/>
        </w:rPr>
      </w:pPr>
    </w:p>
    <w:p>
      <w:pPr>
        <w:pStyle w:val="3"/>
        <w:rPr>
          <w:rFonts w:ascii="微软雅黑" w:hAnsi="微软雅黑" w:eastAsia="微软雅黑"/>
        </w:rPr>
      </w:pPr>
      <w:bookmarkStart w:id="322" w:name="_Toc462922021"/>
      <w:r>
        <w:rPr>
          <w:rFonts w:hint="eastAsia" w:ascii="微软雅黑" w:hAnsi="微软雅黑" w:eastAsia="微软雅黑"/>
        </w:rPr>
        <w:t>代收撤销</w:t>
      </w:r>
      <w:bookmarkEnd w:id="322"/>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名称：cancel_pre_auth_trade</w:t>
      </w:r>
    </w:p>
    <w:p>
      <w:pPr>
        <w:pStyle w:val="4"/>
      </w:pPr>
      <w:bookmarkStart w:id="323" w:name="_Toc462922022"/>
      <w:bookmarkStart w:id="324" w:name="_Toc430718010"/>
      <w:r>
        <w:rPr>
          <w:rFonts w:hint="eastAsia"/>
        </w:rPr>
        <w:t>参数</w:t>
      </w:r>
      <w:bookmarkEnd w:id="323"/>
      <w:bookmarkEnd w:id="324"/>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out_request_no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w:t>
            </w:r>
            <w:r>
              <w:rPr>
                <w:rFonts w:ascii="微软雅黑" w:hAnsi="微软雅黑" w:eastAsia="微软雅黑"/>
                <w:sz w:val="18"/>
                <w:szCs w:val="18"/>
              </w:rPr>
              <w:t>代收</w:t>
            </w:r>
            <w:r>
              <w:rPr>
                <w:rFonts w:hint="eastAsia" w:ascii="微软雅黑" w:hAnsi="微软雅黑" w:eastAsia="微软雅黑"/>
                <w:sz w:val="18"/>
                <w:szCs w:val="18"/>
              </w:rPr>
              <w:t>撤销请求号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trade_list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代收撤销交易列表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详见“</w:t>
            </w:r>
            <w:r>
              <w:rPr>
                <w:rFonts w:ascii="微软雅黑" w:hAnsi="微软雅黑" w:eastAsia="微软雅黑"/>
                <w:sz w:val="18"/>
                <w:szCs w:val="18"/>
              </w:rPr>
              <w:t>交易</w:t>
            </w:r>
            <w:r>
              <w:rPr>
                <w:rFonts w:hint="eastAsia" w:ascii="微软雅黑" w:hAnsi="微软雅黑" w:eastAsia="微软雅黑"/>
                <w:sz w:val="18"/>
                <w:szCs w:val="18"/>
              </w:rPr>
              <w:t>参数”。参数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，备注信息不要包含特殊分隔符</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r>
              <w:rPr>
                <w:rFonts w:hint="eastAsia" w:ascii="微软雅黑" w:hAnsi="微软雅黑" w:eastAsia="微软雅黑"/>
                <w:sz w:val="18"/>
                <w:szCs w:val="18"/>
              </w:rPr>
              <w:t xml:space="preserve">_01~1443146884289~撤销1~a^1|b^2$ </w:t>
            </w: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r>
              <w:rPr>
                <w:rFonts w:hint="eastAsia" w:ascii="微软雅黑" w:hAnsi="微软雅黑" w:eastAsia="微软雅黑"/>
                <w:sz w:val="18"/>
                <w:szCs w:val="18"/>
              </w:rPr>
              <w:t>_02~1443146884288~撤销2~a^1|b^2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4"/>
      </w:pPr>
      <w:bookmarkStart w:id="325" w:name="_Toc462922023"/>
      <w:bookmarkStart w:id="326" w:name="_Toc430718011"/>
      <w:r>
        <w:rPr>
          <w:rFonts w:hint="eastAsia"/>
        </w:rPr>
        <w:t>交易</w:t>
      </w:r>
      <w:r>
        <w:t>参数</w:t>
      </w:r>
      <w:bookmarkEnd w:id="325"/>
      <w:bookmarkEnd w:id="326"/>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代收</w:t>
            </w:r>
            <w:r>
              <w:rPr>
                <w:rFonts w:hint="eastAsia" w:ascii="微软雅黑" w:hAnsi="微软雅黑" w:eastAsia="微软雅黑"/>
                <w:sz w:val="18"/>
                <w:szCs w:val="18"/>
              </w:rPr>
              <w:t>撤销单笔请求号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代收</w:t>
            </w:r>
            <w:r>
              <w:rPr>
                <w:rFonts w:ascii="微软雅黑" w:hAnsi="微软雅黑" w:eastAsia="微软雅黑"/>
                <w:sz w:val="18"/>
                <w:szCs w:val="18"/>
              </w:rPr>
              <w:t>冻结</w:t>
            </w:r>
            <w:r>
              <w:rPr>
                <w:rFonts w:hint="eastAsia"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待撤销的</w:t>
            </w:r>
            <w:r>
              <w:rPr>
                <w:rFonts w:ascii="微软雅黑" w:hAnsi="微软雅黑" w:eastAsia="微软雅黑"/>
                <w:sz w:val="18"/>
                <w:szCs w:val="18"/>
              </w:rPr>
              <w:t>代收冻结</w:t>
            </w:r>
            <w:r>
              <w:rPr>
                <w:rFonts w:hint="eastAsia" w:ascii="微软雅黑" w:hAnsi="微软雅黑" w:eastAsia="微软雅黑"/>
                <w:sz w:val="18"/>
                <w:szCs w:val="18"/>
              </w:rPr>
              <w:t>订单号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内容摘要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房贷</w:t>
            </w:r>
            <w:r>
              <w:rPr>
                <w:rFonts w:ascii="微软雅黑" w:hAnsi="微软雅黑" w:eastAsia="微软雅黑"/>
                <w:sz w:val="18"/>
                <w:szCs w:val="18"/>
              </w:rPr>
              <w:t>还款</w:t>
            </w:r>
            <w:r>
              <w:rPr>
                <w:rFonts w:hint="eastAsia" w:ascii="微软雅黑" w:hAnsi="微软雅黑" w:eastAsia="微软雅黑"/>
                <w:sz w:val="18"/>
                <w:szCs w:val="18"/>
              </w:rPr>
              <w:t>清偿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spacing w:before="80"/>
              <w:rPr>
                <w:rFonts w:ascii="微软雅黑" w:hAnsi="微软雅黑" w:eastAsia="微软雅黑"/>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p>
      <w:pPr>
        <w:rPr>
          <w:rFonts w:ascii="微软雅黑" w:hAnsi="微软雅黑" w:eastAsia="微软雅黑"/>
        </w:rPr>
      </w:pPr>
      <w:r>
        <w:rPr>
          <w:rFonts w:hint="eastAsia" w:ascii="微软雅黑" w:hAnsi="微软雅黑" w:eastAsia="微软雅黑"/>
        </w:rPr>
        <w:t>无业务同步响应参数，提交成功后等待异步通知最终交易状态。</w:t>
      </w:r>
    </w:p>
    <w:p>
      <w:pPr>
        <w:pStyle w:val="4"/>
      </w:pPr>
      <w:bookmarkStart w:id="327" w:name="_Toc430718012"/>
      <w:bookmarkStart w:id="328" w:name="_Toc462922024"/>
      <w:r>
        <w:rPr>
          <w:rFonts w:hint="eastAsia"/>
        </w:rPr>
        <w:t>说明</w:t>
      </w:r>
      <w:bookmarkEnd w:id="327"/>
      <w:bookmarkEnd w:id="328"/>
    </w:p>
    <w:p>
      <w:pPr>
        <w:pStyle w:val="58"/>
        <w:numPr>
          <w:ilvl w:val="0"/>
          <w:numId w:val="26"/>
        </w:numPr>
        <w:ind w:left="840" w:firstLineChars="0"/>
        <w:rPr>
          <w:rFonts w:ascii="微软雅黑" w:hAnsi="微软雅黑" w:eastAsia="微软雅黑"/>
        </w:rPr>
      </w:pPr>
      <w:r>
        <w:rPr>
          <w:rFonts w:hint="eastAsia" w:ascii="微软雅黑" w:hAnsi="微软雅黑" w:eastAsia="微软雅黑"/>
        </w:rPr>
        <w:t>只有</w:t>
      </w:r>
      <w:r>
        <w:rPr>
          <w:rFonts w:ascii="微软雅黑" w:hAnsi="微软雅黑" w:eastAsia="微软雅黑"/>
        </w:rPr>
        <w:t>代收冻结</w:t>
      </w:r>
      <w:r>
        <w:rPr>
          <w:rFonts w:hint="eastAsia" w:ascii="微软雅黑" w:hAnsi="微软雅黑" w:eastAsia="微软雅黑"/>
        </w:rPr>
        <w:t>成功交易才能发起</w:t>
      </w:r>
      <w:r>
        <w:rPr>
          <w:rFonts w:ascii="微软雅黑" w:hAnsi="微软雅黑" w:eastAsia="微软雅黑"/>
        </w:rPr>
        <w:t>代收</w:t>
      </w:r>
      <w:r>
        <w:rPr>
          <w:rFonts w:hint="eastAsia" w:ascii="微软雅黑" w:hAnsi="微软雅黑" w:eastAsia="微软雅黑"/>
        </w:rPr>
        <w:t>撤销。</w:t>
      </w:r>
    </w:p>
    <w:p>
      <w:pPr>
        <w:pStyle w:val="58"/>
        <w:numPr>
          <w:ilvl w:val="0"/>
          <w:numId w:val="26"/>
        </w:numPr>
        <w:ind w:left="840" w:firstLineChars="0"/>
        <w:rPr>
          <w:rFonts w:ascii="微软雅黑" w:hAnsi="微软雅黑" w:eastAsia="微软雅黑"/>
        </w:rPr>
      </w:pPr>
      <w:r>
        <w:rPr>
          <w:rFonts w:ascii="微软雅黑" w:hAnsi="微软雅黑" w:eastAsia="微软雅黑"/>
        </w:rPr>
        <w:t>代收</w:t>
      </w:r>
      <w:r>
        <w:rPr>
          <w:rFonts w:hint="eastAsia" w:ascii="微软雅黑" w:hAnsi="微软雅黑" w:eastAsia="微软雅黑"/>
        </w:rPr>
        <w:t>撤销金额默认等于</w:t>
      </w:r>
      <w:r>
        <w:rPr>
          <w:rFonts w:ascii="微软雅黑" w:hAnsi="微软雅黑" w:eastAsia="微软雅黑"/>
        </w:rPr>
        <w:t>代收冻结</w:t>
      </w:r>
      <w:r>
        <w:rPr>
          <w:rFonts w:hint="eastAsia" w:ascii="微软雅黑" w:hAnsi="微软雅黑" w:eastAsia="微软雅黑"/>
        </w:rPr>
        <w:t>金额。</w:t>
      </w:r>
    </w:p>
    <w:p>
      <w:pPr>
        <w:pStyle w:val="58"/>
        <w:numPr>
          <w:ilvl w:val="0"/>
          <w:numId w:val="26"/>
        </w:numPr>
        <w:ind w:left="840" w:firstLineChars="0"/>
        <w:rPr>
          <w:rFonts w:ascii="微软雅黑" w:hAnsi="微软雅黑" w:eastAsia="微软雅黑"/>
        </w:rPr>
      </w:pPr>
      <w:r>
        <w:rPr>
          <w:rFonts w:hint="eastAsia" w:ascii="微软雅黑" w:hAnsi="微软雅黑" w:eastAsia="微软雅黑"/>
        </w:rPr>
        <w:t>如果当前订单正在</w:t>
      </w:r>
      <w:r>
        <w:rPr>
          <w:rFonts w:ascii="微软雅黑" w:hAnsi="微软雅黑" w:eastAsia="微软雅黑"/>
        </w:rPr>
        <w:t>代收</w:t>
      </w:r>
      <w:r>
        <w:rPr>
          <w:rFonts w:hint="eastAsia" w:ascii="微软雅黑" w:hAnsi="微软雅黑" w:eastAsia="微软雅黑"/>
        </w:rPr>
        <w:t>完成处理中、已经代收完成成功、正在</w:t>
      </w:r>
      <w:r>
        <w:rPr>
          <w:rFonts w:ascii="微软雅黑" w:hAnsi="微软雅黑" w:eastAsia="微软雅黑"/>
        </w:rPr>
        <w:t>代收</w:t>
      </w:r>
      <w:r>
        <w:rPr>
          <w:rFonts w:hint="eastAsia" w:ascii="微软雅黑" w:hAnsi="微软雅黑" w:eastAsia="微软雅黑"/>
        </w:rPr>
        <w:t>撤销处理中、已经代收撤销成功则不能发起</w:t>
      </w:r>
      <w:r>
        <w:rPr>
          <w:rFonts w:ascii="微软雅黑" w:hAnsi="微软雅黑" w:eastAsia="微软雅黑"/>
        </w:rPr>
        <w:t>代收</w:t>
      </w:r>
      <w:r>
        <w:rPr>
          <w:rFonts w:hint="eastAsia" w:ascii="微软雅黑" w:hAnsi="微软雅黑" w:eastAsia="微软雅黑"/>
        </w:rPr>
        <w:t>撤销。</w:t>
      </w:r>
    </w:p>
    <w:p>
      <w:pPr>
        <w:pStyle w:val="58"/>
        <w:ind w:left="480" w:firstLine="0" w:firstLineChars="0"/>
        <w:rPr>
          <w:rFonts w:ascii="微软雅黑" w:hAnsi="微软雅黑" w:eastAsia="微软雅黑"/>
        </w:rPr>
      </w:pPr>
    </w:p>
    <w:p>
      <w:pPr>
        <w:pStyle w:val="3"/>
        <w:rPr>
          <w:rFonts w:ascii="微软雅黑" w:hAnsi="微软雅黑" w:eastAsia="微软雅黑"/>
        </w:rPr>
      </w:pPr>
      <w:bookmarkStart w:id="329" w:name="_Toc462922025"/>
      <w:bookmarkStart w:id="330" w:name="_Toc450312622"/>
      <w:r>
        <w:rPr>
          <w:rFonts w:hint="eastAsia" w:ascii="微软雅黑" w:hAnsi="微软雅黑" w:eastAsia="微软雅黑"/>
        </w:rPr>
        <w:t>标的录入</w:t>
      </w:r>
      <w:bookmarkEnd w:id="329"/>
      <w:bookmarkEnd w:id="330"/>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名称：create_bid_info</w:t>
      </w:r>
    </w:p>
    <w:p>
      <w:pPr>
        <w:pStyle w:val="4"/>
      </w:pPr>
      <w:bookmarkStart w:id="331" w:name="_Toc450312623"/>
      <w:bookmarkStart w:id="332" w:name="_Toc462922026"/>
      <w:r>
        <w:rPr>
          <w:rFonts w:hint="eastAsia"/>
        </w:rPr>
        <w:t>参数</w:t>
      </w:r>
      <w:bookmarkEnd w:id="331"/>
      <w:bookmarkEnd w:id="332"/>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10"/>
        <w:gridCol w:w="63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gridSpan w:val="2"/>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7"/>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w:t>
            </w:r>
            <w:r>
              <w:rPr>
                <w:rFonts w:hint="eastAsia" w:ascii="微软雅黑" w:hAnsi="微软雅黑" w:eastAsia="微软雅黑"/>
                <w:sz w:val="18"/>
                <w:szCs w:val="18"/>
              </w:rPr>
              <w:t>bid_no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64</w:t>
            </w:r>
            <w:r>
              <w:rPr>
                <w:rFonts w:ascii="微软雅黑" w:hAnsi="微软雅黑" w:eastAsia="微软雅黑"/>
                <w:sz w:val="18"/>
                <w:szCs w:val="18"/>
              </w:rPr>
              <w:t xml:space="preserve">) </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商户网站标的号，不能重复</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web_site_name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网站名称</w:t>
            </w:r>
            <w:r>
              <w:rPr>
                <w:rFonts w:ascii="微软雅黑" w:hAnsi="微软雅黑" w:eastAsia="微软雅黑"/>
                <w:sz w:val="18"/>
                <w:szCs w:val="18"/>
              </w:rPr>
              <w:t>/</w:t>
            </w:r>
            <w:r>
              <w:rPr>
                <w:rFonts w:hint="eastAsia" w:ascii="微软雅黑" w:hAnsi="微软雅黑" w:eastAsia="微软雅黑"/>
                <w:sz w:val="18"/>
                <w:szCs w:val="18"/>
              </w:rPr>
              <w:t>平台</w:t>
            </w:r>
            <w:r>
              <w:rPr>
                <w:rFonts w:ascii="微软雅黑" w:hAnsi="微软雅黑" w:eastAsia="微软雅黑"/>
                <w:sz w:val="18"/>
                <w:szCs w:val="18"/>
              </w:rPr>
              <w:t>名称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网站</w:t>
            </w:r>
            <w:r>
              <w:rPr>
                <w:rFonts w:ascii="微软雅黑" w:hAnsi="微软雅黑" w:eastAsia="微软雅黑"/>
                <w:sz w:val="18"/>
                <w:szCs w:val="18"/>
              </w:rPr>
              <w:t>名称/</w:t>
            </w:r>
            <w:r>
              <w:rPr>
                <w:rFonts w:hint="eastAsia" w:ascii="微软雅黑" w:hAnsi="微软雅黑" w:eastAsia="微软雅黑"/>
                <w:sz w:val="18"/>
                <w:szCs w:val="18"/>
              </w:rPr>
              <w:t>平台</w:t>
            </w:r>
            <w:r>
              <w:rPr>
                <w:rFonts w:ascii="微软雅黑" w:hAnsi="微软雅黑" w:eastAsia="微软雅黑"/>
                <w:sz w:val="18"/>
                <w:szCs w:val="18"/>
              </w:rPr>
              <w:t>名称</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bid_name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标的名称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标的名称</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xxx</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w:t>
            </w:r>
            <w:r>
              <w:rPr>
                <w:rFonts w:ascii="微软雅黑" w:hAnsi="微软雅黑" w:eastAsia="微软雅黑"/>
                <w:sz w:val="18"/>
                <w:szCs w:val="18"/>
              </w:rPr>
              <w:t>标的类型</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CREDIT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发标金额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发标</w:t>
            </w:r>
            <w:r>
              <w:rPr>
                <w:rFonts w:ascii="微软雅黑" w:hAnsi="微软雅黑" w:eastAsia="微软雅黑"/>
                <w:sz w:val="18"/>
                <w:szCs w:val="18"/>
              </w:rPr>
              <w:t>金额</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bid_year_rate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年化收益率</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Number(8,2)</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年化</w:t>
            </w:r>
            <w:r>
              <w:rPr>
                <w:rFonts w:ascii="微软雅黑" w:hAnsi="微软雅黑" w:eastAsia="微软雅黑"/>
                <w:sz w:val="18"/>
                <w:szCs w:val="18"/>
              </w:rPr>
              <w:t>收益率（%）</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bid_duration</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w:t>
            </w:r>
            <w:r>
              <w:rPr>
                <w:rFonts w:hint="eastAsia" w:ascii="微软雅黑" w:hAnsi="微软雅黑" w:eastAsia="微软雅黑"/>
                <w:sz w:val="18"/>
                <w:szCs w:val="18"/>
              </w:rPr>
              <w:t>期限</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w:t>
            </w:r>
            <w:r>
              <w:rPr>
                <w:rFonts w:hint="eastAsia" w:ascii="微软雅黑" w:hAnsi="微软雅黑" w:eastAsia="微软雅黑"/>
                <w:sz w:val="18"/>
                <w:szCs w:val="18"/>
              </w:rPr>
              <w:t>期限，精确到天</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repay_type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还款方式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参考附录：还款</w:t>
            </w:r>
            <w:r>
              <w:rPr>
                <w:rFonts w:ascii="微软雅黑" w:hAnsi="微软雅黑" w:eastAsia="微软雅黑"/>
                <w:sz w:val="18"/>
                <w:szCs w:val="18"/>
              </w:rPr>
              <w:t>方式</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AVERAGE_CAPITAL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protocol_type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协议类型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参考附录：协议</w:t>
            </w:r>
            <w:r>
              <w:rPr>
                <w:rFonts w:ascii="微软雅黑" w:hAnsi="微软雅黑" w:eastAsia="微软雅黑"/>
                <w:sz w:val="18"/>
                <w:szCs w:val="18"/>
              </w:rPr>
              <w:t>类型</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bid_product_type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标的产品类型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参考附录：标的</w:t>
            </w:r>
            <w:r>
              <w:rPr>
                <w:rFonts w:ascii="微软雅黑" w:hAnsi="微软雅黑" w:eastAsia="微软雅黑"/>
                <w:sz w:val="18"/>
                <w:szCs w:val="18"/>
              </w:rPr>
              <w:t>产品类型</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w:t>
            </w:r>
            <w:r>
              <w:rPr>
                <w:rFonts w:hint="eastAsia"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recommend_inst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推荐机构</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String(200)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推荐机构</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w:t>
            </w:r>
            <w:r>
              <w:rPr>
                <w:rFonts w:hint="eastAsia" w:ascii="微软雅黑" w:hAnsi="微软雅黑" w:eastAsia="微软雅黑"/>
                <w:sz w:val="18"/>
                <w:szCs w:val="18"/>
              </w:rPr>
              <w:t>担保</w:t>
            </w:r>
            <w:r>
              <w:rPr>
                <w:rFonts w:ascii="微软雅黑" w:hAnsi="微软雅黑" w:eastAsia="微软雅黑"/>
                <w:sz w:val="18"/>
                <w:szCs w:val="18"/>
              </w:rPr>
              <w:t>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limit_min_bid_copys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限定最低投标份数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限定最低投标份数</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w:t>
            </w:r>
            <w:r>
              <w:rPr>
                <w:rFonts w:hint="eastAsia"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limit_per_copy_amount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w:t>
            </w:r>
            <w:r>
              <w:rPr>
                <w:rFonts w:hint="eastAsia" w:ascii="微软雅黑" w:hAnsi="微软雅黑" w:eastAsia="微软雅黑"/>
                <w:sz w:val="18"/>
                <w:szCs w:val="18"/>
              </w:rPr>
              <w:t>每份</w:t>
            </w:r>
            <w:r>
              <w:rPr>
                <w:rFonts w:ascii="微软雅黑" w:hAnsi="微软雅黑" w:eastAsia="微软雅黑"/>
                <w:sz w:val="18"/>
                <w:szCs w:val="18"/>
              </w:rPr>
              <w:t>投标金额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w:t>
            </w:r>
            <w:r>
              <w:rPr>
                <w:rFonts w:hint="eastAsia" w:ascii="微软雅黑" w:hAnsi="微软雅黑" w:eastAsia="微软雅黑"/>
                <w:sz w:val="18"/>
                <w:szCs w:val="18"/>
              </w:rPr>
              <w:t>每份</w:t>
            </w:r>
            <w:r>
              <w:rPr>
                <w:rFonts w:ascii="微软雅黑" w:hAnsi="微软雅黑" w:eastAsia="微软雅黑"/>
                <w:sz w:val="18"/>
                <w:szCs w:val="18"/>
              </w:rPr>
              <w:t>投标金额</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w:t>
            </w:r>
            <w:r>
              <w:rPr>
                <w:rFonts w:hint="eastAsia"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limit_max_bid_amount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限定最多投标金额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限定最多投标金额</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w:t>
            </w:r>
            <w:r>
              <w:rPr>
                <w:rFonts w:hint="eastAsia"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limit_min_bid_amount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限定最少投标金额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限定最少投标金额</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w:t>
            </w:r>
            <w:r>
              <w:rPr>
                <w:rFonts w:hint="eastAsia"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64</w:t>
            </w:r>
            <w:r>
              <w:rPr>
                <w:rFonts w:hint="eastAsia" w:ascii="微软雅黑" w:hAnsi="微软雅黑" w:eastAsia="微软雅黑"/>
                <w:sz w:val="18"/>
                <w:szCs w:val="18"/>
              </w:rPr>
              <w:t>）</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标的url</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String(100)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标的在商户网站可以访问到的URL链接地址</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w:t>
            </w:r>
            <w:r>
              <w:rPr>
                <w:rFonts w:ascii="微软雅黑" w:hAnsi="微软雅黑" w:eastAsia="微软雅黑"/>
                <w:sz w:val="18"/>
                <w:szCs w:val="18"/>
              </w:rPr>
              <w:t>egin</w:t>
            </w:r>
            <w:r>
              <w:rPr>
                <w:rFonts w:hint="eastAsia" w:ascii="微软雅黑" w:hAnsi="微软雅黑" w:eastAsia="微软雅黑"/>
                <w:sz w:val="18"/>
                <w:szCs w:val="18"/>
              </w:rPr>
              <w:t>_d</w:t>
            </w:r>
            <w:r>
              <w:rPr>
                <w:rFonts w:ascii="微软雅黑" w:hAnsi="微软雅黑" w:eastAsia="微软雅黑"/>
                <w:sz w:val="18"/>
                <w:szCs w:val="18"/>
              </w:rPr>
              <w:t>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标的开始时间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w:t>
            </w:r>
            <w:r>
              <w:rPr>
                <w:rFonts w:ascii="微软雅黑" w:hAnsi="微软雅黑" w:eastAsia="微软雅黑"/>
                <w:sz w:val="18"/>
                <w:szCs w:val="18"/>
              </w:rPr>
              <w:t>yyyyMMddHHmmss</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20150401142530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term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还款期限</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格式：</w:t>
            </w:r>
            <w:r>
              <w:rPr>
                <w:rFonts w:ascii="微软雅黑" w:hAnsi="微软雅黑" w:eastAsia="微软雅黑"/>
                <w:sz w:val="18"/>
                <w:szCs w:val="18"/>
              </w:rPr>
              <w:t>yyyyMMddHHmmss</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时间格式20150401142530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guarantee_method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担保方式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String(64)</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担保方式，例如：企业担保，</w:t>
            </w:r>
          </w:p>
          <w:p>
            <w:pPr>
              <w:pStyle w:val="33"/>
              <w:rPr>
                <w:rFonts w:ascii="微软雅黑" w:hAnsi="微软雅黑" w:eastAsia="微软雅黑"/>
                <w:sz w:val="18"/>
                <w:szCs w:val="18"/>
              </w:rPr>
            </w:pPr>
            <w:r>
              <w:rPr>
                <w:rFonts w:hint="eastAsia" w:ascii="微软雅黑" w:hAnsi="微软雅黑" w:eastAsia="微软雅黑"/>
                <w:sz w:val="18"/>
                <w:szCs w:val="18"/>
              </w:rPr>
              <w:t>xx保险担保，银行担保，无担保 等等，具体内容商户可自行定义</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银行担保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e</w:t>
            </w:r>
            <w:r>
              <w:rPr>
                <w:rFonts w:hint="eastAsia" w:ascii="微软雅黑" w:hAnsi="微软雅黑" w:eastAsia="微软雅黑"/>
                <w:sz w:val="18"/>
                <w:szCs w:val="18"/>
              </w:rPr>
              <w:t>xtend</w:t>
            </w:r>
            <w:r>
              <w:rPr>
                <w:rFonts w:ascii="微软雅黑" w:hAnsi="微软雅黑" w:eastAsia="微软雅黑"/>
                <w:sz w:val="18"/>
                <w:szCs w:val="18"/>
              </w:rPr>
              <w:t>_param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扩展</w:t>
            </w:r>
            <w:r>
              <w:rPr>
                <w:rFonts w:ascii="微软雅黑" w:hAnsi="微软雅黑" w:eastAsia="微软雅黑"/>
                <w:sz w:val="18"/>
                <w:szCs w:val="18"/>
              </w:rPr>
              <w:t>信息</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(200)</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业务</w:t>
            </w:r>
            <w:r>
              <w:rPr>
                <w:rFonts w:ascii="微软雅黑" w:hAnsi="微软雅黑" w:eastAsia="微软雅黑"/>
                <w:sz w:val="18"/>
                <w:szCs w:val="18"/>
              </w:rPr>
              <w:t>扩展信息</w:t>
            </w:r>
            <w:r>
              <w:rPr>
                <w:rFonts w:hint="eastAsia"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参数格式：参数名</w:t>
            </w:r>
            <w:r>
              <w:rPr>
                <w:rFonts w:ascii="微软雅黑" w:hAnsi="微软雅黑" w:eastAsia="微软雅黑"/>
                <w:sz w:val="18"/>
                <w:szCs w:val="18"/>
              </w:rPr>
              <w:t>1^</w:t>
            </w:r>
            <w:r>
              <w:rPr>
                <w:rFonts w:hint="eastAsia" w:ascii="微软雅黑" w:hAnsi="微软雅黑" w:eastAsia="微软雅黑"/>
                <w:sz w:val="18"/>
                <w:szCs w:val="18"/>
              </w:rPr>
              <w:t>参数值</w:t>
            </w:r>
            <w:r>
              <w:rPr>
                <w:rFonts w:ascii="微软雅黑" w:hAnsi="微软雅黑" w:eastAsia="微软雅黑"/>
                <w:sz w:val="18"/>
                <w:szCs w:val="18"/>
              </w:rPr>
              <w:t>1|</w:t>
            </w:r>
            <w:r>
              <w:rPr>
                <w:rFonts w:hint="eastAsia" w:ascii="微软雅黑" w:hAnsi="微软雅黑" w:eastAsia="微软雅黑"/>
                <w:sz w:val="18"/>
                <w:szCs w:val="18"/>
              </w:rPr>
              <w:t>参数名</w:t>
            </w:r>
            <w:r>
              <w:rPr>
                <w:rFonts w:ascii="微软雅黑" w:hAnsi="微软雅黑" w:eastAsia="微软雅黑"/>
                <w:sz w:val="18"/>
                <w:szCs w:val="18"/>
              </w:rPr>
              <w:t>2^</w:t>
            </w:r>
            <w:r>
              <w:rPr>
                <w:rFonts w:hint="eastAsia" w:ascii="微软雅黑" w:hAnsi="微软雅黑" w:eastAsia="微软雅黑"/>
                <w:sz w:val="18"/>
                <w:szCs w:val="18"/>
              </w:rPr>
              <w:t>参数值</w:t>
            </w:r>
            <w:r>
              <w:rPr>
                <w:rFonts w:ascii="微软雅黑" w:hAnsi="微软雅黑" w:eastAsia="微软雅黑"/>
                <w:sz w:val="18"/>
                <w:szCs w:val="18"/>
              </w:rPr>
              <w:t>2|</w:t>
            </w:r>
            <w:r>
              <w:rPr>
                <w:rFonts w:hint="eastAsia" w:ascii="微软雅黑" w:hAnsi="微软雅黑" w:eastAsia="微软雅黑"/>
                <w:sz w:val="18"/>
                <w:szCs w:val="18"/>
              </w:rPr>
              <w:t>……</w:t>
            </w: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test^true|notify_type^sync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borrower_info_list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w:t>
            </w:r>
            <w:r>
              <w:rPr>
                <w:rFonts w:hint="eastAsia" w:ascii="微软雅黑" w:hAnsi="微软雅黑" w:eastAsia="微软雅黑"/>
                <w:sz w:val="18"/>
                <w:szCs w:val="18"/>
              </w:rPr>
              <w:t>信息</w:t>
            </w:r>
            <w:r>
              <w:rPr>
                <w:rFonts w:ascii="微软雅黑" w:hAnsi="微软雅黑" w:eastAsia="微软雅黑"/>
                <w:sz w:val="18"/>
                <w:szCs w:val="18"/>
              </w:rPr>
              <w:t>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无长度范围限制</w:t>
            </w:r>
          </w:p>
        </w:tc>
        <w:tc>
          <w:tcPr>
            <w:tcW w:w="2482"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借款人信息列表，</w:t>
            </w:r>
            <w:r>
              <w:rPr>
                <w:rFonts w:hint="eastAsia" w:ascii="微软雅黑" w:hAnsi="微软雅黑" w:eastAsia="微软雅黑"/>
                <w:sz w:val="18"/>
                <w:szCs w:val="18"/>
              </w:rPr>
              <w:t>参考</w:t>
            </w:r>
            <w:r>
              <w:rPr>
                <w:rFonts w:ascii="微软雅黑" w:hAnsi="微软雅黑" w:eastAsia="微软雅黑"/>
                <w:sz w:val="18"/>
                <w:szCs w:val="18"/>
              </w:rPr>
              <w:t>借款人信息,参数之间用“~”</w:t>
            </w:r>
            <w:r>
              <w:rPr>
                <w:rFonts w:hint="eastAsia" w:ascii="微软雅黑" w:hAnsi="微软雅黑" w:eastAsia="微软雅黑"/>
                <w:sz w:val="18"/>
                <w:szCs w:val="18"/>
              </w:rPr>
              <w:t>分割</w:t>
            </w:r>
            <w:r>
              <w:rPr>
                <w:rFonts w:ascii="微软雅黑" w:hAnsi="微软雅黑" w:eastAsia="微软雅黑"/>
                <w:sz w:val="18"/>
                <w:szCs w:val="18"/>
              </w:rPr>
              <w:t>，</w:t>
            </w:r>
            <w:r>
              <w:rPr>
                <w:rFonts w:hint="eastAsia" w:ascii="微软雅黑" w:hAnsi="微软雅黑" w:eastAsia="微软雅黑"/>
                <w:sz w:val="18"/>
                <w:szCs w:val="18"/>
              </w:rPr>
              <w:t>条目</w:t>
            </w:r>
            <w:r>
              <w:rPr>
                <w:rFonts w:ascii="微软雅黑" w:hAnsi="微软雅黑" w:eastAsia="微软雅黑"/>
                <w:sz w:val="18"/>
                <w:szCs w:val="18"/>
              </w:rPr>
              <w:t>之间用“$”</w:t>
            </w:r>
            <w:r>
              <w:rPr>
                <w:rFonts w:hint="eastAsia" w:ascii="微软雅黑" w:hAnsi="微软雅黑" w:eastAsia="微软雅黑"/>
                <w:sz w:val="18"/>
                <w:szCs w:val="18"/>
              </w:rPr>
              <w:t>分割</w:t>
            </w:r>
            <w:r>
              <w:rPr>
                <w:rFonts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标的</w:t>
            </w:r>
            <w:r>
              <w:rPr>
                <w:rFonts w:ascii="微软雅黑" w:hAnsi="微软雅黑" w:eastAsia="微软雅黑"/>
                <w:sz w:val="18"/>
                <w:szCs w:val="18"/>
              </w:rPr>
              <w:t>借款人</w:t>
            </w:r>
            <w:r>
              <w:rPr>
                <w:rFonts w:hint="eastAsia" w:ascii="微软雅黑" w:hAnsi="微软雅黑" w:eastAsia="微软雅黑"/>
                <w:sz w:val="18"/>
                <w:szCs w:val="18"/>
              </w:rPr>
              <w:t>信息</w:t>
            </w:r>
            <w:r>
              <w:rPr>
                <w:rFonts w:ascii="微软雅黑" w:hAnsi="微软雅黑" w:eastAsia="微软雅黑"/>
                <w:sz w:val="18"/>
                <w:szCs w:val="18"/>
              </w:rPr>
              <w:t>列表不能超过10条。</w:t>
            </w:r>
          </w:p>
          <w:p>
            <w:pPr>
              <w:pStyle w:val="33"/>
              <w:rPr>
                <w:rFonts w:ascii="微软雅黑" w:hAnsi="微软雅黑" w:eastAsia="微软雅黑"/>
                <w:sz w:val="18"/>
                <w:szCs w:val="18"/>
              </w:rPr>
            </w:pPr>
            <w:r>
              <w:rPr>
                <w:rFonts w:ascii="微软雅黑" w:hAnsi="微软雅黑" w:eastAsia="微软雅黑"/>
                <w:sz w:val="18"/>
                <w:szCs w:val="18"/>
              </w:rPr>
              <w:t>恒丰商户目前</w:t>
            </w:r>
            <w:r>
              <w:rPr>
                <w:rFonts w:hint="eastAsia" w:ascii="微软雅黑" w:hAnsi="微软雅黑" w:eastAsia="微软雅黑"/>
                <w:sz w:val="18"/>
                <w:szCs w:val="18"/>
              </w:rPr>
              <w:t>只</w:t>
            </w:r>
            <w:r>
              <w:rPr>
                <w:rFonts w:ascii="微软雅黑" w:hAnsi="微软雅黑" w:eastAsia="微软雅黑"/>
                <w:sz w:val="18"/>
                <w:szCs w:val="18"/>
              </w:rPr>
              <w:t>支持1</w:t>
            </w:r>
            <w:r>
              <w:rPr>
                <w:rFonts w:hint="eastAsia" w:ascii="微软雅黑" w:hAnsi="微软雅黑" w:eastAsia="微软雅黑"/>
                <w:sz w:val="18"/>
                <w:szCs w:val="18"/>
              </w:rPr>
              <w:t>条</w:t>
            </w:r>
            <w:r>
              <w:rPr>
                <w:rFonts w:ascii="微软雅黑" w:hAnsi="微软雅黑" w:eastAsia="微软雅黑"/>
                <w:sz w:val="18"/>
                <w:szCs w:val="18"/>
              </w:rPr>
              <w:t>借款人信息。</w:t>
            </w:r>
          </w:p>
          <w:p>
            <w:pPr>
              <w:pStyle w:val="33"/>
              <w:rPr>
                <w:rFonts w:ascii="微软雅黑" w:hAnsi="微软雅黑" w:eastAsia="微软雅黑"/>
                <w:sz w:val="18"/>
                <w:szCs w:val="18"/>
              </w:rPr>
            </w:pPr>
          </w:p>
        </w:tc>
        <w:tc>
          <w:tcPr>
            <w:tcW w:w="6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0254237911~UID~100~买房1~18300000001~01012345678~上海~10~100~本科~已婚~上海街道~a@126.com~summary~1^a|b^d$19870131~UID~100~买房2~18300000001~01012345678~上海~10~100~本科~已婚~上海街道~a@126.com~summary~1^a|b^d</w:t>
            </w:r>
          </w:p>
        </w:tc>
      </w:tr>
    </w:tbl>
    <w:p>
      <w:pPr>
        <w:pStyle w:val="4"/>
      </w:pPr>
      <w:bookmarkStart w:id="333" w:name="_Toc462922027"/>
      <w:bookmarkStart w:id="334" w:name="_Toc450312624"/>
      <w:r>
        <w:rPr>
          <w:rFonts w:hint="eastAsia"/>
        </w:rPr>
        <w:t>借款人</w:t>
      </w:r>
      <w:r>
        <w:t>信息</w:t>
      </w:r>
      <w:bookmarkEnd w:id="333"/>
      <w:bookmarkEnd w:id="334"/>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993"/>
        <w:gridCol w:w="69"/>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gridSpan w:val="2"/>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7"/>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借款人id标识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借款人</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类型，包括</w:t>
            </w:r>
            <w:r>
              <w:rPr>
                <w:rFonts w:hint="eastAsia" w:ascii="微软雅黑" w:hAnsi="微软雅黑" w:eastAsia="微软雅黑"/>
                <w:sz w:val="18"/>
                <w:szCs w:val="18"/>
              </w:rPr>
              <w:t>UID、</w:t>
            </w:r>
            <w:r>
              <w:rPr>
                <w:rFonts w:ascii="微软雅黑" w:hAnsi="微软雅黑" w:eastAsia="微软雅黑"/>
                <w:sz w:val="18"/>
                <w:szCs w:val="18"/>
              </w:rPr>
              <w:t>MOBILE</w:t>
            </w:r>
            <w:r>
              <w:rPr>
                <w:rFonts w:hint="eastAsia" w:ascii="微软雅黑" w:hAnsi="微软雅黑" w:eastAsia="微软雅黑"/>
                <w:sz w:val="18"/>
                <w:szCs w:val="18"/>
              </w:rPr>
              <w:t>、</w:t>
            </w:r>
            <w:r>
              <w:rPr>
                <w:rFonts w:ascii="微软雅黑" w:hAnsi="微软雅黑" w:eastAsia="微软雅黑"/>
                <w:sz w:val="18"/>
                <w:szCs w:val="18"/>
              </w:rPr>
              <w:t>EMAIL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借款用途</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200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借款用途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买房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参数5</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借款人联系手机号码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15</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借款人联系手机号码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183xxxxx</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参数6</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借款人固定</w:t>
            </w:r>
            <w:r>
              <w:rPr>
                <w:rFonts w:hint="eastAsia" w:ascii="微软雅黑" w:hAnsi="微软雅黑" w:eastAsia="微软雅黑"/>
                <w:sz w:val="18"/>
                <w:szCs w:val="18"/>
              </w:rPr>
              <w:t>电话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20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借款人固定</w:t>
            </w:r>
            <w:r>
              <w:rPr>
                <w:rFonts w:hint="eastAsia" w:ascii="微软雅黑" w:hAnsi="微软雅黑" w:eastAsia="微软雅黑"/>
                <w:sz w:val="18"/>
                <w:szCs w:val="18"/>
              </w:rPr>
              <w:t>电话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参数7</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借款人工作单位</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借款人工作单位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参数8</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借款人工作年限</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5</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借款人工作年限</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参数9</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借款人税后月收入</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借款人税后月收入</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参数10</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借款人学历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30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借款人学历</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本科</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参数11</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借款人婚姻状况</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借款人婚姻状况</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已婚</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参数12</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200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借款人地址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参数13</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借款人邮箱</w:t>
            </w:r>
            <w:r>
              <w:rPr>
                <w:rFonts w:hint="eastAsia" w:ascii="微软雅黑" w:hAnsi="微软雅黑" w:eastAsia="微软雅黑"/>
                <w:sz w:val="18"/>
                <w:szCs w:val="18"/>
              </w:rPr>
              <w:t>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借款人邮箱</w:t>
            </w:r>
            <w:r>
              <w:rPr>
                <w:rFonts w:hint="eastAsia" w:ascii="微软雅黑" w:hAnsi="微软雅黑" w:eastAsia="微软雅黑"/>
                <w:sz w:val="18"/>
                <w:szCs w:val="18"/>
              </w:rPr>
              <w:t>地址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xxx@sina.com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参数14</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64</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993"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参数15</w:t>
            </w:r>
          </w:p>
        </w:tc>
        <w:tc>
          <w:tcPr>
            <w:tcW w:w="1487" w:type="dxa"/>
            <w:gridSpan w:val="2"/>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扩展信息</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String(1000)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扩展信息</w:t>
            </w:r>
          </w:p>
          <w:p>
            <w:pPr>
              <w:pStyle w:val="33"/>
              <w:rPr>
                <w:rFonts w:ascii="微软雅黑" w:hAnsi="微软雅黑" w:eastAsia="微软雅黑"/>
                <w:sz w:val="18"/>
                <w:szCs w:val="18"/>
              </w:rPr>
            </w:pPr>
            <w:r>
              <w:rPr>
                <w:rFonts w:hint="eastAsia" w:ascii="微软雅黑" w:hAnsi="微软雅黑" w:eastAsia="微软雅黑"/>
                <w:sz w:val="18"/>
                <w:szCs w:val="18"/>
              </w:rPr>
              <w:t>key1^value1|key2^value2</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a^1|b^2</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out_bid</w:t>
            </w:r>
            <w:r>
              <w:rPr>
                <w:rFonts w:hint="eastAsia" w:ascii="微软雅黑" w:hAnsi="微软雅黑" w:eastAsia="微软雅黑"/>
                <w:sz w:val="18"/>
                <w:szCs w:val="18"/>
              </w:rPr>
              <w:t>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inner_bid_no</w:t>
            </w:r>
          </w:p>
        </w:tc>
        <w:tc>
          <w:tcPr>
            <w:tcW w:w="1418" w:type="dxa"/>
            <w:tcBorders>
              <w:top w:val="single" w:color="538DD4" w:sz="8" w:space="0"/>
              <w:left w:val="single" w:color="538DD4" w:sz="8" w:space="0"/>
              <w:bottom w:val="single" w:color="538DD4" w:sz="8" w:space="0"/>
              <w:right w:val="single" w:color="538DD4" w:sz="8" w:space="0"/>
            </w:tcBorders>
          </w:tcPr>
          <w:p>
            <w:pPr>
              <w:pStyle w:val="33"/>
              <w:jc w:val="both"/>
              <w:rPr>
                <w:rFonts w:ascii="微软雅黑" w:hAnsi="微软雅黑" w:eastAsia="微软雅黑"/>
                <w:sz w:val="18"/>
                <w:szCs w:val="18"/>
              </w:rPr>
            </w:pPr>
            <w:r>
              <w:rPr>
                <w:rFonts w:ascii="微软雅黑" w:hAnsi="微软雅黑" w:eastAsia="微软雅黑"/>
                <w:sz w:val="18"/>
                <w:szCs w:val="18"/>
              </w:rPr>
              <w:t>标的凭证号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SINA</w:t>
            </w:r>
            <w:r>
              <w:rPr>
                <w:rFonts w:hint="eastAsia" w:ascii="微软雅黑" w:hAnsi="微软雅黑" w:eastAsia="微软雅黑"/>
                <w:sz w:val="18"/>
                <w:szCs w:val="18"/>
              </w:rPr>
              <w:t>支付</w:t>
            </w:r>
            <w:r>
              <w:rPr>
                <w:rFonts w:ascii="微软雅黑" w:hAnsi="微软雅黑" w:eastAsia="微软雅黑"/>
                <w:sz w:val="18"/>
                <w:szCs w:val="18"/>
              </w:rPr>
              <w:t>内部标的凭证号</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bid_</w:t>
            </w:r>
            <w:r>
              <w:rPr>
                <w:rFonts w:ascii="微软雅黑" w:hAnsi="微软雅黑" w:eastAsia="微软雅黑"/>
                <w:sz w:val="18"/>
                <w:szCs w:val="18"/>
              </w:rPr>
              <w:t>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w:t>
            </w:r>
            <w:r>
              <w:rPr>
                <w:rFonts w:ascii="微软雅黑" w:hAnsi="微软雅黑" w:eastAsia="微软雅黑"/>
                <w:sz w:val="18"/>
                <w:szCs w:val="18"/>
              </w:rPr>
              <w:t xml:space="preserve"> </w:t>
            </w:r>
            <w:r>
              <w:rPr>
                <w:rFonts w:hint="eastAsia" w:ascii="微软雅黑" w:hAnsi="微软雅黑" w:eastAsia="微软雅黑"/>
                <w:sz w:val="18"/>
                <w:szCs w:val="18"/>
              </w:rPr>
              <w:t>标的状态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reject_reason</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拒绝原因</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拒绝原因 </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gmt_create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创建时间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20160401010101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gmt_modify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20160401010101</w:t>
            </w:r>
          </w:p>
        </w:tc>
      </w:tr>
    </w:tbl>
    <w:p>
      <w:pPr>
        <w:pStyle w:val="4"/>
      </w:pPr>
      <w:bookmarkStart w:id="335" w:name="_Toc462922028"/>
      <w:bookmarkStart w:id="336" w:name="_Toc450312625"/>
      <w:r>
        <w:rPr>
          <w:rFonts w:hint="eastAsia"/>
        </w:rPr>
        <w:t>说明</w:t>
      </w:r>
      <w:bookmarkEnd w:id="335"/>
      <w:bookmarkEnd w:id="336"/>
    </w:p>
    <w:p>
      <w:pPr>
        <w:pStyle w:val="32"/>
        <w:ind w:firstLine="0" w:firstLineChars="0"/>
        <w:rPr>
          <w:rFonts w:ascii="微软雅黑" w:hAnsi="微软雅黑" w:eastAsia="微软雅黑"/>
        </w:rPr>
      </w:pPr>
      <w:r>
        <w:rPr>
          <w:rFonts w:hint="eastAsia" w:ascii="微软雅黑" w:hAnsi="微软雅黑" w:eastAsia="微软雅黑"/>
        </w:rPr>
        <w:t>P2P商户在标的建立之后，可以通过此接口将标的信息传递给新浪支付做备案。并在后续满标后进行的代收代付业务操作中带上之前备案的标的信息，以便新浪支付风控人员进行风控审核。</w:t>
      </w:r>
    </w:p>
    <w:p>
      <w:pPr>
        <w:pStyle w:val="32"/>
        <w:ind w:firstLine="0" w:firstLineChars="0"/>
        <w:rPr>
          <w:rFonts w:ascii="微软雅黑" w:hAnsi="微软雅黑" w:eastAsia="微软雅黑"/>
        </w:rPr>
      </w:pPr>
      <w:r>
        <w:rPr>
          <w:rFonts w:hint="eastAsia" w:ascii="微软雅黑" w:hAnsi="微软雅黑" w:eastAsia="微软雅黑"/>
        </w:rPr>
        <w:t>标的相关业务校验：</w:t>
      </w:r>
    </w:p>
    <w:p>
      <w:pPr>
        <w:pStyle w:val="32"/>
        <w:numPr>
          <w:ilvl w:val="0"/>
          <w:numId w:val="27"/>
        </w:numPr>
        <w:ind w:firstLineChars="0"/>
        <w:rPr>
          <w:rFonts w:ascii="微软雅黑" w:hAnsi="微软雅黑" w:eastAsia="微软雅黑"/>
        </w:rPr>
      </w:pPr>
      <w:r>
        <w:rPr>
          <w:rFonts w:hint="eastAsia" w:ascii="微软雅黑" w:hAnsi="微软雅黑" w:eastAsia="微软雅黑"/>
        </w:rPr>
        <w:t>业务接口(代收、代付等)中有标的号传入时，会校验该标的号是否已经在新浪支付录入过。</w:t>
      </w:r>
    </w:p>
    <w:p>
      <w:pPr>
        <w:pStyle w:val="32"/>
        <w:numPr>
          <w:ilvl w:val="0"/>
          <w:numId w:val="27"/>
        </w:numPr>
        <w:ind w:firstLineChars="0"/>
        <w:rPr>
          <w:rFonts w:ascii="微软雅黑" w:hAnsi="微软雅黑" w:eastAsia="微软雅黑"/>
        </w:rPr>
      </w:pPr>
      <w:r>
        <w:rPr>
          <w:rFonts w:hint="eastAsia" w:ascii="微软雅黑" w:hAnsi="微软雅黑" w:eastAsia="微软雅黑"/>
        </w:rPr>
        <w:t>当为放款给借款人(外部业务码=2001)时，会校验放款交易的收款人是否为标的借款人，并且累计放款金额不能超过标的金额。</w:t>
      </w:r>
    </w:p>
    <w:p>
      <w:pPr>
        <w:pStyle w:val="32"/>
        <w:numPr>
          <w:ilvl w:val="0"/>
          <w:numId w:val="27"/>
        </w:numPr>
        <w:ind w:firstLineChars="0"/>
        <w:rPr>
          <w:rFonts w:ascii="微软雅黑" w:hAnsi="微软雅黑" w:eastAsia="微软雅黑"/>
        </w:rPr>
      </w:pPr>
      <w:r>
        <w:rPr>
          <w:rFonts w:hint="eastAsia" w:ascii="微软雅黑" w:hAnsi="微软雅黑" w:eastAsia="微软雅黑"/>
        </w:rPr>
        <w:t>标的名称不能重复，提交重复名称的标的会被直接拒绝。</w:t>
      </w:r>
    </w:p>
    <w:p>
      <w:pPr>
        <w:pStyle w:val="32"/>
        <w:numPr>
          <w:ilvl w:val="0"/>
          <w:numId w:val="27"/>
        </w:numPr>
        <w:ind w:firstLineChars="0"/>
        <w:rPr>
          <w:rFonts w:ascii="微软雅黑" w:hAnsi="微软雅黑" w:eastAsia="微软雅黑"/>
        </w:rPr>
      </w:pPr>
      <w:r>
        <w:rPr>
          <w:rFonts w:hint="eastAsia" w:ascii="微软雅黑" w:hAnsi="微软雅黑" w:eastAsia="微软雅黑"/>
        </w:rPr>
        <w:t>标的状态如果不是有效(VALID),则会拒绝交易请求。</w:t>
      </w:r>
    </w:p>
    <w:p>
      <w:pPr>
        <w:pStyle w:val="32"/>
        <w:ind w:firstLine="0" w:firstLineChars="0"/>
        <w:rPr>
          <w:rFonts w:ascii="微软雅黑" w:hAnsi="微软雅黑" w:eastAsia="微软雅黑"/>
        </w:rPr>
      </w:pPr>
    </w:p>
    <w:p>
      <w:pPr>
        <w:pStyle w:val="3"/>
        <w:rPr>
          <w:rFonts w:ascii="微软雅黑" w:hAnsi="微软雅黑" w:eastAsia="微软雅黑"/>
        </w:rPr>
      </w:pPr>
      <w:bookmarkStart w:id="337" w:name="_Toc450312626"/>
      <w:bookmarkStart w:id="338" w:name="_Toc462922029"/>
      <w:r>
        <w:rPr>
          <w:rFonts w:hint="eastAsia" w:ascii="微软雅黑" w:hAnsi="微软雅黑" w:eastAsia="微软雅黑"/>
        </w:rPr>
        <w:t>标的信息</w:t>
      </w:r>
      <w:r>
        <w:rPr>
          <w:rFonts w:ascii="微软雅黑" w:hAnsi="微软雅黑" w:eastAsia="微软雅黑"/>
        </w:rPr>
        <w:t>查询</w:t>
      </w:r>
      <w:bookmarkEnd w:id="337"/>
      <w:bookmarkEnd w:id="338"/>
    </w:p>
    <w:p>
      <w:pPr>
        <w:rPr>
          <w:rFonts w:ascii="微软雅黑" w:hAnsi="微软雅黑" w:eastAsia="微软雅黑"/>
          <w:b/>
        </w:rPr>
      </w:pPr>
      <w:r>
        <w:rPr>
          <w:rFonts w:hint="eastAsia" w:ascii="微软雅黑" w:hAnsi="微软雅黑" w:eastAsia="微软雅黑"/>
          <w:b/>
        </w:rPr>
        <w:t>服务</w:t>
      </w:r>
      <w:r>
        <w:rPr>
          <w:rFonts w:ascii="微软雅黑" w:hAnsi="微软雅黑" w:eastAsia="微软雅黑"/>
          <w:b/>
        </w:rPr>
        <w:t>名称：query_bid_info</w:t>
      </w:r>
    </w:p>
    <w:p>
      <w:pPr>
        <w:pStyle w:val="4"/>
      </w:pPr>
      <w:bookmarkStart w:id="339" w:name="_Toc450312627"/>
      <w:bookmarkStart w:id="340" w:name="_Toc462922030"/>
      <w:r>
        <w:rPr>
          <w:rFonts w:hint="eastAsia"/>
        </w:rPr>
        <w:t>参数</w:t>
      </w:r>
      <w:bookmarkEnd w:id="339"/>
      <w:bookmarkEnd w:id="340"/>
    </w:p>
    <w:p>
      <w:pPr>
        <w:pStyle w:val="32"/>
        <w:numPr>
          <w:ilvl w:val="0"/>
          <w:numId w:val="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out_bid_no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64</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商户网站标的号，商户标的相关数据唯一索引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bl>
    <w:p>
      <w:pPr>
        <w:pStyle w:val="32"/>
        <w:numPr>
          <w:ilvl w:val="0"/>
          <w:numId w:val="9"/>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out_bid_no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商户标的号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64</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商户网站标的号，商户标的相关数据唯一索引</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inner_bid_no</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新浪支付内部标的号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32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新浪支付内部标的号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web_site_name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网站名称</w:t>
            </w:r>
            <w:r>
              <w:rPr>
                <w:rFonts w:ascii="微软雅黑" w:hAnsi="微软雅黑" w:eastAsia="微软雅黑"/>
                <w:sz w:val="18"/>
                <w:szCs w:val="18"/>
              </w:rPr>
              <w:t>/</w:t>
            </w:r>
            <w:r>
              <w:rPr>
                <w:rFonts w:hint="eastAsia" w:ascii="微软雅黑" w:hAnsi="微软雅黑" w:eastAsia="微软雅黑"/>
                <w:sz w:val="18"/>
                <w:szCs w:val="18"/>
              </w:rPr>
              <w:t>平台</w:t>
            </w:r>
            <w:r>
              <w:rPr>
                <w:rFonts w:ascii="微软雅黑" w:hAnsi="微软雅黑" w:eastAsia="微软雅黑"/>
                <w:sz w:val="18"/>
                <w:szCs w:val="18"/>
              </w:rPr>
              <w:t>名称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网站</w:t>
            </w:r>
            <w:r>
              <w:rPr>
                <w:rFonts w:ascii="微软雅黑" w:hAnsi="微软雅黑" w:eastAsia="微软雅黑"/>
                <w:sz w:val="18"/>
                <w:szCs w:val="18"/>
              </w:rPr>
              <w:t>名称/</w:t>
            </w:r>
            <w:r>
              <w:rPr>
                <w:rFonts w:hint="eastAsia" w:ascii="微软雅黑" w:hAnsi="微软雅黑" w:eastAsia="微软雅黑"/>
                <w:sz w:val="18"/>
                <w:szCs w:val="18"/>
              </w:rPr>
              <w:t>平台</w:t>
            </w:r>
            <w:r>
              <w:rPr>
                <w:rFonts w:ascii="微软雅黑" w:hAnsi="微软雅黑" w:eastAsia="微软雅黑"/>
                <w:sz w:val="18"/>
                <w:szCs w:val="18"/>
              </w:rPr>
              <w:t>名称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bid_name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标的名称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标的名称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参考</w:t>
            </w:r>
            <w:r>
              <w:rPr>
                <w:rFonts w:hint="eastAsia" w:ascii="微软雅黑" w:hAnsi="微软雅黑" w:eastAsia="微软雅黑"/>
                <w:sz w:val="18"/>
                <w:szCs w:val="18"/>
              </w:rPr>
              <w:t>附录：</w:t>
            </w:r>
            <w:r>
              <w:rPr>
                <w:rFonts w:ascii="微软雅黑" w:hAnsi="微软雅黑" w:eastAsia="微软雅黑"/>
                <w:sz w:val="18"/>
                <w:szCs w:val="18"/>
              </w:rPr>
              <w:t xml:space="preserve"> 标的类型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CREDIT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bid_status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w:t>
            </w:r>
            <w:r>
              <w:rPr>
                <w:rFonts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w:t>
            </w:r>
            <w:r>
              <w:rPr>
                <w:rFonts w:ascii="微软雅黑" w:hAnsi="微软雅黑" w:eastAsia="微软雅黑"/>
                <w:sz w:val="18"/>
                <w:szCs w:val="18"/>
              </w:rPr>
              <w:t xml:space="preserve"> </w:t>
            </w:r>
            <w:r>
              <w:rPr>
                <w:rFonts w:hint="eastAsia" w:ascii="微软雅黑" w:hAnsi="微软雅黑" w:eastAsia="微软雅黑"/>
                <w:sz w:val="18"/>
                <w:szCs w:val="18"/>
              </w:rPr>
              <w:t>标的状态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发标金额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发标</w:t>
            </w: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bid_year_rate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年化收益率</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Number(8,2)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年化</w:t>
            </w:r>
            <w:r>
              <w:rPr>
                <w:rFonts w:ascii="微软雅黑" w:hAnsi="微软雅黑" w:eastAsia="微软雅黑"/>
                <w:sz w:val="18"/>
                <w:szCs w:val="18"/>
              </w:rPr>
              <w:t>收益率(%)</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bid_duration</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w:t>
            </w:r>
            <w:r>
              <w:rPr>
                <w:rFonts w:hint="eastAsia" w:ascii="微软雅黑" w:hAnsi="微软雅黑" w:eastAsia="微软雅黑"/>
                <w:sz w:val="18"/>
                <w:szCs w:val="18"/>
              </w:rPr>
              <w:t>期限</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w:t>
            </w:r>
            <w:r>
              <w:rPr>
                <w:rFonts w:hint="eastAsia" w:ascii="微软雅黑" w:hAnsi="微软雅黑" w:eastAsia="微软雅黑"/>
                <w:sz w:val="18"/>
                <w:szCs w:val="18"/>
              </w:rPr>
              <w:t>期限，精确到天</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180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repay_type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还款方式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w:t>
            </w:r>
            <w:r>
              <w:rPr>
                <w:rFonts w:ascii="微软雅黑" w:hAnsi="微软雅黑" w:eastAsia="微软雅黑"/>
                <w:sz w:val="18"/>
                <w:szCs w:val="18"/>
              </w:rPr>
              <w:t xml:space="preserve">: </w:t>
            </w:r>
            <w:r>
              <w:rPr>
                <w:rFonts w:hint="eastAsia" w:ascii="微软雅黑" w:hAnsi="微软雅黑" w:eastAsia="微软雅黑"/>
                <w:sz w:val="18"/>
                <w:szCs w:val="18"/>
              </w:rPr>
              <w:t>还款</w:t>
            </w:r>
            <w:r>
              <w:rPr>
                <w:rFonts w:ascii="微软雅黑" w:hAnsi="微软雅黑" w:eastAsia="微软雅黑"/>
                <w:sz w:val="18"/>
                <w:szCs w:val="18"/>
              </w:rPr>
              <w:t>方式</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AVERAGE_CAPITAL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protocol_type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协议类型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参考附录</w:t>
            </w:r>
            <w:r>
              <w:rPr>
                <w:rFonts w:ascii="微软雅黑" w:hAnsi="微软雅黑" w:eastAsia="微软雅黑"/>
                <w:sz w:val="18"/>
                <w:szCs w:val="18"/>
              </w:rPr>
              <w:t xml:space="preserve">: </w:t>
            </w:r>
            <w:r>
              <w:rPr>
                <w:rFonts w:hint="eastAsia" w:ascii="微软雅黑" w:hAnsi="微软雅黑" w:eastAsia="微软雅黑"/>
                <w:sz w:val="18"/>
                <w:szCs w:val="18"/>
              </w:rPr>
              <w:t>协议</w:t>
            </w:r>
            <w:r>
              <w:rPr>
                <w:rFonts w:ascii="微软雅黑" w:hAnsi="微软雅黑" w:eastAsia="微软雅黑"/>
                <w:sz w:val="18"/>
                <w:szCs w:val="18"/>
              </w:rPr>
              <w:t>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bid_product_type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标的产品类型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String(50)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参考</w:t>
            </w:r>
            <w:r>
              <w:rPr>
                <w:rFonts w:hint="eastAsia" w:ascii="微软雅黑" w:hAnsi="微软雅黑" w:eastAsia="微软雅黑"/>
                <w:sz w:val="18"/>
                <w:szCs w:val="18"/>
              </w:rPr>
              <w:t>附录</w:t>
            </w:r>
            <w:r>
              <w:rPr>
                <w:rFonts w:ascii="微软雅黑" w:hAnsi="微软雅黑" w:eastAsia="微软雅黑"/>
                <w:sz w:val="18"/>
                <w:szCs w:val="18"/>
              </w:rPr>
              <w:t xml:space="preserve">: </w:t>
            </w:r>
            <w:r>
              <w:rPr>
                <w:rFonts w:hint="eastAsia" w:ascii="微软雅黑" w:hAnsi="微软雅黑" w:eastAsia="微软雅黑"/>
                <w:sz w:val="18"/>
                <w:szCs w:val="18"/>
              </w:rPr>
              <w:t>标的</w:t>
            </w:r>
            <w:r>
              <w:rPr>
                <w:rFonts w:ascii="微软雅黑" w:hAnsi="微软雅黑" w:eastAsia="微软雅黑"/>
                <w:sz w:val="18"/>
                <w:szCs w:val="18"/>
              </w:rPr>
              <w:t>产品类型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w:t>
            </w:r>
            <w:r>
              <w:rPr>
                <w:rFonts w:hint="eastAsia"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recommend_list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推荐机构</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String(200)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推荐机构</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w:t>
            </w:r>
            <w:r>
              <w:rPr>
                <w:rFonts w:hint="eastAsia" w:ascii="微软雅黑" w:hAnsi="微软雅黑" w:eastAsia="微软雅黑"/>
                <w:sz w:val="18"/>
                <w:szCs w:val="18"/>
              </w:rPr>
              <w:t>担保</w:t>
            </w:r>
            <w:r>
              <w:rPr>
                <w:rFonts w:ascii="微软雅黑" w:hAnsi="微软雅黑" w:eastAsia="微软雅黑"/>
                <w:sz w:val="18"/>
                <w:szCs w:val="18"/>
              </w:rPr>
              <w:t>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limit_min_bid_copys</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限定最低投标份数</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限定最低投标份数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limit_per_copy_amount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w:t>
            </w:r>
            <w:r>
              <w:rPr>
                <w:rFonts w:hint="eastAsia" w:ascii="微软雅黑" w:hAnsi="微软雅黑" w:eastAsia="微软雅黑"/>
                <w:sz w:val="18"/>
                <w:szCs w:val="18"/>
              </w:rPr>
              <w:t>每份</w:t>
            </w:r>
            <w:r>
              <w:rPr>
                <w:rFonts w:ascii="微软雅黑" w:hAnsi="微软雅黑" w:eastAsia="微软雅黑"/>
                <w:sz w:val="18"/>
                <w:szCs w:val="18"/>
              </w:rPr>
              <w:t>投标金额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w:t>
            </w:r>
            <w:r>
              <w:rPr>
                <w:rFonts w:hint="eastAsia" w:ascii="微软雅黑" w:hAnsi="微软雅黑" w:eastAsia="微软雅黑"/>
                <w:sz w:val="18"/>
                <w:szCs w:val="18"/>
              </w:rPr>
              <w:t>每份</w:t>
            </w:r>
            <w:r>
              <w:rPr>
                <w:rFonts w:ascii="微软雅黑" w:hAnsi="微软雅黑" w:eastAsia="微软雅黑"/>
                <w:sz w:val="18"/>
                <w:szCs w:val="18"/>
              </w:rPr>
              <w:t>投标金额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limit_max_bid_amount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限定最多投标金额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限定最多投标金额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limit_min_bid_amount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限定最少投标金额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限定最少投标金额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summary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64</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url</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标的url</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String(100)</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标的url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begin_date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标的开始时间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20150401142530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term</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还款期限</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20150401142530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guarantee_method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担保方式</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担保方式，例如：企业担保，</w:t>
            </w:r>
          </w:p>
          <w:p>
            <w:pPr>
              <w:pStyle w:val="33"/>
              <w:rPr>
                <w:rFonts w:ascii="微软雅黑" w:hAnsi="微软雅黑" w:eastAsia="微软雅黑"/>
                <w:sz w:val="18"/>
                <w:szCs w:val="18"/>
              </w:rPr>
            </w:pPr>
            <w:r>
              <w:rPr>
                <w:rFonts w:hint="eastAsia" w:ascii="微软雅黑" w:hAnsi="微软雅黑" w:eastAsia="微软雅黑"/>
                <w:sz w:val="18"/>
                <w:szCs w:val="18"/>
              </w:rPr>
              <w:t>xx保险担保，银行担保，无担保 等等，具体内容商户可自行定义</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银行担保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reject_reason</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拒绝原因</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拒绝原因</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gmt_create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创建时间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20160401010101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gmt_modify</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20160401010101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borrower_info_list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借款人</w:t>
            </w:r>
            <w:r>
              <w:rPr>
                <w:rFonts w:ascii="微软雅黑" w:hAnsi="微软雅黑" w:eastAsia="微软雅黑"/>
                <w:sz w:val="18"/>
                <w:szCs w:val="18"/>
              </w:rPr>
              <w:t>列表</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3000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w:t>
            </w:r>
            <w:r>
              <w:rPr>
                <w:rFonts w:ascii="微软雅黑" w:hAnsi="微软雅黑" w:eastAsia="微软雅黑"/>
                <w:sz w:val="18"/>
                <w:szCs w:val="18"/>
              </w:rPr>
              <w:t>: 借款人参数</w:t>
            </w:r>
          </w:p>
          <w:p>
            <w:pPr>
              <w:pStyle w:val="33"/>
              <w:rPr>
                <w:rFonts w:ascii="微软雅黑" w:hAnsi="微软雅黑" w:eastAsia="微软雅黑"/>
                <w:sz w:val="18"/>
                <w:szCs w:val="18"/>
              </w:rPr>
            </w:pPr>
            <w:r>
              <w:rPr>
                <w:rFonts w:hint="eastAsia" w:ascii="微软雅黑" w:hAnsi="微软雅黑" w:eastAsia="微软雅黑"/>
                <w:sz w:val="18"/>
                <w:szCs w:val="18"/>
              </w:rPr>
              <w:t>参数间</w:t>
            </w:r>
            <w:r>
              <w:rPr>
                <w:rFonts w:ascii="微软雅黑" w:hAnsi="微软雅黑" w:eastAsia="微软雅黑"/>
                <w:sz w:val="18"/>
                <w:szCs w:val="18"/>
              </w:rPr>
              <w:t>用“^”</w:t>
            </w:r>
            <w:r>
              <w:rPr>
                <w:rFonts w:hint="eastAsia" w:ascii="微软雅黑" w:hAnsi="微软雅黑" w:eastAsia="微软雅黑"/>
                <w:sz w:val="18"/>
                <w:szCs w:val="18"/>
              </w:rPr>
              <w:t>分割</w:t>
            </w:r>
            <w:r>
              <w:rPr>
                <w:rFonts w:ascii="微软雅黑" w:hAnsi="微软雅黑" w:eastAsia="微软雅黑"/>
                <w:sz w:val="18"/>
                <w:szCs w:val="18"/>
              </w:rPr>
              <w:t>，</w:t>
            </w:r>
            <w:r>
              <w:rPr>
                <w:rFonts w:hint="eastAsia" w:ascii="微软雅黑" w:hAnsi="微软雅黑" w:eastAsia="微软雅黑"/>
                <w:sz w:val="18"/>
                <w:szCs w:val="18"/>
              </w:rPr>
              <w:t>条目</w:t>
            </w:r>
            <w:r>
              <w:rPr>
                <w:rFonts w:ascii="微软雅黑" w:hAnsi="微软雅黑" w:eastAsia="微软雅黑"/>
                <w:sz w:val="18"/>
                <w:szCs w:val="18"/>
              </w:rPr>
              <w:t>间用“|”</w:t>
            </w:r>
            <w:r>
              <w:rPr>
                <w:rFonts w:hint="eastAsia" w:ascii="微软雅黑" w:hAnsi="微软雅黑" w:eastAsia="微软雅黑"/>
                <w:sz w:val="18"/>
                <w:szCs w:val="18"/>
              </w:rPr>
              <w:t>分割</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0254237911^UID^100.00^买房1^18300000001^01012345678^上海^10^100^本科^已婚^上海街道^a@126.com^summary^20160427104651^20160427104651|0254237911^UID^100.00^买房1^18300000001^01012345678^上海^10^100^本科^已婚^上海街道^a@126.com^summary^20160427104651^20160427110443</w:t>
            </w:r>
          </w:p>
        </w:tc>
      </w:tr>
    </w:tbl>
    <w:p>
      <w:pPr>
        <w:pStyle w:val="4"/>
      </w:pPr>
      <w:bookmarkStart w:id="341" w:name="_Toc462922031"/>
      <w:bookmarkStart w:id="342" w:name="_Toc450312628"/>
      <w:r>
        <w:rPr>
          <w:rFonts w:hint="eastAsia"/>
        </w:rPr>
        <w:t>借款人</w:t>
      </w:r>
      <w:r>
        <w:t>参数</w:t>
      </w:r>
      <w:bookmarkEnd w:id="341"/>
      <w:bookmarkEnd w:id="342"/>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借款人id标识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用户id</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105154925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借款人</w:t>
            </w:r>
            <w:r>
              <w:rPr>
                <w:rFonts w:ascii="微软雅黑" w:hAnsi="微软雅黑" w:eastAsia="微软雅黑"/>
                <w:sz w:val="18"/>
                <w:szCs w:val="18"/>
              </w:rPr>
              <w:t>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类型，包括</w:t>
            </w:r>
            <w:r>
              <w:rPr>
                <w:rFonts w:hint="eastAsia" w:ascii="微软雅黑" w:hAnsi="微软雅黑" w:eastAsia="微软雅黑"/>
                <w:sz w:val="18"/>
                <w:szCs w:val="18"/>
              </w:rPr>
              <w:t>UID、</w:t>
            </w:r>
            <w:r>
              <w:rPr>
                <w:rFonts w:ascii="微软雅黑" w:hAnsi="微软雅黑" w:eastAsia="微软雅黑"/>
                <w:sz w:val="18"/>
                <w:szCs w:val="18"/>
              </w:rPr>
              <w:t>MOBILE</w:t>
            </w:r>
            <w:r>
              <w:rPr>
                <w:rFonts w:hint="eastAsia" w:ascii="微软雅黑" w:hAnsi="微软雅黑" w:eastAsia="微软雅黑"/>
                <w:sz w:val="18"/>
                <w:szCs w:val="18"/>
              </w:rPr>
              <w:t>、</w:t>
            </w:r>
            <w:r>
              <w:rPr>
                <w:rFonts w:ascii="微软雅黑" w:hAnsi="微软雅黑" w:eastAsia="微软雅黑"/>
                <w:sz w:val="18"/>
                <w:szCs w:val="18"/>
              </w:rPr>
              <w:t>EMAIL</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借款金额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Number(15,2)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借款用途</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200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借款用途</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买房</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借款人联系手机号码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15</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借款人联系手机号码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183xxxxx</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借款人固定</w:t>
            </w:r>
            <w:r>
              <w:rPr>
                <w:rFonts w:hint="eastAsia" w:ascii="微软雅黑" w:hAnsi="微软雅黑" w:eastAsia="微软雅黑"/>
                <w:sz w:val="18"/>
                <w:szCs w:val="18"/>
              </w:rPr>
              <w:t>电话</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20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借款人固定</w:t>
            </w:r>
            <w:r>
              <w:rPr>
                <w:rFonts w:hint="eastAsia" w:ascii="微软雅黑" w:hAnsi="微软雅黑" w:eastAsia="微软雅黑"/>
                <w:sz w:val="18"/>
                <w:szCs w:val="18"/>
              </w:rPr>
              <w:t>电话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参数7</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借款人工作单位</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借款人工作单位</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参数8</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借款人工作年限</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5</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借款人工作年限</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参数9</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借款人税后月收入</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16</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借款人税后月收入</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参数10</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借款人学历</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30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借款人学历</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本科</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借款人婚姻状况</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10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借款人婚姻状况</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已婚</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200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借款人地址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北京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借款人邮箱</w:t>
            </w:r>
            <w:r>
              <w:rPr>
                <w:rFonts w:hint="eastAsia" w:ascii="微软雅黑" w:hAnsi="微软雅黑" w:eastAsia="微软雅黑"/>
                <w:sz w:val="18"/>
                <w:szCs w:val="18"/>
              </w:rPr>
              <w:t>地址</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50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借款人邮箱</w:t>
            </w:r>
            <w:r>
              <w:rPr>
                <w:rFonts w:hint="eastAsia" w:ascii="微软雅黑" w:hAnsi="微软雅黑" w:eastAsia="微软雅黑"/>
                <w:sz w:val="18"/>
                <w:szCs w:val="18"/>
              </w:rPr>
              <w:t>地址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xxx@sina.com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w:t>
            </w:r>
            <w:r>
              <w:rPr>
                <w:rFonts w:ascii="微软雅黑" w:hAnsi="微软雅黑" w:eastAsia="微软雅黑"/>
                <w:sz w:val="18"/>
                <w:szCs w:val="18"/>
              </w:rPr>
              <w:t>64</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摘要</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创建时间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20160401010101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20160401010101</w:t>
            </w:r>
          </w:p>
        </w:tc>
      </w:tr>
    </w:tbl>
    <w:p>
      <w:pPr>
        <w:pStyle w:val="4"/>
      </w:pPr>
      <w:bookmarkStart w:id="343" w:name="_Toc450312629"/>
      <w:bookmarkStart w:id="344" w:name="_Toc462922032"/>
      <w:r>
        <w:rPr>
          <w:rFonts w:hint="eastAsia"/>
        </w:rPr>
        <w:t>说明</w:t>
      </w:r>
      <w:bookmarkEnd w:id="343"/>
      <w:bookmarkEnd w:id="344"/>
    </w:p>
    <w:p>
      <w:pPr>
        <w:rPr>
          <w:rFonts w:ascii="微软雅黑" w:hAnsi="微软雅黑" w:eastAsia="微软雅黑"/>
        </w:rPr>
      </w:pPr>
    </w:p>
    <w:p>
      <w:pPr>
        <w:pStyle w:val="2"/>
        <w:numPr>
          <w:ilvl w:val="0"/>
          <w:numId w:val="2"/>
        </w:numPr>
        <w:tabs>
          <w:tab w:val="left" w:pos="432"/>
        </w:tabs>
        <w:rPr>
          <w:rFonts w:ascii="微软雅黑" w:hAnsi="微软雅黑" w:eastAsia="微软雅黑"/>
        </w:rPr>
      </w:pPr>
      <w:bookmarkStart w:id="345" w:name="_Toc462922033"/>
      <w:r>
        <w:rPr>
          <w:rFonts w:hint="eastAsia" w:ascii="微软雅黑" w:hAnsi="微软雅黑" w:eastAsia="微软雅黑"/>
        </w:rPr>
        <w:t>订单处理结果通知类接口</w:t>
      </w:r>
      <w:bookmarkEnd w:id="345"/>
    </w:p>
    <w:p>
      <w:pPr>
        <w:ind w:firstLine="420"/>
        <w:rPr>
          <w:rFonts w:ascii="微软雅黑" w:hAnsi="微软雅黑" w:eastAsia="微软雅黑"/>
        </w:rPr>
      </w:pPr>
      <w:r>
        <w:rPr>
          <w:rFonts w:hint="eastAsia" w:ascii="微软雅黑" w:hAnsi="微软雅黑" w:eastAsia="微软雅黑"/>
        </w:rPr>
        <w:t>当系统</w:t>
      </w:r>
      <w:r>
        <w:rPr>
          <w:rFonts w:ascii="微软雅黑" w:hAnsi="微软雅黑" w:eastAsia="微软雅黑"/>
        </w:rPr>
        <w:t>异步回调通知地址</w:t>
      </w:r>
      <w:r>
        <w:rPr>
          <w:rFonts w:hint="eastAsia" w:ascii="微软雅黑" w:hAnsi="微软雅黑" w:eastAsia="微软雅黑"/>
        </w:rPr>
        <w:t>(即</w:t>
      </w:r>
      <w:r>
        <w:fldChar w:fldCharType="begin"/>
      </w:r>
      <w:r>
        <w:instrText xml:space="preserve"> HYPERLINK \l "_基本参数" </w:instrText>
      </w:r>
      <w:r>
        <w:fldChar w:fldCharType="separate"/>
      </w:r>
      <w:r>
        <w:rPr>
          <w:rStyle w:val="29"/>
          <w:rFonts w:hint="eastAsia" w:ascii="微软雅黑" w:hAnsi="微软雅黑" w:eastAsia="微软雅黑"/>
        </w:rPr>
        <w:t>1.2.4.1基本请求参数</w:t>
      </w:r>
      <w:r>
        <w:rPr>
          <w:rStyle w:val="29"/>
          <w:rFonts w:hint="eastAsia" w:ascii="微软雅黑" w:hAnsi="微软雅黑" w:eastAsia="微软雅黑"/>
        </w:rPr>
        <w:fldChar w:fldCharType="end"/>
      </w:r>
      <w:r>
        <w:rPr>
          <w:rFonts w:hint="eastAsia" w:ascii="微软雅黑" w:hAnsi="微软雅黑" w:eastAsia="微软雅黑"/>
        </w:rPr>
        <w:t>中声明的notify_url)时，用于将最终的订单处理结果通知给外部系统，以POST请求发送。</w:t>
      </w:r>
    </w:p>
    <w:p>
      <w:pPr>
        <w:pStyle w:val="3"/>
        <w:numPr>
          <w:ilvl w:val="1"/>
          <w:numId w:val="28"/>
        </w:numPr>
        <w:rPr>
          <w:rFonts w:ascii="微软雅黑" w:hAnsi="微软雅黑" w:eastAsia="微软雅黑"/>
        </w:rPr>
      </w:pPr>
      <w:bookmarkStart w:id="346" w:name="_Toc462922034"/>
      <w:r>
        <w:rPr>
          <w:rFonts w:hint="eastAsia" w:ascii="微软雅黑" w:hAnsi="微软雅黑" w:eastAsia="微软雅黑"/>
        </w:rPr>
        <w:t>接入参数</w:t>
      </w:r>
      <w:bookmarkEnd w:id="346"/>
    </w:p>
    <w:p>
      <w:pPr>
        <w:ind w:firstLine="420" w:firstLineChars="200"/>
        <w:rPr>
          <w:rFonts w:ascii="微软雅黑" w:hAnsi="微软雅黑" w:eastAsia="微软雅黑"/>
        </w:rPr>
      </w:pPr>
      <w:bookmarkStart w:id="347" w:name="_Toc391385190"/>
      <w:bookmarkEnd w:id="347"/>
      <w:bookmarkStart w:id="348" w:name="_Toc392157375"/>
      <w:bookmarkEnd w:id="348"/>
      <w:bookmarkStart w:id="349" w:name="_Toc392157481"/>
      <w:bookmarkEnd w:id="349"/>
      <w:bookmarkStart w:id="350" w:name="_Toc392157965"/>
      <w:bookmarkEnd w:id="350"/>
      <w:bookmarkStart w:id="351" w:name="_Toc392159046"/>
      <w:bookmarkEnd w:id="351"/>
      <w:bookmarkStart w:id="352" w:name="_Toc392158602"/>
      <w:bookmarkEnd w:id="352"/>
      <w:bookmarkStart w:id="353" w:name="_Toc392158942"/>
      <w:bookmarkEnd w:id="353"/>
      <w:bookmarkStart w:id="354" w:name="_Toc392586903"/>
      <w:bookmarkEnd w:id="354"/>
      <w:bookmarkStart w:id="355" w:name="_Toc393394495"/>
      <w:bookmarkEnd w:id="355"/>
      <w:bookmarkStart w:id="356" w:name="_Toc394408723"/>
      <w:bookmarkEnd w:id="356"/>
      <w:bookmarkStart w:id="357" w:name="_Toc392163979"/>
      <w:bookmarkEnd w:id="357"/>
      <w:bookmarkStart w:id="358" w:name="_Toc403059593"/>
      <w:bookmarkEnd w:id="358"/>
      <w:bookmarkStart w:id="359" w:name="_Toc403059731"/>
      <w:bookmarkEnd w:id="359"/>
      <w:bookmarkStart w:id="360" w:name="_Toc398133394"/>
      <w:bookmarkEnd w:id="360"/>
      <w:bookmarkStart w:id="361" w:name="_Toc403493918"/>
      <w:bookmarkEnd w:id="361"/>
      <w:bookmarkStart w:id="362" w:name="_Toc403558983"/>
      <w:bookmarkEnd w:id="362"/>
      <w:bookmarkStart w:id="363" w:name="_Toc403559128"/>
      <w:bookmarkEnd w:id="363"/>
      <w:bookmarkStart w:id="364" w:name="_Toc403559550"/>
      <w:bookmarkEnd w:id="364"/>
      <w:bookmarkStart w:id="365" w:name="_Toc403559405"/>
      <w:bookmarkEnd w:id="365"/>
      <w:bookmarkStart w:id="366" w:name="_Toc403748989"/>
      <w:bookmarkEnd w:id="366"/>
      <w:bookmarkStart w:id="367" w:name="_Toc403559850"/>
      <w:bookmarkEnd w:id="367"/>
      <w:bookmarkStart w:id="368" w:name="_Toc403560470"/>
      <w:bookmarkEnd w:id="368"/>
      <w:bookmarkStart w:id="369" w:name="_Toc404165961"/>
      <w:bookmarkEnd w:id="369"/>
      <w:bookmarkStart w:id="370" w:name="_Toc404166324"/>
      <w:bookmarkEnd w:id="370"/>
      <w:bookmarkStart w:id="371" w:name="_Toc404167329"/>
      <w:bookmarkEnd w:id="371"/>
      <w:bookmarkStart w:id="372" w:name="_Toc404171870"/>
      <w:bookmarkEnd w:id="372"/>
      <w:bookmarkStart w:id="373" w:name="_Toc404172485"/>
      <w:bookmarkEnd w:id="373"/>
      <w:bookmarkStart w:id="374" w:name="_Toc404166110"/>
      <w:bookmarkEnd w:id="374"/>
      <w:bookmarkStart w:id="375" w:name="_Toc408997404"/>
      <w:bookmarkEnd w:id="375"/>
      <w:bookmarkStart w:id="376" w:name="_Toc404177656"/>
      <w:bookmarkEnd w:id="376"/>
      <w:bookmarkStart w:id="377" w:name="_Toc408997573"/>
      <w:bookmarkEnd w:id="377"/>
      <w:bookmarkStart w:id="378" w:name="_Toc408997711"/>
      <w:bookmarkEnd w:id="378"/>
      <w:bookmarkStart w:id="379" w:name="_Toc408997882"/>
      <w:bookmarkEnd w:id="379"/>
      <w:bookmarkStart w:id="380" w:name="_Toc409799140"/>
      <w:bookmarkEnd w:id="380"/>
      <w:bookmarkStart w:id="381" w:name="_Toc413420483"/>
      <w:bookmarkEnd w:id="381"/>
      <w:bookmarkStart w:id="382" w:name="_Toc410035511"/>
      <w:bookmarkEnd w:id="382"/>
      <w:bookmarkStart w:id="383" w:name="_Toc410035684"/>
      <w:bookmarkEnd w:id="383"/>
      <w:bookmarkStart w:id="384" w:name="_Toc415042566"/>
      <w:bookmarkEnd w:id="384"/>
      <w:r>
        <w:rPr>
          <w:rFonts w:hint="eastAsia" w:ascii="微软雅黑" w:hAnsi="微软雅黑" w:eastAsia="微软雅黑"/>
        </w:rPr>
        <w:t>包括基本</w:t>
      </w:r>
      <w:r>
        <w:rPr>
          <w:rFonts w:ascii="微软雅黑" w:hAnsi="微软雅黑" w:eastAsia="微软雅黑"/>
        </w:rPr>
        <w:t>参数</w:t>
      </w:r>
      <w:r>
        <w:rPr>
          <w:rFonts w:hint="eastAsia" w:ascii="微软雅黑" w:hAnsi="微软雅黑" w:eastAsia="微软雅黑"/>
        </w:rPr>
        <w:t>和</w:t>
      </w:r>
      <w:r>
        <w:rPr>
          <w:rFonts w:ascii="微软雅黑" w:hAnsi="微软雅黑" w:eastAsia="微软雅黑"/>
        </w:rPr>
        <w:t>业务参数，</w:t>
      </w:r>
      <w:r>
        <w:rPr>
          <w:rFonts w:hint="eastAsia" w:ascii="微软雅黑" w:hAnsi="微软雅黑" w:eastAsia="微软雅黑"/>
        </w:rPr>
        <w:t>具体</w:t>
      </w:r>
      <w:r>
        <w:rPr>
          <w:rFonts w:ascii="微软雅黑" w:hAnsi="微软雅黑" w:eastAsia="微软雅黑"/>
        </w:rPr>
        <w:t>见</w:t>
      </w:r>
      <w:r>
        <w:rPr>
          <w:rFonts w:hint="eastAsia" w:ascii="微软雅黑" w:hAnsi="微软雅黑" w:eastAsia="微软雅黑"/>
        </w:rPr>
        <w:t>以下</w:t>
      </w:r>
      <w:r>
        <w:rPr>
          <w:rFonts w:ascii="微软雅黑" w:hAnsi="微软雅黑" w:eastAsia="微软雅黑"/>
        </w:rPr>
        <w:t>各业务接口说明</w:t>
      </w:r>
      <w:r>
        <w:rPr>
          <w:rFonts w:hint="eastAsia" w:ascii="微软雅黑" w:hAnsi="微软雅黑" w:eastAsia="微软雅黑"/>
        </w:rPr>
        <w:t>。</w:t>
      </w:r>
    </w:p>
    <w:p>
      <w:pPr>
        <w:pStyle w:val="32"/>
        <w:keepNext/>
        <w:keepLines/>
        <w:numPr>
          <w:ilvl w:val="0"/>
          <w:numId w:val="1"/>
        </w:numPr>
        <w:spacing w:before="120" w:after="120"/>
        <w:ind w:firstLineChars="0"/>
        <w:outlineLvl w:val="0"/>
        <w:rPr>
          <w:rFonts w:ascii="微软雅黑" w:hAnsi="微软雅黑" w:eastAsia="微软雅黑" w:cs="Times New Roman"/>
          <w:b/>
          <w:bCs/>
          <w:vanish/>
          <w:kern w:val="44"/>
          <w:sz w:val="30"/>
          <w:szCs w:val="44"/>
        </w:rPr>
      </w:pPr>
      <w:bookmarkStart w:id="385" w:name="_Toc423441093"/>
      <w:bookmarkEnd w:id="385"/>
      <w:bookmarkStart w:id="386" w:name="_Toc425954738"/>
      <w:bookmarkEnd w:id="386"/>
      <w:bookmarkStart w:id="387" w:name="_Toc427828578"/>
      <w:bookmarkEnd w:id="387"/>
      <w:bookmarkStart w:id="388" w:name="_Toc430688618"/>
      <w:bookmarkEnd w:id="388"/>
      <w:bookmarkStart w:id="389" w:name="_Toc430717864"/>
      <w:bookmarkEnd w:id="389"/>
      <w:bookmarkStart w:id="390" w:name="_Toc430718062"/>
      <w:bookmarkEnd w:id="390"/>
      <w:bookmarkStart w:id="391" w:name="_Toc435134966"/>
      <w:bookmarkEnd w:id="391"/>
      <w:bookmarkStart w:id="392" w:name="_Toc438803818"/>
      <w:bookmarkEnd w:id="392"/>
      <w:bookmarkStart w:id="393" w:name="_Toc450844001"/>
      <w:bookmarkEnd w:id="393"/>
      <w:bookmarkStart w:id="394" w:name="_Toc451354823"/>
      <w:bookmarkEnd w:id="394"/>
      <w:bookmarkStart w:id="395" w:name="_Toc451355050"/>
      <w:bookmarkEnd w:id="395"/>
      <w:bookmarkStart w:id="396" w:name="_Toc462922035"/>
      <w:bookmarkEnd w:id="396"/>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397" w:name="_Toc391385191"/>
      <w:bookmarkEnd w:id="397"/>
      <w:bookmarkStart w:id="398" w:name="_Toc392157376"/>
      <w:bookmarkEnd w:id="398"/>
      <w:bookmarkStart w:id="399" w:name="_Toc392157482"/>
      <w:bookmarkEnd w:id="399"/>
      <w:bookmarkStart w:id="400" w:name="_Toc392157966"/>
      <w:bookmarkEnd w:id="400"/>
      <w:bookmarkStart w:id="401" w:name="_Toc392158603"/>
      <w:bookmarkEnd w:id="401"/>
      <w:bookmarkStart w:id="402" w:name="_Toc392158943"/>
      <w:bookmarkEnd w:id="402"/>
      <w:bookmarkStart w:id="403" w:name="_Toc392159047"/>
      <w:bookmarkEnd w:id="403"/>
      <w:bookmarkStart w:id="404" w:name="_Toc392163980"/>
      <w:bookmarkEnd w:id="404"/>
      <w:bookmarkStart w:id="405" w:name="_Toc392586904"/>
      <w:bookmarkEnd w:id="405"/>
      <w:bookmarkStart w:id="406" w:name="_Toc393394496"/>
      <w:bookmarkEnd w:id="406"/>
      <w:bookmarkStart w:id="407" w:name="_Toc394408724"/>
      <w:bookmarkEnd w:id="407"/>
      <w:bookmarkStart w:id="408" w:name="_Toc398133395"/>
      <w:bookmarkEnd w:id="408"/>
      <w:bookmarkStart w:id="409" w:name="_Toc403059594"/>
      <w:bookmarkEnd w:id="409"/>
      <w:bookmarkStart w:id="410" w:name="_Toc403059732"/>
      <w:bookmarkEnd w:id="410"/>
      <w:bookmarkStart w:id="411" w:name="_Toc403493919"/>
      <w:bookmarkEnd w:id="411"/>
      <w:bookmarkStart w:id="412" w:name="_Toc403558984"/>
      <w:bookmarkEnd w:id="412"/>
      <w:bookmarkStart w:id="413" w:name="_Toc403559129"/>
      <w:bookmarkEnd w:id="413"/>
      <w:bookmarkStart w:id="414" w:name="_Toc403559406"/>
      <w:bookmarkEnd w:id="414"/>
      <w:bookmarkStart w:id="415" w:name="_Toc403559551"/>
      <w:bookmarkEnd w:id="415"/>
      <w:bookmarkStart w:id="416" w:name="_Toc403559851"/>
      <w:bookmarkEnd w:id="416"/>
      <w:bookmarkStart w:id="417" w:name="_Toc403560471"/>
      <w:bookmarkEnd w:id="417"/>
      <w:bookmarkStart w:id="418" w:name="_Toc403748990"/>
      <w:bookmarkEnd w:id="418"/>
      <w:bookmarkStart w:id="419" w:name="_Toc404165962"/>
      <w:bookmarkEnd w:id="419"/>
      <w:bookmarkStart w:id="420" w:name="_Toc404166111"/>
      <w:bookmarkEnd w:id="420"/>
      <w:bookmarkStart w:id="421" w:name="_Toc404166325"/>
      <w:bookmarkEnd w:id="421"/>
      <w:bookmarkStart w:id="422" w:name="_Toc404167330"/>
      <w:bookmarkEnd w:id="422"/>
      <w:bookmarkStart w:id="423" w:name="_Toc404171871"/>
      <w:bookmarkEnd w:id="423"/>
      <w:bookmarkStart w:id="424" w:name="_Toc404172486"/>
      <w:bookmarkEnd w:id="424"/>
      <w:bookmarkStart w:id="425" w:name="_Toc404177657"/>
      <w:bookmarkEnd w:id="425"/>
      <w:bookmarkStart w:id="426" w:name="_Toc408997405"/>
      <w:bookmarkEnd w:id="426"/>
      <w:bookmarkStart w:id="427" w:name="_Toc408997574"/>
      <w:bookmarkEnd w:id="427"/>
      <w:bookmarkStart w:id="428" w:name="_Toc408997712"/>
      <w:bookmarkEnd w:id="428"/>
      <w:bookmarkStart w:id="429" w:name="_Toc408997883"/>
      <w:bookmarkEnd w:id="429"/>
      <w:bookmarkStart w:id="430" w:name="_Toc409799141"/>
      <w:bookmarkEnd w:id="430"/>
      <w:bookmarkStart w:id="431" w:name="_Toc410035512"/>
      <w:bookmarkEnd w:id="431"/>
      <w:bookmarkStart w:id="432" w:name="_Toc410035685"/>
      <w:bookmarkEnd w:id="432"/>
      <w:bookmarkStart w:id="433" w:name="_Toc413420484"/>
      <w:bookmarkEnd w:id="433"/>
      <w:bookmarkStart w:id="434" w:name="_Toc415042567"/>
      <w:bookmarkEnd w:id="434"/>
      <w:bookmarkStart w:id="435" w:name="_Toc423441094"/>
      <w:bookmarkEnd w:id="435"/>
      <w:bookmarkStart w:id="436" w:name="_Toc425954739"/>
      <w:bookmarkEnd w:id="436"/>
      <w:bookmarkStart w:id="437" w:name="_Toc427828579"/>
      <w:bookmarkEnd w:id="437"/>
      <w:bookmarkStart w:id="438" w:name="_Toc430688619"/>
      <w:bookmarkEnd w:id="438"/>
      <w:bookmarkStart w:id="439" w:name="_Toc430717865"/>
      <w:bookmarkEnd w:id="439"/>
      <w:bookmarkStart w:id="440" w:name="_Toc430718063"/>
      <w:bookmarkEnd w:id="440"/>
      <w:bookmarkStart w:id="441" w:name="_Toc435134967"/>
      <w:bookmarkEnd w:id="441"/>
      <w:bookmarkStart w:id="442" w:name="_Toc438803819"/>
      <w:bookmarkEnd w:id="442"/>
      <w:bookmarkStart w:id="443" w:name="_Toc450844002"/>
      <w:bookmarkEnd w:id="443"/>
      <w:bookmarkStart w:id="444" w:name="_Toc451354824"/>
      <w:bookmarkEnd w:id="444"/>
      <w:bookmarkStart w:id="445" w:name="_Toc451355051"/>
      <w:bookmarkEnd w:id="445"/>
      <w:bookmarkStart w:id="446" w:name="_Toc462922036"/>
      <w:bookmarkEnd w:id="446"/>
    </w:p>
    <w:p>
      <w:pPr>
        <w:pStyle w:val="4"/>
      </w:pPr>
      <w:bookmarkStart w:id="447" w:name="_Toc462922037"/>
      <w:r>
        <w:t>基本参数</w:t>
      </w:r>
      <w:bookmarkEnd w:id="447"/>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6"/>
        <w:gridCol w:w="1134"/>
        <w:gridCol w:w="1417"/>
        <w:gridCol w:w="229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526"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134"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2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基本参数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notify_type</w:t>
            </w:r>
          </w:p>
        </w:tc>
        <w:tc>
          <w:tcPr>
            <w:tcW w:w="113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通知类型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String(32)</w:t>
            </w:r>
          </w:p>
        </w:tc>
        <w:tc>
          <w:tcPr>
            <w:tcW w:w="22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订单处理结果通知类型，</w:t>
            </w:r>
          </w:p>
          <w:p>
            <w:pPr>
              <w:pStyle w:val="33"/>
              <w:rPr>
                <w:rFonts w:ascii="微软雅黑" w:hAnsi="微软雅黑" w:eastAsia="微软雅黑"/>
                <w:sz w:val="18"/>
                <w:szCs w:val="18"/>
              </w:rPr>
            </w:pPr>
            <w:r>
              <w:rPr>
                <w:rFonts w:hint="eastAsia" w:ascii="微软雅黑" w:hAnsi="微软雅黑" w:eastAsia="微软雅黑"/>
                <w:sz w:val="18"/>
                <w:szCs w:val="18"/>
              </w:rPr>
              <w:t>见附录</w:t>
            </w:r>
            <w:r>
              <w:rPr>
                <w:rFonts w:ascii="微软雅黑" w:hAnsi="微软雅黑" w:eastAsia="微软雅黑"/>
                <w:sz w:val="18"/>
                <w:szCs w:val="18"/>
              </w:rPr>
              <w:t>”</w:t>
            </w:r>
            <w:r>
              <w:rPr>
                <w:rFonts w:hint="eastAsia" w:ascii="微软雅黑" w:hAnsi="微软雅黑" w:eastAsia="微软雅黑"/>
                <w:sz w:val="18"/>
                <w:szCs w:val="18"/>
              </w:rPr>
              <w:t>通知业务类型</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trade_status_sync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notify_id</w:t>
            </w:r>
          </w:p>
        </w:tc>
        <w:tc>
          <w:tcPr>
            <w:tcW w:w="113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通知编号</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String(32)</w:t>
            </w:r>
          </w:p>
        </w:tc>
        <w:tc>
          <w:tcPr>
            <w:tcW w:w="22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32位长，随机生成</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8e123abff8e54fe8aaa2b5e4c7fbffeb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_</w:t>
            </w:r>
            <w:r>
              <w:rPr>
                <w:rFonts w:ascii="微软雅黑" w:hAnsi="微软雅黑" w:eastAsia="微软雅黑" w:cs="Arial"/>
                <w:color w:val="000000"/>
                <w:kern w:val="0"/>
                <w:sz w:val="18"/>
                <w:szCs w:val="18"/>
              </w:rPr>
              <w:t xml:space="preserve">input_charset </w:t>
            </w:r>
          </w:p>
        </w:tc>
        <w:tc>
          <w:tcPr>
            <w:tcW w:w="113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参数编码字符集</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w:t>
            </w:r>
          </w:p>
        </w:tc>
        <w:tc>
          <w:tcPr>
            <w:tcW w:w="229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新浪支付使用的编码格式，如</w:t>
            </w:r>
            <w:r>
              <w:rPr>
                <w:rFonts w:ascii="微软雅黑" w:hAnsi="微软雅黑" w:eastAsia="微软雅黑" w:cs="Arial"/>
                <w:color w:val="000000"/>
                <w:kern w:val="0"/>
                <w:sz w:val="18"/>
                <w:szCs w:val="18"/>
              </w:rPr>
              <w:t>utf-8</w:t>
            </w:r>
            <w:r>
              <w:rPr>
                <w:rFonts w:hint="eastAsia" w:ascii="微软雅黑" w:hAnsi="微软雅黑" w:eastAsia="微软雅黑" w:cs="宋体"/>
                <w:color w:val="000000"/>
                <w:kern w:val="0"/>
                <w:sz w:val="18"/>
                <w:szCs w:val="18"/>
              </w:rPr>
              <w:t>、</w:t>
            </w:r>
            <w:r>
              <w:rPr>
                <w:rFonts w:ascii="微软雅黑" w:hAnsi="微软雅黑" w:eastAsia="微软雅黑" w:cs="Arial"/>
                <w:color w:val="000000"/>
                <w:kern w:val="0"/>
                <w:sz w:val="18"/>
                <w:szCs w:val="18"/>
              </w:rPr>
              <w:t>gbk</w:t>
            </w:r>
            <w:r>
              <w:rPr>
                <w:rFonts w:hint="eastAsia" w:ascii="微软雅黑" w:hAnsi="微软雅黑" w:eastAsia="微软雅黑" w:cs="宋体"/>
                <w:color w:val="000000"/>
                <w:kern w:val="0"/>
                <w:sz w:val="18"/>
                <w:szCs w:val="18"/>
              </w:rPr>
              <w:t>、</w:t>
            </w:r>
            <w:r>
              <w:rPr>
                <w:rFonts w:ascii="微软雅黑" w:hAnsi="微软雅黑" w:eastAsia="微软雅黑" w:cs="Arial"/>
                <w:color w:val="000000"/>
                <w:kern w:val="0"/>
                <w:sz w:val="18"/>
                <w:szCs w:val="18"/>
              </w:rPr>
              <w:t>gb2312</w:t>
            </w:r>
            <w:r>
              <w:rPr>
                <w:rFonts w:hint="eastAsia" w:ascii="微软雅黑" w:hAnsi="微软雅黑" w:eastAsia="微软雅黑" w:cs="宋体"/>
                <w:color w:val="000000"/>
                <w:kern w:val="0"/>
                <w:sz w:val="18"/>
                <w:szCs w:val="18"/>
              </w:rPr>
              <w:t>等。</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建议使用：UTF-8</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UTF-8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notify_time</w:t>
            </w:r>
          </w:p>
        </w:tc>
        <w:tc>
          <w:tcPr>
            <w:tcW w:w="1134"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通知时间</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String</w:t>
            </w:r>
            <w:r>
              <w:rPr>
                <w:rFonts w:ascii="微软雅黑" w:hAnsi="微软雅黑" w:eastAsia="微软雅黑" w:cs="Arial"/>
                <w:color w:val="000000"/>
                <w:kern w:val="0"/>
                <w:sz w:val="18"/>
                <w:szCs w:val="18"/>
              </w:rPr>
              <w:t>(14)</w:t>
            </w:r>
          </w:p>
        </w:tc>
        <w:tc>
          <w:tcPr>
            <w:tcW w:w="229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通知</w:t>
            </w:r>
            <w:r>
              <w:rPr>
                <w:rFonts w:ascii="微软雅黑" w:hAnsi="微软雅黑" w:eastAsia="微软雅黑" w:cs="宋体"/>
                <w:color w:val="000000"/>
                <w:kern w:val="0"/>
                <w:sz w:val="18"/>
                <w:szCs w:val="18"/>
              </w:rPr>
              <w:t>时间，格式</w:t>
            </w:r>
            <w:r>
              <w:rPr>
                <w:rFonts w:hint="eastAsia" w:ascii="微软雅黑" w:hAnsi="微软雅黑" w:eastAsia="微软雅黑" w:cs="宋体"/>
                <w:color w:val="000000"/>
                <w:kern w:val="0"/>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20140619183930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sign</w:t>
            </w:r>
          </w:p>
        </w:tc>
        <w:tc>
          <w:tcPr>
            <w:tcW w:w="113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(256)</w:t>
            </w:r>
          </w:p>
        </w:tc>
        <w:tc>
          <w:tcPr>
            <w:tcW w:w="229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参见</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签名机制</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sign_type</w:t>
            </w:r>
          </w:p>
        </w:tc>
        <w:tc>
          <w:tcPr>
            <w:tcW w:w="113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签名方式</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w:t>
            </w:r>
          </w:p>
        </w:tc>
        <w:tc>
          <w:tcPr>
            <w:tcW w:w="229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签名方式支持</w:t>
            </w:r>
            <w:r>
              <w:rPr>
                <w:rFonts w:ascii="微软雅黑" w:hAnsi="微软雅黑" w:eastAsia="微软雅黑" w:cs="Arial"/>
                <w:color w:val="000000"/>
                <w:kern w:val="0"/>
                <w:sz w:val="18"/>
                <w:szCs w:val="18"/>
              </w:rPr>
              <w:t>RSA</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Arial"/>
                <w:color w:val="000000"/>
                <w:kern w:val="0"/>
                <w:sz w:val="18"/>
                <w:szCs w:val="18"/>
              </w:rPr>
              <w:t>RSA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version</w:t>
            </w:r>
          </w:p>
        </w:tc>
        <w:tc>
          <w:tcPr>
            <w:tcW w:w="1134"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接口版本号</w:t>
            </w:r>
          </w:p>
        </w:tc>
        <w:tc>
          <w:tcPr>
            <w:tcW w:w="141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Number(5)</w:t>
            </w:r>
          </w:p>
        </w:tc>
        <w:tc>
          <w:tcPr>
            <w:tcW w:w="229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接口版本号</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memo</w:t>
            </w:r>
          </w:p>
        </w:tc>
        <w:tc>
          <w:tcPr>
            <w:tcW w:w="1134"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备注</w:t>
            </w:r>
          </w:p>
        </w:tc>
        <w:tc>
          <w:tcPr>
            <w:tcW w:w="141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String</w:t>
            </w:r>
            <w:r>
              <w:rPr>
                <w:rFonts w:hint="eastAsia" w:ascii="微软雅黑" w:hAnsi="微软雅黑" w:eastAsia="微软雅黑" w:cs="Arial"/>
                <w:color w:val="000000"/>
                <w:kern w:val="0"/>
                <w:sz w:val="18"/>
                <w:szCs w:val="18"/>
              </w:rPr>
              <w:t>(1000)</w:t>
            </w:r>
          </w:p>
        </w:tc>
        <w:tc>
          <w:tcPr>
            <w:tcW w:w="2292"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说明信息，与</w:t>
            </w:r>
            <w:r>
              <w:rPr>
                <w:rFonts w:ascii="微软雅黑" w:hAnsi="微软雅黑" w:eastAsia="微软雅黑" w:cs="Arial"/>
                <w:color w:val="000000"/>
                <w:kern w:val="0"/>
                <w:sz w:val="18"/>
                <w:szCs w:val="18"/>
              </w:rPr>
              <w:t>请求</w:t>
            </w:r>
            <w:r>
              <w:rPr>
                <w:rFonts w:hint="eastAsia" w:ascii="微软雅黑" w:hAnsi="微软雅黑" w:eastAsia="微软雅黑" w:cs="Arial"/>
                <w:color w:val="000000"/>
                <w:kern w:val="0"/>
                <w:sz w:val="18"/>
                <w:szCs w:val="18"/>
              </w:rPr>
              <w:t>中</w:t>
            </w:r>
            <w:r>
              <w:rPr>
                <w:rFonts w:ascii="微软雅黑" w:hAnsi="微软雅黑" w:eastAsia="微软雅黑" w:cs="Arial"/>
                <w:color w:val="000000"/>
                <w:kern w:val="0"/>
                <w:sz w:val="18"/>
                <w:szCs w:val="18"/>
              </w:rPr>
              <w:t>memo</w:t>
            </w:r>
            <w:r>
              <w:rPr>
                <w:rFonts w:hint="eastAsia" w:ascii="微软雅黑" w:hAnsi="微软雅黑" w:eastAsia="微软雅黑" w:cs="Arial"/>
                <w:color w:val="000000"/>
                <w:kern w:val="0"/>
                <w:sz w:val="18"/>
                <w:szCs w:val="18"/>
              </w:rPr>
              <w:t>内容</w:t>
            </w:r>
            <w:r>
              <w:rPr>
                <w:rFonts w:ascii="微软雅黑" w:hAnsi="微软雅黑" w:eastAsia="微软雅黑" w:cs="Arial"/>
                <w:color w:val="000000"/>
                <w:kern w:val="0"/>
                <w:sz w:val="18"/>
                <w:szCs w:val="18"/>
              </w:rPr>
              <w:t>一致</w:t>
            </w:r>
          </w:p>
        </w:tc>
        <w:tc>
          <w:tcPr>
            <w:tcW w:w="647"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e</w:t>
            </w:r>
            <w:r>
              <w:rPr>
                <w:rFonts w:ascii="微软雅黑" w:hAnsi="微软雅黑" w:eastAsia="微软雅黑" w:cs="Arial"/>
                <w:color w:val="000000"/>
                <w:kern w:val="0"/>
                <w:sz w:val="18"/>
                <w:szCs w:val="18"/>
              </w:rPr>
              <w:t>rror</w:t>
            </w:r>
            <w:r>
              <w:rPr>
                <w:rFonts w:hint="eastAsia" w:ascii="微软雅黑" w:hAnsi="微软雅黑" w:eastAsia="微软雅黑" w:cs="Arial"/>
                <w:color w:val="000000"/>
                <w:kern w:val="0"/>
                <w:sz w:val="18"/>
                <w:szCs w:val="18"/>
              </w:rPr>
              <w:t>_c</w:t>
            </w:r>
            <w:r>
              <w:rPr>
                <w:rFonts w:ascii="微软雅黑" w:hAnsi="微软雅黑" w:eastAsia="微软雅黑" w:cs="Arial"/>
                <w:color w:val="000000"/>
                <w:kern w:val="0"/>
                <w:sz w:val="18"/>
                <w:szCs w:val="18"/>
              </w:rPr>
              <w:t>ode</w:t>
            </w:r>
          </w:p>
        </w:tc>
        <w:tc>
          <w:tcPr>
            <w:tcW w:w="113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sz w:val="18"/>
                <w:szCs w:val="18"/>
              </w:rPr>
            </w:pPr>
            <w:r>
              <w:rPr>
                <w:rFonts w:hint="eastAsia" w:ascii="微软雅黑" w:hAnsi="微软雅黑" w:eastAsia="微软雅黑" w:cs="宋体"/>
                <w:sz w:val="18"/>
                <w:szCs w:val="18"/>
              </w:rPr>
              <w:t>返回错误码</w:t>
            </w:r>
          </w:p>
        </w:tc>
        <w:tc>
          <w:tcPr>
            <w:tcW w:w="141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ascii="微软雅黑" w:hAnsi="微软雅黑" w:eastAsia="微软雅黑" w:cs="Arial"/>
                <w:sz w:val="18"/>
                <w:szCs w:val="18"/>
              </w:rPr>
              <w:t>String</w:t>
            </w:r>
            <w:r>
              <w:rPr>
                <w:rFonts w:hint="eastAsia" w:ascii="微软雅黑" w:hAnsi="微软雅黑" w:eastAsia="微软雅黑" w:cs="Arial"/>
                <w:sz w:val="18"/>
                <w:szCs w:val="18"/>
              </w:rPr>
              <w:t>(30)</w:t>
            </w:r>
          </w:p>
        </w:tc>
        <w:tc>
          <w:tcPr>
            <w:tcW w:w="229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错误码，</w:t>
            </w:r>
            <w:r>
              <w:rPr>
                <w:rFonts w:ascii="微软雅黑" w:hAnsi="微软雅黑" w:eastAsia="微软雅黑"/>
                <w:sz w:val="18"/>
                <w:szCs w:val="18"/>
              </w:rPr>
              <w:t>但出现业务状态为失败的情况提供错误原因，具体见</w:t>
            </w:r>
            <w:r>
              <w:rPr>
                <w:rFonts w:hint="eastAsia" w:ascii="微软雅黑" w:hAnsi="微软雅黑" w:eastAsia="微软雅黑"/>
                <w:sz w:val="18"/>
                <w:szCs w:val="18"/>
              </w:rPr>
              <w:t>附录</w:t>
            </w:r>
            <w:r>
              <w:rPr>
                <w:rFonts w:ascii="微软雅黑" w:hAnsi="微软雅黑" w:eastAsia="微软雅黑"/>
                <w:sz w:val="18"/>
                <w:szCs w:val="18"/>
              </w:rPr>
              <w:t>响应码</w:t>
            </w:r>
          </w:p>
        </w:tc>
        <w:tc>
          <w:tcPr>
            <w:tcW w:w="64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spacing w:before="80"/>
              <w:jc w:val="left"/>
              <w:rPr>
                <w:rFonts w:ascii="微软雅黑" w:hAnsi="微软雅黑" w:eastAsia="微软雅黑" w:cs="Arial"/>
                <w:color w:val="000000"/>
                <w:kern w:val="0"/>
                <w:sz w:val="18"/>
                <w:szCs w:val="18"/>
              </w:rPr>
            </w:pPr>
            <w:r>
              <w:rPr>
                <w:rFonts w:ascii="微软雅黑" w:hAnsi="微软雅黑" w:eastAsia="微软雅黑" w:cs="宋体"/>
                <w:color w:val="000000"/>
                <w:kern w:val="0"/>
                <w:sz w:val="18"/>
                <w:szCs w:val="18"/>
              </w:rPr>
              <w:t>BLANCE_NOT_ENOUGH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526"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Arial"/>
                <w:color w:val="000000"/>
                <w:kern w:val="0"/>
                <w:sz w:val="18"/>
                <w:szCs w:val="18"/>
              </w:rPr>
            </w:pPr>
            <w:r>
              <w:rPr>
                <w:rFonts w:hint="eastAsia" w:ascii="微软雅黑" w:hAnsi="微软雅黑" w:eastAsia="微软雅黑" w:cs="Arial"/>
                <w:color w:val="000000"/>
                <w:kern w:val="0"/>
                <w:sz w:val="18"/>
                <w:szCs w:val="18"/>
              </w:rPr>
              <w:t>e</w:t>
            </w:r>
            <w:r>
              <w:rPr>
                <w:rFonts w:ascii="微软雅黑" w:hAnsi="微软雅黑" w:eastAsia="微软雅黑" w:cs="Arial"/>
                <w:color w:val="000000"/>
                <w:kern w:val="0"/>
                <w:sz w:val="18"/>
                <w:szCs w:val="18"/>
              </w:rPr>
              <w:t>rror</w:t>
            </w:r>
            <w:r>
              <w:rPr>
                <w:rFonts w:hint="eastAsia" w:ascii="微软雅黑" w:hAnsi="微软雅黑" w:eastAsia="微软雅黑" w:cs="Arial"/>
                <w:color w:val="000000"/>
                <w:kern w:val="0"/>
                <w:sz w:val="18"/>
                <w:szCs w:val="18"/>
              </w:rPr>
              <w:t>_m</w:t>
            </w:r>
            <w:r>
              <w:rPr>
                <w:rFonts w:ascii="微软雅黑" w:hAnsi="微软雅黑" w:eastAsia="微软雅黑" w:cs="Arial"/>
                <w:color w:val="000000"/>
                <w:kern w:val="0"/>
                <w:sz w:val="18"/>
                <w:szCs w:val="18"/>
              </w:rPr>
              <w:t>essage</w:t>
            </w:r>
          </w:p>
        </w:tc>
        <w:tc>
          <w:tcPr>
            <w:tcW w:w="113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sz w:val="18"/>
                <w:szCs w:val="18"/>
              </w:rPr>
            </w:pPr>
            <w:r>
              <w:rPr>
                <w:rFonts w:hint="eastAsia" w:ascii="微软雅黑" w:hAnsi="微软雅黑" w:eastAsia="微软雅黑" w:cs="宋体"/>
                <w:sz w:val="18"/>
                <w:szCs w:val="18"/>
              </w:rPr>
              <w:t>返回错误原因</w:t>
            </w:r>
          </w:p>
        </w:tc>
        <w:tc>
          <w:tcPr>
            <w:tcW w:w="141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ascii="微软雅黑" w:hAnsi="微软雅黑" w:eastAsia="微软雅黑" w:cs="Arial"/>
                <w:sz w:val="18"/>
                <w:szCs w:val="18"/>
              </w:rPr>
              <w:t>String</w:t>
            </w:r>
            <w:r>
              <w:rPr>
                <w:rFonts w:hint="eastAsia" w:ascii="微软雅黑" w:hAnsi="微软雅黑" w:eastAsia="微软雅黑" w:cs="Arial"/>
                <w:sz w:val="18"/>
                <w:szCs w:val="18"/>
              </w:rPr>
              <w:t>(200)</w:t>
            </w:r>
          </w:p>
        </w:tc>
        <w:tc>
          <w:tcPr>
            <w:tcW w:w="229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错误消息</w:t>
            </w:r>
          </w:p>
        </w:tc>
        <w:tc>
          <w:tcPr>
            <w:tcW w:w="647"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sz w:val="18"/>
                <w:szCs w:val="18"/>
              </w:rPr>
            </w:pPr>
            <w:r>
              <w:rPr>
                <w:rFonts w:hint="eastAsia" w:ascii="微软雅黑" w:hAnsi="微软雅黑" w:eastAsia="微软雅黑"/>
                <w:sz w:val="18"/>
                <w:szCs w:val="18"/>
              </w:rPr>
              <w:t>余额</w:t>
            </w:r>
            <w:r>
              <w:rPr>
                <w:rFonts w:ascii="微软雅黑" w:hAnsi="微软雅黑" w:eastAsia="微软雅黑"/>
                <w:sz w:val="18"/>
                <w:szCs w:val="18"/>
              </w:rPr>
              <w:t>不足</w:t>
            </w:r>
          </w:p>
        </w:tc>
      </w:tr>
    </w:tbl>
    <w:p>
      <w:pPr>
        <w:rPr>
          <w:rFonts w:ascii="微软雅黑" w:hAnsi="微软雅黑" w:eastAsia="微软雅黑"/>
        </w:rPr>
      </w:pPr>
      <w:r>
        <w:rPr>
          <w:rFonts w:hint="eastAsia" w:ascii="微软雅黑" w:hAnsi="微软雅黑" w:eastAsia="微软雅黑"/>
        </w:rPr>
        <w:t>注：</w:t>
      </w:r>
      <w:r>
        <w:rPr>
          <w:rFonts w:ascii="微软雅黑" w:hAnsi="微软雅黑" w:eastAsia="微软雅黑"/>
        </w:rPr>
        <w:t>error_code</w:t>
      </w:r>
      <w:r>
        <w:rPr>
          <w:rFonts w:hint="eastAsia" w:ascii="微软雅黑" w:hAnsi="微软雅黑" w:eastAsia="微软雅黑"/>
        </w:rPr>
        <w:t>/error_message成对出现</w:t>
      </w:r>
    </w:p>
    <w:p>
      <w:pPr>
        <w:pStyle w:val="32"/>
        <w:numPr>
          <w:ilvl w:val="0"/>
          <w:numId w:val="8"/>
        </w:numPr>
        <w:ind w:firstLineChars="0"/>
        <w:outlineLvl w:val="0"/>
        <w:rPr>
          <w:rFonts w:ascii="微软雅黑" w:hAnsi="微软雅黑" w:eastAsia="微软雅黑"/>
          <w:b/>
        </w:rPr>
      </w:pPr>
      <w:r>
        <w:rPr>
          <w:rFonts w:hint="eastAsia" w:ascii="微软雅黑" w:hAnsi="微软雅黑" w:eastAsia="微软雅黑"/>
          <w:b/>
        </w:rPr>
        <w:t>响应</w:t>
      </w:r>
    </w:p>
    <w:p>
      <w:pPr>
        <w:autoSpaceDE w:val="0"/>
        <w:autoSpaceDN w:val="0"/>
        <w:adjustRightInd w:val="0"/>
        <w:jc w:val="left"/>
        <w:rPr>
          <w:rFonts w:ascii="微软雅黑" w:hAnsi="微软雅黑" w:eastAsia="微软雅黑"/>
        </w:rPr>
      </w:pPr>
      <w:r>
        <w:rPr>
          <w:rFonts w:hint="eastAsia" w:ascii="微软雅黑" w:hAnsi="微软雅黑" w:eastAsia="微软雅黑"/>
        </w:rPr>
        <w:t>当且仅当响应结果为字符串success(忽略大小写)，表示通知成功，否则视为通知失败</w:t>
      </w:r>
    </w:p>
    <w:p>
      <w:pPr>
        <w:pStyle w:val="4"/>
      </w:pPr>
      <w:bookmarkStart w:id="448" w:name="_Toc462922038"/>
      <w:r>
        <w:rPr>
          <w:rFonts w:hint="eastAsia"/>
        </w:rPr>
        <w:t>业务参数</w:t>
      </w:r>
      <w:bookmarkEnd w:id="448"/>
    </w:p>
    <w:p>
      <w:pPr>
        <w:autoSpaceDE w:val="0"/>
        <w:autoSpaceDN w:val="0"/>
        <w:adjustRightInd w:val="0"/>
        <w:jc w:val="left"/>
        <w:rPr>
          <w:rFonts w:ascii="微软雅黑" w:hAnsi="微软雅黑" w:eastAsia="微软雅黑"/>
        </w:rPr>
      </w:pPr>
      <w:r>
        <w:rPr>
          <w:rFonts w:hint="eastAsia" w:ascii="微软雅黑" w:hAnsi="微软雅黑" w:eastAsia="微软雅黑"/>
        </w:rPr>
        <w:t>详见以下接口业务参数说明，具体接口业务请求的响应参数与基本参数中的响应说明相同。</w:t>
      </w:r>
    </w:p>
    <w:p>
      <w:pPr>
        <w:autoSpaceDE w:val="0"/>
        <w:autoSpaceDN w:val="0"/>
        <w:adjustRightInd w:val="0"/>
        <w:jc w:val="left"/>
        <w:rPr>
          <w:rFonts w:ascii="微软雅黑" w:hAnsi="微软雅黑" w:eastAsia="微软雅黑"/>
        </w:rPr>
      </w:pPr>
    </w:p>
    <w:p>
      <w:pPr>
        <w:pStyle w:val="3"/>
        <w:numPr>
          <w:ilvl w:val="1"/>
          <w:numId w:val="28"/>
        </w:numPr>
        <w:rPr>
          <w:rFonts w:ascii="微软雅黑" w:hAnsi="微软雅黑" w:eastAsia="微软雅黑"/>
        </w:rPr>
      </w:pPr>
      <w:bookmarkStart w:id="449" w:name="_Toc462922039"/>
      <w:r>
        <w:rPr>
          <w:rFonts w:hint="eastAsia" w:ascii="微软雅黑" w:hAnsi="微软雅黑" w:eastAsia="微软雅黑"/>
        </w:rPr>
        <w:t>通知请求签名机制</w:t>
      </w:r>
      <w:bookmarkEnd w:id="449"/>
    </w:p>
    <w:p>
      <w:pPr>
        <w:rPr>
          <w:rFonts w:ascii="微软雅黑" w:hAnsi="微软雅黑" w:eastAsia="微软雅黑"/>
        </w:rPr>
      </w:pPr>
      <w:r>
        <w:rPr>
          <w:rFonts w:hint="eastAsia" w:ascii="微软雅黑" w:hAnsi="微软雅黑" w:eastAsia="微软雅黑"/>
        </w:rPr>
        <w:t>在请求参数列表中，除去sign、sign_type两个参数外，其他非空参数都要参与签名生成， 签名机制与</w:t>
      </w:r>
      <w:r>
        <w:fldChar w:fldCharType="begin"/>
      </w:r>
      <w:r>
        <w:instrText xml:space="preserve"> HYPERLINK \l "_参数签名机制" </w:instrText>
      </w:r>
      <w:r>
        <w:fldChar w:fldCharType="separate"/>
      </w:r>
      <w:r>
        <w:rPr>
          <w:rStyle w:val="29"/>
          <w:rFonts w:hint="eastAsia" w:ascii="微软雅黑" w:hAnsi="微软雅黑" w:eastAsia="微软雅黑"/>
        </w:rPr>
        <w:t>1.2.5参数签名</w:t>
      </w:r>
      <w:r>
        <w:rPr>
          <w:rStyle w:val="29"/>
          <w:rFonts w:ascii="微软雅黑" w:hAnsi="微软雅黑" w:eastAsia="微软雅黑"/>
        </w:rPr>
        <w:t>机制</w:t>
      </w:r>
      <w:r>
        <w:rPr>
          <w:rStyle w:val="29"/>
          <w:rFonts w:ascii="微软雅黑" w:hAnsi="微软雅黑" w:eastAsia="微软雅黑"/>
        </w:rPr>
        <w:fldChar w:fldCharType="end"/>
      </w:r>
      <w:r>
        <w:rPr>
          <w:rFonts w:hint="eastAsia" w:ascii="微软雅黑" w:hAnsi="微软雅黑" w:eastAsia="微软雅黑"/>
        </w:rPr>
        <w:t>所述相同，签名字符集编码与请求参数中_</w:t>
      </w:r>
      <w:r>
        <w:rPr>
          <w:rFonts w:ascii="微软雅黑" w:hAnsi="微软雅黑" w:eastAsia="微软雅黑"/>
        </w:rPr>
        <w:t>input_charset</w:t>
      </w:r>
      <w:r>
        <w:rPr>
          <w:rFonts w:hint="eastAsia" w:ascii="微软雅黑" w:hAnsi="微软雅黑" w:eastAsia="微软雅黑"/>
        </w:rPr>
        <w:t>相同。</w:t>
      </w:r>
    </w:p>
    <w:p>
      <w:pPr>
        <w:rPr>
          <w:rFonts w:ascii="微软雅黑" w:hAnsi="微软雅黑" w:eastAsia="微软雅黑"/>
        </w:rPr>
      </w:pPr>
    </w:p>
    <w:p>
      <w:pPr>
        <w:pStyle w:val="3"/>
        <w:numPr>
          <w:ilvl w:val="1"/>
          <w:numId w:val="28"/>
        </w:numPr>
        <w:rPr>
          <w:rFonts w:ascii="微软雅黑" w:hAnsi="微软雅黑" w:eastAsia="微软雅黑"/>
        </w:rPr>
      </w:pPr>
      <w:bookmarkStart w:id="450" w:name="_Toc462922040"/>
      <w:r>
        <w:rPr>
          <w:rFonts w:hint="eastAsia" w:ascii="微软雅黑" w:hAnsi="微软雅黑" w:eastAsia="微软雅黑"/>
        </w:rPr>
        <w:t>交易结果通知</w:t>
      </w:r>
      <w:bookmarkEnd w:id="450"/>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451" w:name="_Toc391052875"/>
      <w:bookmarkEnd w:id="451"/>
      <w:bookmarkStart w:id="452" w:name="_Toc391052978"/>
      <w:bookmarkEnd w:id="452"/>
      <w:bookmarkStart w:id="453" w:name="_Toc391385195"/>
      <w:bookmarkEnd w:id="453"/>
      <w:bookmarkStart w:id="454" w:name="_Toc392157380"/>
      <w:bookmarkEnd w:id="454"/>
      <w:bookmarkStart w:id="455" w:name="_Toc392157486"/>
      <w:bookmarkEnd w:id="455"/>
      <w:bookmarkStart w:id="456" w:name="_Toc392157970"/>
      <w:bookmarkEnd w:id="456"/>
      <w:bookmarkStart w:id="457" w:name="_Toc392158607"/>
      <w:bookmarkEnd w:id="457"/>
      <w:bookmarkStart w:id="458" w:name="_Toc392158948"/>
      <w:bookmarkEnd w:id="458"/>
      <w:bookmarkStart w:id="459" w:name="_Toc392159052"/>
      <w:bookmarkEnd w:id="459"/>
      <w:bookmarkStart w:id="460" w:name="_Toc392163985"/>
      <w:bookmarkEnd w:id="460"/>
      <w:bookmarkStart w:id="461" w:name="_Toc392586909"/>
      <w:bookmarkEnd w:id="461"/>
      <w:bookmarkStart w:id="462" w:name="_Toc393394501"/>
      <w:bookmarkEnd w:id="462"/>
      <w:bookmarkStart w:id="463" w:name="_Toc394408729"/>
      <w:bookmarkEnd w:id="463"/>
      <w:bookmarkStart w:id="464" w:name="_Toc398133400"/>
      <w:bookmarkEnd w:id="464"/>
      <w:bookmarkStart w:id="465" w:name="_Toc403059599"/>
      <w:bookmarkEnd w:id="465"/>
      <w:bookmarkStart w:id="466" w:name="_Toc403059737"/>
      <w:bookmarkEnd w:id="466"/>
      <w:bookmarkStart w:id="467" w:name="_Toc403493924"/>
      <w:bookmarkEnd w:id="467"/>
      <w:bookmarkStart w:id="468" w:name="_Toc403558989"/>
      <w:bookmarkEnd w:id="468"/>
      <w:bookmarkStart w:id="469" w:name="_Toc403559134"/>
      <w:bookmarkEnd w:id="469"/>
      <w:bookmarkStart w:id="470" w:name="_Toc403559411"/>
      <w:bookmarkEnd w:id="470"/>
      <w:bookmarkStart w:id="471" w:name="_Toc403559556"/>
      <w:bookmarkEnd w:id="471"/>
      <w:bookmarkStart w:id="472" w:name="_Toc403559856"/>
      <w:bookmarkEnd w:id="472"/>
      <w:bookmarkStart w:id="473" w:name="_Toc403560476"/>
      <w:bookmarkEnd w:id="473"/>
      <w:bookmarkStart w:id="474" w:name="_Toc403748995"/>
      <w:bookmarkEnd w:id="474"/>
      <w:bookmarkStart w:id="475" w:name="_Toc404165967"/>
      <w:bookmarkEnd w:id="475"/>
      <w:bookmarkStart w:id="476" w:name="_Toc404166116"/>
      <w:bookmarkEnd w:id="476"/>
      <w:bookmarkStart w:id="477" w:name="_Toc404166330"/>
      <w:bookmarkEnd w:id="477"/>
      <w:bookmarkStart w:id="478" w:name="_Toc404167335"/>
      <w:bookmarkEnd w:id="478"/>
      <w:bookmarkStart w:id="479" w:name="_Toc404171876"/>
      <w:bookmarkEnd w:id="479"/>
      <w:bookmarkStart w:id="480" w:name="_Toc404172491"/>
      <w:bookmarkEnd w:id="480"/>
      <w:bookmarkStart w:id="481" w:name="_Toc404177662"/>
      <w:bookmarkEnd w:id="481"/>
      <w:bookmarkStart w:id="482" w:name="_Toc408997410"/>
      <w:bookmarkEnd w:id="482"/>
      <w:bookmarkStart w:id="483" w:name="_Toc408997579"/>
      <w:bookmarkEnd w:id="483"/>
      <w:bookmarkStart w:id="484" w:name="_Toc408997717"/>
      <w:bookmarkEnd w:id="484"/>
      <w:bookmarkStart w:id="485" w:name="_Toc408997888"/>
      <w:bookmarkEnd w:id="485"/>
      <w:bookmarkStart w:id="486" w:name="_Toc409799146"/>
      <w:bookmarkEnd w:id="486"/>
      <w:bookmarkStart w:id="487" w:name="_Toc410035517"/>
      <w:bookmarkEnd w:id="487"/>
      <w:bookmarkStart w:id="488" w:name="_Toc410035690"/>
      <w:bookmarkEnd w:id="488"/>
      <w:bookmarkStart w:id="489" w:name="_Toc413420489"/>
      <w:bookmarkEnd w:id="489"/>
      <w:bookmarkStart w:id="490" w:name="_Toc415042572"/>
      <w:bookmarkEnd w:id="490"/>
      <w:bookmarkStart w:id="491" w:name="_Toc423441099"/>
      <w:bookmarkEnd w:id="491"/>
      <w:bookmarkStart w:id="492" w:name="_Toc425954744"/>
      <w:bookmarkEnd w:id="492"/>
      <w:bookmarkStart w:id="493" w:name="_Toc427828584"/>
      <w:bookmarkEnd w:id="493"/>
      <w:bookmarkStart w:id="494" w:name="_Toc430688624"/>
      <w:bookmarkEnd w:id="494"/>
      <w:bookmarkStart w:id="495" w:name="_Toc430717870"/>
      <w:bookmarkEnd w:id="495"/>
      <w:bookmarkStart w:id="496" w:name="_Toc430718068"/>
      <w:bookmarkEnd w:id="496"/>
      <w:bookmarkStart w:id="497" w:name="_Toc435134972"/>
      <w:bookmarkEnd w:id="497"/>
      <w:bookmarkStart w:id="498" w:name="_Toc438803824"/>
      <w:bookmarkEnd w:id="498"/>
      <w:bookmarkStart w:id="499" w:name="_Toc450844007"/>
      <w:bookmarkEnd w:id="499"/>
      <w:bookmarkStart w:id="500" w:name="_Toc451354829"/>
      <w:bookmarkEnd w:id="500"/>
      <w:bookmarkStart w:id="501" w:name="_Toc451355056"/>
      <w:bookmarkEnd w:id="501"/>
      <w:bookmarkStart w:id="502" w:name="_Toc462922041"/>
      <w:bookmarkEnd w:id="502"/>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503" w:name="_Toc392158949"/>
      <w:bookmarkEnd w:id="503"/>
      <w:bookmarkStart w:id="504" w:name="_Toc392159053"/>
      <w:bookmarkEnd w:id="504"/>
      <w:bookmarkStart w:id="505" w:name="_Toc392163986"/>
      <w:bookmarkEnd w:id="505"/>
      <w:bookmarkStart w:id="506" w:name="_Toc392586910"/>
      <w:bookmarkEnd w:id="506"/>
      <w:bookmarkStart w:id="507" w:name="_Toc393394502"/>
      <w:bookmarkEnd w:id="507"/>
      <w:bookmarkStart w:id="508" w:name="_Toc394408730"/>
      <w:bookmarkEnd w:id="508"/>
      <w:bookmarkStart w:id="509" w:name="_Toc398133401"/>
      <w:bookmarkEnd w:id="509"/>
      <w:bookmarkStart w:id="510" w:name="_Toc403059600"/>
      <w:bookmarkEnd w:id="510"/>
      <w:bookmarkStart w:id="511" w:name="_Toc403059738"/>
      <w:bookmarkEnd w:id="511"/>
      <w:bookmarkStart w:id="512" w:name="_Toc403493925"/>
      <w:bookmarkEnd w:id="512"/>
      <w:bookmarkStart w:id="513" w:name="_Toc403558990"/>
      <w:bookmarkEnd w:id="513"/>
      <w:bookmarkStart w:id="514" w:name="_Toc403559135"/>
      <w:bookmarkEnd w:id="514"/>
      <w:bookmarkStart w:id="515" w:name="_Toc403559412"/>
      <w:bookmarkEnd w:id="515"/>
      <w:bookmarkStart w:id="516" w:name="_Toc403559557"/>
      <w:bookmarkEnd w:id="516"/>
      <w:bookmarkStart w:id="517" w:name="_Toc403559857"/>
      <w:bookmarkEnd w:id="517"/>
      <w:bookmarkStart w:id="518" w:name="_Toc403560477"/>
      <w:bookmarkEnd w:id="518"/>
      <w:bookmarkStart w:id="519" w:name="_Toc403748996"/>
      <w:bookmarkEnd w:id="519"/>
      <w:bookmarkStart w:id="520" w:name="_Toc404165968"/>
      <w:bookmarkEnd w:id="520"/>
      <w:bookmarkStart w:id="521" w:name="_Toc404166117"/>
      <w:bookmarkEnd w:id="521"/>
      <w:bookmarkStart w:id="522" w:name="_Toc404166331"/>
      <w:bookmarkEnd w:id="522"/>
      <w:bookmarkStart w:id="523" w:name="_Toc404167336"/>
      <w:bookmarkEnd w:id="523"/>
      <w:bookmarkStart w:id="524" w:name="_Toc404171877"/>
      <w:bookmarkEnd w:id="524"/>
      <w:bookmarkStart w:id="525" w:name="_Toc404172492"/>
      <w:bookmarkEnd w:id="525"/>
      <w:bookmarkStart w:id="526" w:name="_Toc404177663"/>
      <w:bookmarkEnd w:id="526"/>
      <w:bookmarkStart w:id="527" w:name="_Toc408997411"/>
      <w:bookmarkEnd w:id="527"/>
      <w:bookmarkStart w:id="528" w:name="_Toc408997580"/>
      <w:bookmarkEnd w:id="528"/>
      <w:bookmarkStart w:id="529" w:name="_Toc408997718"/>
      <w:bookmarkEnd w:id="529"/>
      <w:bookmarkStart w:id="530" w:name="_Toc408997889"/>
      <w:bookmarkEnd w:id="530"/>
      <w:bookmarkStart w:id="531" w:name="_Toc409799147"/>
      <w:bookmarkEnd w:id="531"/>
      <w:bookmarkStart w:id="532" w:name="_Toc410035518"/>
      <w:bookmarkEnd w:id="532"/>
      <w:bookmarkStart w:id="533" w:name="_Toc410035691"/>
      <w:bookmarkEnd w:id="533"/>
      <w:bookmarkStart w:id="534" w:name="_Toc413420490"/>
      <w:bookmarkEnd w:id="534"/>
      <w:bookmarkStart w:id="535" w:name="_Toc415042573"/>
      <w:bookmarkEnd w:id="535"/>
      <w:bookmarkStart w:id="536" w:name="_Toc423441100"/>
      <w:bookmarkEnd w:id="536"/>
      <w:bookmarkStart w:id="537" w:name="_Toc425954745"/>
      <w:bookmarkEnd w:id="537"/>
      <w:bookmarkStart w:id="538" w:name="_Toc427828585"/>
      <w:bookmarkEnd w:id="538"/>
      <w:bookmarkStart w:id="539" w:name="_Toc430688625"/>
      <w:bookmarkEnd w:id="539"/>
      <w:bookmarkStart w:id="540" w:name="_Toc430717871"/>
      <w:bookmarkEnd w:id="540"/>
      <w:bookmarkStart w:id="541" w:name="_Toc430718069"/>
      <w:bookmarkEnd w:id="541"/>
      <w:bookmarkStart w:id="542" w:name="_Toc435134973"/>
      <w:bookmarkEnd w:id="542"/>
      <w:bookmarkStart w:id="543" w:name="_Toc438803825"/>
      <w:bookmarkEnd w:id="543"/>
      <w:bookmarkStart w:id="544" w:name="_Toc450844008"/>
      <w:bookmarkEnd w:id="544"/>
      <w:bookmarkStart w:id="545" w:name="_Toc451354830"/>
      <w:bookmarkEnd w:id="545"/>
      <w:bookmarkStart w:id="546" w:name="_Toc451355057"/>
      <w:bookmarkEnd w:id="546"/>
      <w:bookmarkStart w:id="547" w:name="_Toc462922042"/>
      <w:bookmarkEnd w:id="547"/>
    </w:p>
    <w:p>
      <w:pPr>
        <w:pStyle w:val="4"/>
      </w:pPr>
      <w:bookmarkStart w:id="548" w:name="_Toc462922043"/>
      <w:r>
        <w:rPr>
          <w:rFonts w:hint="eastAsia"/>
        </w:rPr>
        <w:t>参数</w:t>
      </w:r>
      <w:bookmarkEnd w:id="548"/>
    </w:p>
    <w:p>
      <w:pPr>
        <w:pStyle w:val="32"/>
        <w:numPr>
          <w:ilvl w:val="0"/>
          <w:numId w:val="8"/>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内部交易凭证号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新浪支付产生的交易凭证号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101140324364961833614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交易状态</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20)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交易状态， 详见附录中的交易状态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TRADE_FINISHED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trade_amount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交易金额</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单位元，可以含小数点</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12.08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gmt_create</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交易创建时间</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交易创建时间，</w:t>
            </w:r>
            <w:r>
              <w:rPr>
                <w:rFonts w:ascii="微软雅黑" w:hAnsi="微软雅黑" w:eastAsia="微软雅黑"/>
                <w:sz w:val="18"/>
                <w:szCs w:val="18"/>
              </w:rPr>
              <w:t>格式</w:t>
            </w:r>
            <w:r>
              <w:rPr>
                <w:rFonts w:hint="eastAsia"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20140619182700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gmt_payment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交易支付时间</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交易支付时间，</w:t>
            </w:r>
            <w:r>
              <w:rPr>
                <w:rFonts w:ascii="微软雅黑" w:hAnsi="微软雅黑" w:eastAsia="微软雅黑"/>
                <w:sz w:val="18"/>
                <w:szCs w:val="18"/>
              </w:rPr>
              <w:t>格式</w:t>
            </w:r>
            <w:r>
              <w:rPr>
                <w:rFonts w:hint="eastAsia"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20140619182700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gmt_close</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交易关闭时间</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交易关闭时间，</w:t>
            </w:r>
            <w:r>
              <w:rPr>
                <w:rFonts w:ascii="微软雅黑" w:hAnsi="微软雅黑" w:eastAsia="微软雅黑"/>
                <w:sz w:val="18"/>
                <w:szCs w:val="18"/>
              </w:rPr>
              <w:t>格式</w:t>
            </w:r>
            <w:r>
              <w:rPr>
                <w:rFonts w:hint="eastAsia"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w:t>
            </w:r>
            <w:r>
              <w:rPr>
                <w:rFonts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20140619182700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p</w:t>
            </w:r>
            <w:r>
              <w:rPr>
                <w:rFonts w:ascii="微软雅黑" w:hAnsi="微软雅黑" w:eastAsia="微软雅黑"/>
                <w:sz w:val="18"/>
                <w:szCs w:val="18"/>
              </w:rPr>
              <w:t>ay</w:t>
            </w:r>
            <w:r>
              <w:rPr>
                <w:rFonts w:hint="eastAsia" w:ascii="微软雅黑" w:hAnsi="微软雅黑" w:eastAsia="微软雅黑"/>
                <w:sz w:val="18"/>
                <w:szCs w:val="18"/>
              </w:rPr>
              <w:t>_</w:t>
            </w:r>
            <w:r>
              <w:rPr>
                <w:rFonts w:ascii="微软雅黑" w:hAnsi="微软雅黑" w:eastAsia="微软雅黑"/>
                <w:sz w:val="18"/>
                <w:szCs w:val="18"/>
              </w:rPr>
              <w:t>method</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支付方式</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用户实际支付使用的支付方式。</w:t>
            </w:r>
          </w:p>
          <w:p>
            <w:pPr>
              <w:pStyle w:val="33"/>
              <w:rPr>
                <w:rFonts w:ascii="微软雅黑" w:hAnsi="微软雅黑" w:eastAsia="微软雅黑"/>
                <w:sz w:val="18"/>
                <w:szCs w:val="18"/>
              </w:rPr>
            </w:pPr>
            <w:r>
              <w:rPr>
                <w:rFonts w:hint="eastAsia" w:ascii="微软雅黑" w:hAnsi="微软雅黑" w:eastAsia="微软雅黑"/>
                <w:sz w:val="18"/>
                <w:szCs w:val="18"/>
              </w:rPr>
              <w:t>格式：支付方式^金额^扩展|支付方式^金额^扩展。</w:t>
            </w:r>
            <w:r>
              <w:rPr>
                <w:rFonts w:ascii="微软雅黑" w:hAnsi="微软雅黑" w:eastAsia="微软雅黑"/>
                <w:sz w:val="18"/>
                <w:szCs w:val="18"/>
              </w:rPr>
              <w:t>扩展</w:t>
            </w:r>
            <w:r>
              <w:rPr>
                <w:rFonts w:hint="eastAsia" w:ascii="微软雅黑" w:hAnsi="微软雅黑" w:eastAsia="微软雅黑"/>
                <w:sz w:val="18"/>
                <w:szCs w:val="18"/>
              </w:rPr>
              <w:t>信息</w:t>
            </w:r>
            <w:r>
              <w:rPr>
                <w:rFonts w:ascii="微软雅黑" w:hAnsi="微软雅黑" w:eastAsia="微软雅黑"/>
                <w:sz w:val="18"/>
                <w:szCs w:val="18"/>
              </w:rPr>
              <w:t>内容以</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针对不同支付方式的扩展定义见附录</w:t>
            </w:r>
            <w:r>
              <w:rPr>
                <w:rFonts w:hint="eastAsia" w:ascii="微软雅黑" w:hAnsi="微软雅黑" w:eastAsia="微软雅黑"/>
                <w:sz w:val="18"/>
                <w:szCs w:val="18"/>
              </w:rPr>
              <w:t xml:space="preserve">[6.9支付方式扩展(异步通知)]。 </w:t>
            </w:r>
          </w:p>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w:t>
            </w:r>
            <w:r>
              <w:rPr>
                <w:rFonts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余额：b</w:t>
            </w:r>
            <w:r>
              <w:rPr>
                <w:rFonts w:ascii="微软雅黑" w:hAnsi="微软雅黑" w:eastAsia="微软雅黑"/>
                <w:sz w:val="18"/>
                <w:szCs w:val="18"/>
              </w:rPr>
              <w:t>alance</w:t>
            </w:r>
            <w:r>
              <w:rPr>
                <w:rFonts w:hint="eastAsia" w:ascii="微软雅黑" w:hAnsi="微软雅黑" w:eastAsia="微软雅黑"/>
                <w:sz w:val="18"/>
                <w:szCs w:val="18"/>
              </w:rPr>
              <w:t>^50.00^S</w:t>
            </w:r>
            <w:r>
              <w:rPr>
                <w:rFonts w:ascii="微软雅黑" w:hAnsi="微软雅黑" w:eastAsia="微软雅黑"/>
                <w:sz w:val="18"/>
                <w:szCs w:val="18"/>
              </w:rPr>
              <w:t>AVING_POT</w:t>
            </w:r>
          </w:p>
          <w:p>
            <w:pPr>
              <w:pStyle w:val="33"/>
              <w:rPr>
                <w:rFonts w:ascii="微软雅黑" w:hAnsi="微软雅黑" w:eastAsia="微软雅黑"/>
                <w:sz w:val="18"/>
                <w:szCs w:val="18"/>
              </w:rPr>
            </w:pPr>
            <w:r>
              <w:rPr>
                <w:rFonts w:hint="eastAsia" w:ascii="微软雅黑" w:hAnsi="微软雅黑" w:eastAsia="微软雅黑"/>
                <w:sz w:val="18"/>
                <w:szCs w:val="18"/>
              </w:rPr>
              <w:t>表示余额支付，金额为50元，且使用存钱罐余额支付完成</w:t>
            </w:r>
          </w:p>
          <w:p>
            <w:pPr>
              <w:pStyle w:val="33"/>
              <w:rPr>
                <w:rFonts w:ascii="微软雅黑" w:hAnsi="微软雅黑" w:eastAsia="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auth_finish_amount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代收</w:t>
            </w:r>
            <w:r>
              <w:rPr>
                <w:rFonts w:hint="eastAsia" w:ascii="微软雅黑" w:hAnsi="微软雅黑" w:eastAsia="微软雅黑"/>
                <w:sz w:val="18"/>
                <w:szCs w:val="18"/>
              </w:rPr>
              <w:t>完成金额</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单位元，可以含小数点</w:t>
            </w:r>
          </w:p>
          <w:p>
            <w:pPr>
              <w:pStyle w:val="33"/>
              <w:rPr>
                <w:rFonts w:ascii="微软雅黑" w:hAnsi="微软雅黑" w:eastAsia="微软雅黑"/>
                <w:sz w:val="18"/>
                <w:szCs w:val="18"/>
              </w:rPr>
            </w:pPr>
            <w:r>
              <w:rPr>
                <w:rFonts w:hint="eastAsia" w:ascii="微软雅黑" w:hAnsi="微软雅黑" w:eastAsia="微软雅黑"/>
                <w:sz w:val="18"/>
                <w:szCs w:val="18"/>
              </w:rPr>
              <w:t>只有</w:t>
            </w:r>
            <w:r>
              <w:rPr>
                <w:rFonts w:ascii="微软雅黑" w:hAnsi="微软雅黑" w:eastAsia="微软雅黑"/>
                <w:sz w:val="18"/>
                <w:szCs w:val="18"/>
              </w:rPr>
              <w:t>代收冻结</w:t>
            </w:r>
            <w:r>
              <w:rPr>
                <w:rFonts w:hint="eastAsia" w:ascii="微软雅黑" w:hAnsi="微软雅黑" w:eastAsia="微软雅黑"/>
                <w:sz w:val="18"/>
                <w:szCs w:val="18"/>
              </w:rPr>
              <w:t>交易且交易状态为</w:t>
            </w:r>
            <w:r>
              <w:rPr>
                <w:rFonts w:ascii="微软雅黑" w:hAnsi="微软雅黑" w:eastAsia="微软雅黑"/>
                <w:sz w:val="18"/>
                <w:szCs w:val="18"/>
              </w:rPr>
              <w:t>TRADE_FINISHED</w:t>
            </w:r>
            <w:r>
              <w:rPr>
                <w:rFonts w:hint="eastAsia" w:ascii="微软雅黑" w:hAnsi="微软雅黑" w:eastAsia="微软雅黑"/>
                <w:sz w:val="18"/>
                <w:szCs w:val="18"/>
              </w:rPr>
              <w:t>时才返回该参数</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12.08</w:t>
            </w:r>
          </w:p>
        </w:tc>
      </w:tr>
    </w:tbl>
    <w:p>
      <w:pPr>
        <w:pStyle w:val="4"/>
      </w:pPr>
      <w:bookmarkStart w:id="549" w:name="_Toc462922044"/>
      <w:r>
        <w:rPr>
          <w:rFonts w:hint="eastAsia"/>
        </w:rPr>
        <w:t>说明</w:t>
      </w:r>
      <w:bookmarkEnd w:id="549"/>
    </w:p>
    <w:p>
      <w:pPr>
        <w:rPr>
          <w:rFonts w:ascii="微软雅黑" w:hAnsi="微软雅黑" w:eastAsia="微软雅黑"/>
        </w:rPr>
      </w:pPr>
      <w:r>
        <w:rPr>
          <w:rFonts w:hint="eastAsia" w:ascii="微软雅黑" w:hAnsi="微软雅黑" w:eastAsia="微软雅黑"/>
        </w:rPr>
        <w:t>本接口用于交易结果的通知，有两种状态下会发通知：PAY_FINISHED(付款完成), TRADE_FINISHED(交易结束)</w:t>
      </w:r>
    </w:p>
    <w:p>
      <w:pPr>
        <w:rPr>
          <w:rFonts w:ascii="微软雅黑" w:hAnsi="微软雅黑" w:eastAsia="微软雅黑"/>
        </w:rPr>
      </w:pPr>
      <w:r>
        <w:rPr>
          <w:rFonts w:hint="eastAsia" w:ascii="微软雅黑" w:hAnsi="微软雅黑" w:eastAsia="微软雅黑"/>
        </w:rPr>
        <w:t>sinaPnsVersion=v0.1说明：如果商户通知需要返回支付方式参数，则商户下单时的notify_url地址中需要追加sinaPnsVersion=v0.1，例如：</w:t>
      </w:r>
      <w:r>
        <w:rPr>
          <w:rFonts w:ascii="微软雅黑" w:hAnsi="微软雅黑" w:eastAsia="微软雅黑" w:cs="Arial"/>
          <w:color w:val="000000"/>
          <w:kern w:val="0"/>
          <w:sz w:val="18"/>
          <w:szCs w:val="18"/>
        </w:rPr>
        <w:t>http://www.test.com/receive_notify.htm</w:t>
      </w:r>
      <w:r>
        <w:rPr>
          <w:rFonts w:hint="eastAsia" w:ascii="微软雅黑" w:hAnsi="微软雅黑" w:eastAsia="微软雅黑" w:cs="Arial"/>
          <w:color w:val="000000"/>
          <w:kern w:val="0"/>
          <w:sz w:val="18"/>
          <w:szCs w:val="18"/>
        </w:rPr>
        <w:t>?a=1&amp;b=2&amp;</w:t>
      </w:r>
      <w:r>
        <w:rPr>
          <w:rFonts w:ascii="微软雅黑" w:hAnsi="微软雅黑" w:eastAsia="微软雅黑"/>
          <w:sz w:val="18"/>
          <w:szCs w:val="18"/>
        </w:rPr>
        <w:t>sinaPnsVersion=v0.</w:t>
      </w:r>
      <w:r>
        <w:rPr>
          <w:rFonts w:hint="eastAsia" w:ascii="微软雅黑" w:hAnsi="微软雅黑" w:eastAsia="微软雅黑"/>
          <w:sz w:val="18"/>
          <w:szCs w:val="18"/>
        </w:rPr>
        <w:t>1。</w:t>
      </w:r>
      <w:r>
        <w:rPr>
          <w:rFonts w:hint="eastAsia" w:ascii="微软雅黑" w:hAnsi="微软雅黑" w:eastAsia="微软雅黑"/>
        </w:rPr>
        <w:t>此参数对商户签名验签无影响。</w:t>
      </w:r>
    </w:p>
    <w:p>
      <w:pPr>
        <w:rPr>
          <w:rFonts w:ascii="微软雅黑" w:hAnsi="微软雅黑" w:eastAsia="微软雅黑"/>
        </w:rPr>
      </w:pPr>
    </w:p>
    <w:p>
      <w:pPr>
        <w:pStyle w:val="3"/>
        <w:numPr>
          <w:ilvl w:val="1"/>
          <w:numId w:val="28"/>
        </w:numPr>
        <w:rPr>
          <w:rFonts w:ascii="微软雅黑" w:hAnsi="微软雅黑" w:eastAsia="微软雅黑"/>
        </w:rPr>
      </w:pPr>
      <w:bookmarkStart w:id="550" w:name="_Toc462922045"/>
      <w:r>
        <w:rPr>
          <w:rFonts w:hint="eastAsia" w:ascii="微软雅黑" w:hAnsi="微软雅黑" w:eastAsia="微软雅黑"/>
        </w:rPr>
        <w:t>批次处理结果通知</w:t>
      </w:r>
      <w:bookmarkEnd w:id="550"/>
    </w:p>
    <w:p>
      <w:pPr>
        <w:pStyle w:val="4"/>
        <w:numPr>
          <w:ilvl w:val="2"/>
          <w:numId w:val="28"/>
        </w:numPr>
      </w:pPr>
      <w:bookmarkStart w:id="551" w:name="_Toc462922046"/>
      <w:r>
        <w:rPr>
          <w:rFonts w:hint="eastAsia"/>
        </w:rPr>
        <w:t>参数</w:t>
      </w:r>
      <w:bookmarkEnd w:id="551"/>
    </w:p>
    <w:p>
      <w:pPr>
        <w:pStyle w:val="32"/>
        <w:numPr>
          <w:ilvl w:val="0"/>
          <w:numId w:val="3"/>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outer_batch_no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w:t>
            </w:r>
            <w:r>
              <w:rPr>
                <w:rFonts w:hint="eastAsia" w:ascii="微软雅黑" w:hAnsi="微软雅黑" w:eastAsia="微软雅黑"/>
                <w:sz w:val="18"/>
                <w:szCs w:val="18"/>
              </w:rPr>
              <w:t>批次</w:t>
            </w:r>
            <w:r>
              <w:rPr>
                <w:rFonts w:ascii="微软雅黑" w:hAnsi="微软雅黑" w:eastAsia="微软雅黑"/>
                <w:sz w:val="18"/>
                <w:szCs w:val="18"/>
              </w:rPr>
              <w:t>号</w:t>
            </w:r>
            <w:r>
              <w:rPr>
                <w:rFonts w:hint="eastAsia" w:ascii="微软雅黑" w:hAnsi="微软雅黑" w:eastAsia="微软雅黑"/>
                <w:sz w:val="18"/>
                <w:szCs w:val="18"/>
              </w:rPr>
              <w:t>或者</w:t>
            </w:r>
            <w:r>
              <w:rPr>
                <w:rFonts w:ascii="微软雅黑" w:hAnsi="微软雅黑" w:eastAsia="微软雅黑"/>
                <w:sz w:val="18"/>
                <w:szCs w:val="18"/>
              </w:rPr>
              <w:t>交易原始</w:t>
            </w:r>
            <w:r>
              <w:rPr>
                <w:rFonts w:hint="eastAsia" w:ascii="微软雅黑" w:hAnsi="微软雅黑" w:eastAsia="微软雅黑"/>
                <w:sz w:val="18"/>
                <w:szCs w:val="18"/>
              </w:rPr>
              <w:t>批次</w:t>
            </w:r>
            <w:r>
              <w:rPr>
                <w:rFonts w:ascii="微软雅黑" w:hAnsi="微软雅黑" w:eastAsia="微软雅黑"/>
                <w:sz w:val="18"/>
                <w:szCs w:val="18"/>
              </w:rPr>
              <w:t>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w:t>
            </w:r>
            <w:r>
              <w:rPr>
                <w:rFonts w:hint="eastAsia" w:ascii="微软雅黑" w:hAnsi="微软雅黑" w:eastAsia="微软雅黑"/>
                <w:sz w:val="18"/>
                <w:szCs w:val="18"/>
              </w:rPr>
              <w:t>批次</w:t>
            </w:r>
            <w:r>
              <w:rPr>
                <w:rFonts w:ascii="微软雅黑" w:hAnsi="微软雅黑" w:eastAsia="微软雅黑"/>
                <w:sz w:val="18"/>
                <w:szCs w:val="18"/>
              </w:rPr>
              <w:t>号</w:t>
            </w:r>
            <w:r>
              <w:rPr>
                <w:rFonts w:hint="eastAsia" w:ascii="微软雅黑" w:hAnsi="微软雅黑" w:eastAsia="微软雅黑"/>
                <w:sz w:val="18"/>
                <w:szCs w:val="18"/>
              </w:rPr>
              <w:t>或者</w:t>
            </w:r>
            <w:r>
              <w:rPr>
                <w:rFonts w:ascii="微软雅黑" w:hAnsi="微软雅黑" w:eastAsia="微软雅黑"/>
                <w:sz w:val="18"/>
                <w:szCs w:val="18"/>
              </w:rPr>
              <w:t>交易原始</w:t>
            </w:r>
            <w:r>
              <w:rPr>
                <w:rFonts w:hint="eastAsia" w:ascii="微软雅黑" w:hAnsi="微软雅黑" w:eastAsia="微软雅黑"/>
                <w:sz w:val="18"/>
                <w:szCs w:val="18"/>
              </w:rPr>
              <w:t>批次</w:t>
            </w:r>
            <w:r>
              <w:rPr>
                <w:rFonts w:ascii="微软雅黑" w:hAnsi="微软雅黑" w:eastAsia="微软雅黑"/>
                <w:sz w:val="18"/>
                <w:szCs w:val="18"/>
              </w:rPr>
              <w:t>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w:t>
            </w:r>
            <w:r>
              <w:rPr>
                <w:rFonts w:hint="eastAsia" w:ascii="微软雅黑" w:hAnsi="微软雅黑" w:eastAsia="微软雅黑"/>
                <w:sz w:val="18"/>
                <w:szCs w:val="18"/>
              </w:rPr>
              <w:t>batch</w:t>
            </w:r>
            <w:r>
              <w:rPr>
                <w:rFonts w:ascii="微软雅黑" w:hAnsi="微软雅黑" w:eastAsia="微软雅黑"/>
                <w:sz w:val="18"/>
                <w:szCs w:val="18"/>
              </w:rPr>
              <w:t>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内部交易订单批次号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新浪支付产生的交易订单批次号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batch_quantity</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批次总交易笔数</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32)</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批次总交易笔数</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batch</w:t>
            </w:r>
            <w:r>
              <w:rPr>
                <w:rFonts w:ascii="微软雅黑" w:hAnsi="微软雅黑" w:eastAsia="微软雅黑"/>
                <w:sz w:val="18"/>
                <w:szCs w:val="18"/>
              </w:rPr>
              <w:t>_amount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批次总金额</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单位元，可以含小数点</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99900.00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batch</w:t>
            </w:r>
            <w:r>
              <w:rPr>
                <w:rFonts w:ascii="微软雅黑" w:hAnsi="微软雅黑" w:eastAsia="微软雅黑"/>
                <w:sz w:val="18"/>
                <w:szCs w:val="18"/>
              </w:rPr>
              <w:t>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批次状态</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20)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批次处理状态， 详见附录中的批次状态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FINISHED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trade_list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交易明细列表</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无长度范围限制</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交易明细内容详见“交易明细参数”，</w:t>
            </w:r>
            <w:r>
              <w:rPr>
                <w:rFonts w:hint="eastAsia" w:ascii="微软雅黑" w:hAnsi="微软雅黑" w:eastAsia="微软雅黑"/>
                <w:sz w:val="18"/>
                <w:szCs w:val="18"/>
              </w:rPr>
              <w:t>参数</w:t>
            </w:r>
            <w:r>
              <w:rPr>
                <w:rFonts w:ascii="微软雅黑" w:hAnsi="微软雅黑" w:eastAsia="微软雅黑"/>
                <w:sz w:val="18"/>
                <w:szCs w:val="18"/>
              </w:rPr>
              <w:t>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r>
              <w:rPr>
                <w:rFonts w:ascii="微软雅黑" w:hAnsi="微软雅黑" w:eastAsia="微软雅黑"/>
                <w:sz w:val="18"/>
                <w:szCs w:val="18"/>
              </w:rPr>
              <w:t>，各条目之间用</w:t>
            </w:r>
            <w:r>
              <w:rPr>
                <w:rFonts w:hint="eastAsia" w:ascii="微软雅黑" w:hAnsi="微软雅黑" w:eastAsia="微软雅黑"/>
                <w:sz w:val="18"/>
                <w:szCs w:val="18"/>
              </w:rPr>
              <w:t>“</w:t>
            </w:r>
            <w:r>
              <w:rPr>
                <w:rFonts w:ascii="微软雅黑" w:hAnsi="微软雅黑" w:eastAsia="微软雅黑"/>
                <w:sz w:val="18"/>
                <w:szCs w:val="18"/>
              </w:rPr>
              <w:t>$”</w:t>
            </w:r>
            <w:r>
              <w:rPr>
                <w:rFonts w:hint="eastAsia" w:ascii="微软雅黑" w:hAnsi="微软雅黑" w:eastAsia="微软雅黑"/>
                <w:sz w:val="18"/>
                <w:szCs w:val="18"/>
              </w:rPr>
              <w:t>分隔</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gmt_create</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批次创建时间</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jc w:val="right"/>
              <w:rPr>
                <w:rFonts w:ascii="微软雅黑" w:hAnsi="微软雅黑" w:eastAsia="微软雅黑"/>
                <w:sz w:val="18"/>
                <w:szCs w:val="18"/>
              </w:rPr>
            </w:pPr>
            <w:r>
              <w:rPr>
                <w:rFonts w:hint="eastAsia" w:ascii="微软雅黑" w:hAnsi="微软雅黑" w:eastAsia="微软雅黑"/>
                <w:sz w:val="18"/>
                <w:szCs w:val="18"/>
              </w:rPr>
              <w:t>批次创建时间，</w:t>
            </w:r>
            <w:r>
              <w:rPr>
                <w:rFonts w:ascii="微软雅黑" w:hAnsi="微软雅黑" w:eastAsia="微软雅黑"/>
                <w:sz w:val="18"/>
                <w:szCs w:val="18"/>
              </w:rPr>
              <w:t>格式</w:t>
            </w:r>
            <w:r>
              <w:rPr>
                <w:rFonts w:hint="eastAsia"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20140619182700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w:t>
            </w:r>
            <w:r>
              <w:rPr>
                <w:rFonts w:hint="eastAsia" w:ascii="微软雅黑" w:hAnsi="微软雅黑" w:eastAsia="微软雅黑"/>
                <w:sz w:val="18"/>
                <w:szCs w:val="18"/>
              </w:rPr>
              <w:t>finished</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批次处理结束时间</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批次处理结束时间，</w:t>
            </w:r>
            <w:r>
              <w:rPr>
                <w:rFonts w:ascii="微软雅黑" w:hAnsi="微软雅黑" w:eastAsia="微软雅黑"/>
                <w:sz w:val="18"/>
                <w:szCs w:val="18"/>
              </w:rPr>
              <w:t>格式</w:t>
            </w:r>
            <w:r>
              <w:rPr>
                <w:rFonts w:hint="eastAsia"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20140619182700</w:t>
            </w:r>
          </w:p>
        </w:tc>
      </w:tr>
    </w:tbl>
    <w:p>
      <w:pPr>
        <w:pStyle w:val="32"/>
        <w:numPr>
          <w:ilvl w:val="0"/>
          <w:numId w:val="8"/>
        </w:numPr>
        <w:ind w:firstLineChars="0"/>
        <w:rPr>
          <w:rFonts w:ascii="微软雅黑" w:hAnsi="微软雅黑" w:eastAsia="微软雅黑"/>
          <w:b/>
        </w:rPr>
      </w:pPr>
      <w:r>
        <w:rPr>
          <w:rFonts w:hint="eastAsia" w:ascii="微软雅黑" w:hAnsi="微软雅黑" w:eastAsia="微软雅黑"/>
          <w:b/>
        </w:rPr>
        <w:t>交易明细</w:t>
      </w:r>
      <w:r>
        <w:rPr>
          <w:rFonts w:ascii="微软雅黑" w:hAnsi="微软雅黑" w:eastAsia="微软雅黑"/>
          <w:b/>
        </w:rPr>
        <w:t>参数</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订单号</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外部</w:t>
            </w:r>
            <w:r>
              <w:rPr>
                <w:rFonts w:ascii="微软雅黑" w:hAnsi="微软雅黑" w:eastAsia="微软雅黑"/>
                <w:sz w:val="18"/>
                <w:szCs w:val="18"/>
              </w:rPr>
              <w:t>交易号，</w:t>
            </w:r>
            <w:r>
              <w:rPr>
                <w:rFonts w:hint="eastAsia" w:ascii="微软雅黑" w:hAnsi="微软雅黑" w:eastAsia="微软雅黑"/>
                <w:sz w:val="18"/>
                <w:szCs w:val="18"/>
              </w:rPr>
              <w:t>即out_trade_no</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w:t>
            </w:r>
            <w:r>
              <w:rPr>
                <w:rFonts w:ascii="微软雅黑" w:hAnsi="微软雅黑" w:eastAsia="微软雅黑"/>
                <w:sz w:val="18"/>
                <w:szCs w:val="18"/>
              </w:rPr>
              <w:t>11240505</w:t>
            </w:r>
            <w:r>
              <w:rPr>
                <w:rFonts w:hint="eastAsia" w:ascii="微软雅黑" w:hAnsi="微软雅黑" w:eastAsia="微软雅黑"/>
                <w:sz w:val="18"/>
                <w:szCs w:val="18"/>
              </w:rPr>
              <w:t>2323</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摘要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r>
              <w:rPr>
                <w:rFonts w:hint="eastAsia" w:ascii="微软雅黑" w:hAnsi="微软雅黑" w:eastAsia="微软雅黑"/>
                <w:color w:val="000000"/>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明细</w:t>
            </w:r>
            <w:r>
              <w:rPr>
                <w:rFonts w:ascii="微软雅黑" w:hAnsi="微软雅黑" w:eastAsia="微软雅黑"/>
                <w:sz w:val="18"/>
                <w:szCs w:val="18"/>
              </w:rPr>
              <w:t>摘要（</w:t>
            </w:r>
            <w:r>
              <w:rPr>
                <w:rFonts w:hint="eastAsia" w:ascii="微软雅黑" w:hAnsi="微软雅黑" w:eastAsia="微软雅黑"/>
                <w:sz w:val="18"/>
                <w:szCs w:val="18"/>
              </w:rPr>
              <w:t>用途</w:t>
            </w:r>
            <w:r>
              <w:rPr>
                <w:rFonts w:ascii="微软雅黑" w:hAnsi="微软雅黑" w:eastAsia="微软雅黑"/>
                <w:sz w:val="18"/>
                <w:szCs w:val="18"/>
              </w:rPr>
              <w:t>）</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还款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金</w:t>
            </w:r>
            <w:r>
              <w:rPr>
                <w:rFonts w:hint="eastAsia" w:ascii="微软雅黑" w:hAnsi="微软雅黑" w:eastAsia="微软雅黑"/>
                <w:sz w:val="18"/>
                <w:szCs w:val="18"/>
              </w:rPr>
              <w:t>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hint="eastAsia" w:ascii="微软雅黑" w:hAnsi="微软雅黑" w:eastAsia="微软雅黑" w:cs="宋体"/>
                <w:color w:val="000000"/>
                <w:kern w:val="0"/>
                <w:sz w:val="18"/>
                <w:szCs w:val="18"/>
              </w:rPr>
              <w:t>Number</w:t>
            </w:r>
            <w:r>
              <w:rPr>
                <w:rFonts w:ascii="微软雅黑" w:hAnsi="微软雅黑" w:eastAsia="微软雅黑" w:cs="宋体"/>
                <w:color w:val="000000"/>
                <w:kern w:val="0"/>
                <w:sz w:val="18"/>
                <w:szCs w:val="18"/>
              </w:rPr>
              <w:t>(15,2)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单位为：</w:t>
            </w:r>
            <w:r>
              <w:rPr>
                <w:rFonts w:ascii="微软雅黑" w:hAnsi="微软雅黑" w:eastAsia="微软雅黑"/>
                <w:sz w:val="18"/>
                <w:szCs w:val="18"/>
              </w:rPr>
              <w:t>RMB Yuan</w:t>
            </w:r>
            <w:r>
              <w:rPr>
                <w:rFonts w:hint="eastAsia" w:ascii="微软雅黑" w:hAnsi="微软雅黑" w:eastAsia="微软雅黑"/>
                <w:sz w:val="18"/>
                <w:szCs w:val="18"/>
              </w:rPr>
              <w:t>。精确到小数点后两位。</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30</w:t>
            </w:r>
            <w:r>
              <w:rPr>
                <w:rFonts w:hint="eastAsia" w:ascii="微软雅黑" w:hAnsi="微软雅黑" w:eastAsia="微软雅黑"/>
                <w:sz w:val="18"/>
                <w:szCs w:val="18"/>
              </w:rPr>
              <w:t>.00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4</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状态</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s="宋体"/>
                <w:color w:val="000000"/>
                <w:sz w:val="18"/>
                <w:szCs w:val="18"/>
              </w:rPr>
            </w:pPr>
            <w:r>
              <w:rPr>
                <w:rFonts w:ascii="微软雅黑" w:hAnsi="微软雅黑" w:eastAsia="微软雅黑" w:cs="宋体"/>
                <w:color w:val="000000"/>
                <w:kern w:val="0"/>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w:t>
            </w:r>
            <w:r>
              <w:rPr>
                <w:rFonts w:ascii="微软雅黑" w:hAnsi="微软雅黑" w:eastAsia="微软雅黑"/>
                <w:sz w:val="18"/>
                <w:szCs w:val="18"/>
              </w:rPr>
              <w:t>状态</w:t>
            </w:r>
            <w:r>
              <w:rPr>
                <w:rFonts w:hint="eastAsia" w:ascii="微软雅黑" w:hAnsi="微软雅黑" w:eastAsia="微软雅黑"/>
                <w:sz w:val="18"/>
                <w:szCs w:val="18"/>
              </w:rPr>
              <w:t>，详</w:t>
            </w:r>
            <w:r>
              <w:rPr>
                <w:rFonts w:ascii="微软雅黑" w:hAnsi="微软雅黑" w:eastAsia="微软雅黑"/>
                <w:sz w:val="18"/>
                <w:szCs w:val="18"/>
              </w:rPr>
              <w:t>见附录</w:t>
            </w:r>
            <w:r>
              <w:rPr>
                <w:rFonts w:hint="eastAsia" w:ascii="微软雅黑" w:hAnsi="微软雅黑" w:eastAsia="微软雅黑"/>
                <w:sz w:val="18"/>
                <w:szCs w:val="18"/>
              </w:rPr>
              <w:t>“交易</w:t>
            </w:r>
            <w:r>
              <w:rPr>
                <w:rFonts w:ascii="微软雅黑" w:hAnsi="微软雅黑" w:eastAsia="微软雅黑"/>
                <w:sz w:val="18"/>
                <w:szCs w:val="18"/>
              </w:rPr>
              <w:t>状态”</w:t>
            </w:r>
          </w:p>
        </w:tc>
        <w:tc>
          <w:tcPr>
            <w:tcW w:w="647"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cs="Arial"/>
                <w:sz w:val="18"/>
                <w:szCs w:val="18"/>
              </w:rPr>
              <w:t>WAIT_PAY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5</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创建</w:t>
            </w:r>
            <w:r>
              <w:rPr>
                <w:rFonts w:ascii="微软雅黑" w:hAnsi="微软雅黑" w:eastAsia="微软雅黑"/>
                <w:sz w:val="18"/>
                <w:szCs w:val="18"/>
              </w:rPr>
              <w:t>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6</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最后</w:t>
            </w:r>
            <w:r>
              <w:rPr>
                <w:rFonts w:ascii="微软雅黑" w:hAnsi="微软雅黑" w:eastAsia="微软雅黑"/>
                <w:sz w:val="18"/>
                <w:szCs w:val="18"/>
              </w:rPr>
              <w:t>修改时间</w:t>
            </w:r>
          </w:p>
        </w:tc>
        <w:tc>
          <w:tcPr>
            <w:tcW w:w="141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数字串，一共14位</w:t>
            </w:r>
            <w:r>
              <w:rPr>
                <w:rFonts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 xml:space="preserve">格式为：年[4位]月[2位]日[2位]时[2位]分[2位]秒[2位] </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20131117020101</w:t>
            </w:r>
          </w:p>
        </w:tc>
      </w:tr>
    </w:tbl>
    <w:p>
      <w:pPr>
        <w:pStyle w:val="4"/>
        <w:numPr>
          <w:ilvl w:val="2"/>
          <w:numId w:val="28"/>
        </w:numPr>
      </w:pPr>
      <w:bookmarkStart w:id="552" w:name="_Toc462922047"/>
      <w:r>
        <w:rPr>
          <w:rFonts w:hint="eastAsia"/>
        </w:rPr>
        <w:t>说明</w:t>
      </w:r>
      <w:bookmarkEnd w:id="552"/>
    </w:p>
    <w:p>
      <w:pPr>
        <w:rPr>
          <w:rFonts w:ascii="微软雅黑" w:hAnsi="微软雅黑" w:eastAsia="微软雅黑"/>
        </w:rPr>
      </w:pPr>
      <w:r>
        <w:rPr>
          <w:rFonts w:hint="eastAsia" w:ascii="微软雅黑" w:hAnsi="微软雅黑" w:eastAsia="微软雅黑"/>
        </w:rPr>
        <w:t>本接口用于交易批次处理结果的通知，只有一种状态下会发送通知：FINISHED(处理结束)</w:t>
      </w:r>
    </w:p>
    <w:p>
      <w:pPr>
        <w:rPr>
          <w:rFonts w:ascii="微软雅黑" w:hAnsi="微软雅黑" w:eastAsia="微软雅黑"/>
        </w:rPr>
      </w:pPr>
    </w:p>
    <w:p>
      <w:pPr>
        <w:pStyle w:val="3"/>
        <w:numPr>
          <w:ilvl w:val="1"/>
          <w:numId w:val="28"/>
        </w:numPr>
        <w:rPr>
          <w:rFonts w:ascii="微软雅黑" w:hAnsi="微软雅黑" w:eastAsia="微软雅黑"/>
        </w:rPr>
      </w:pPr>
      <w:bookmarkStart w:id="553" w:name="_Toc462922048"/>
      <w:r>
        <w:rPr>
          <w:rFonts w:hint="eastAsia" w:ascii="微软雅黑" w:hAnsi="微软雅黑" w:eastAsia="微软雅黑"/>
        </w:rPr>
        <w:t>退款结果通知</w:t>
      </w:r>
      <w:bookmarkEnd w:id="553"/>
    </w:p>
    <w:p>
      <w:pPr>
        <w:pStyle w:val="38"/>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554" w:name="_Toc391052880"/>
      <w:bookmarkEnd w:id="554"/>
      <w:bookmarkStart w:id="555" w:name="_Toc391052983"/>
      <w:bookmarkEnd w:id="555"/>
      <w:bookmarkStart w:id="556" w:name="_Toc391385199"/>
      <w:bookmarkEnd w:id="556"/>
      <w:bookmarkStart w:id="557" w:name="_Toc392157384"/>
      <w:bookmarkEnd w:id="557"/>
      <w:bookmarkStart w:id="558" w:name="_Toc392157490"/>
      <w:bookmarkEnd w:id="558"/>
      <w:bookmarkStart w:id="559" w:name="_Toc392157974"/>
      <w:bookmarkEnd w:id="559"/>
      <w:bookmarkStart w:id="560" w:name="_Toc392158611"/>
      <w:bookmarkEnd w:id="560"/>
      <w:bookmarkStart w:id="561" w:name="_Toc392158952"/>
      <w:bookmarkEnd w:id="561"/>
      <w:bookmarkStart w:id="562" w:name="_Toc392159056"/>
      <w:bookmarkEnd w:id="562"/>
      <w:bookmarkStart w:id="563" w:name="_Toc392163989"/>
      <w:bookmarkEnd w:id="563"/>
      <w:bookmarkStart w:id="564" w:name="_Toc392586913"/>
      <w:bookmarkEnd w:id="564"/>
      <w:bookmarkStart w:id="565" w:name="_Toc393394505"/>
      <w:bookmarkEnd w:id="565"/>
      <w:bookmarkStart w:id="566" w:name="_Toc394408733"/>
      <w:bookmarkEnd w:id="566"/>
      <w:bookmarkStart w:id="567" w:name="_Toc398133404"/>
      <w:bookmarkEnd w:id="567"/>
      <w:bookmarkStart w:id="568" w:name="_Toc403059603"/>
      <w:bookmarkEnd w:id="568"/>
      <w:bookmarkStart w:id="569" w:name="_Toc403059741"/>
      <w:bookmarkEnd w:id="569"/>
      <w:bookmarkStart w:id="570" w:name="_Toc403493928"/>
      <w:bookmarkEnd w:id="570"/>
      <w:bookmarkStart w:id="571" w:name="_Toc403558993"/>
      <w:bookmarkEnd w:id="571"/>
      <w:bookmarkStart w:id="572" w:name="_Toc403559138"/>
      <w:bookmarkEnd w:id="572"/>
      <w:bookmarkStart w:id="573" w:name="_Toc403559415"/>
      <w:bookmarkEnd w:id="573"/>
      <w:bookmarkStart w:id="574" w:name="_Toc403559560"/>
      <w:bookmarkEnd w:id="574"/>
      <w:bookmarkStart w:id="575" w:name="_Toc403559860"/>
      <w:bookmarkEnd w:id="575"/>
      <w:bookmarkStart w:id="576" w:name="_Toc403560480"/>
      <w:bookmarkEnd w:id="576"/>
      <w:bookmarkStart w:id="577" w:name="_Toc403748999"/>
      <w:bookmarkEnd w:id="577"/>
      <w:bookmarkStart w:id="578" w:name="_Toc404165973"/>
      <w:bookmarkEnd w:id="578"/>
      <w:bookmarkStart w:id="579" w:name="_Toc404166122"/>
      <w:bookmarkEnd w:id="579"/>
      <w:bookmarkStart w:id="580" w:name="_Toc404166336"/>
      <w:bookmarkEnd w:id="580"/>
      <w:bookmarkStart w:id="581" w:name="_Toc404167343"/>
      <w:bookmarkEnd w:id="581"/>
      <w:bookmarkStart w:id="582" w:name="_Toc404171884"/>
      <w:bookmarkEnd w:id="582"/>
      <w:bookmarkStart w:id="583" w:name="_Toc404172499"/>
      <w:bookmarkEnd w:id="583"/>
      <w:bookmarkStart w:id="584" w:name="_Toc404177670"/>
      <w:bookmarkEnd w:id="584"/>
      <w:bookmarkStart w:id="585" w:name="_Toc408997418"/>
      <w:bookmarkEnd w:id="585"/>
      <w:bookmarkStart w:id="586" w:name="_Toc408997587"/>
      <w:bookmarkEnd w:id="586"/>
      <w:bookmarkStart w:id="587" w:name="_Toc408997725"/>
      <w:bookmarkEnd w:id="587"/>
      <w:bookmarkStart w:id="588" w:name="_Toc408997896"/>
      <w:bookmarkEnd w:id="588"/>
      <w:bookmarkStart w:id="589" w:name="_Toc409799154"/>
      <w:bookmarkEnd w:id="589"/>
      <w:bookmarkStart w:id="590" w:name="_Toc410035525"/>
      <w:bookmarkEnd w:id="590"/>
      <w:bookmarkStart w:id="591" w:name="_Toc410035698"/>
      <w:bookmarkEnd w:id="591"/>
      <w:bookmarkStart w:id="592" w:name="_Toc413420497"/>
      <w:bookmarkEnd w:id="592"/>
      <w:bookmarkStart w:id="593" w:name="_Toc415042580"/>
      <w:bookmarkEnd w:id="593"/>
      <w:bookmarkStart w:id="594" w:name="_Toc423441107"/>
      <w:bookmarkEnd w:id="594"/>
      <w:bookmarkStart w:id="595" w:name="_Toc425954752"/>
      <w:bookmarkEnd w:id="595"/>
      <w:bookmarkStart w:id="596" w:name="_Toc427828592"/>
      <w:bookmarkEnd w:id="596"/>
      <w:bookmarkStart w:id="597" w:name="_Toc430688632"/>
      <w:bookmarkEnd w:id="597"/>
      <w:bookmarkStart w:id="598" w:name="_Toc430717878"/>
      <w:bookmarkEnd w:id="598"/>
      <w:bookmarkStart w:id="599" w:name="_Toc430718076"/>
      <w:bookmarkEnd w:id="599"/>
      <w:bookmarkStart w:id="600" w:name="_Toc435134980"/>
      <w:bookmarkEnd w:id="600"/>
      <w:bookmarkStart w:id="601" w:name="_Toc438803832"/>
      <w:bookmarkEnd w:id="601"/>
      <w:bookmarkStart w:id="602" w:name="_Toc450844015"/>
      <w:bookmarkEnd w:id="602"/>
      <w:bookmarkStart w:id="603" w:name="_Toc451354837"/>
      <w:bookmarkEnd w:id="603"/>
      <w:bookmarkStart w:id="604" w:name="_Toc451355064"/>
      <w:bookmarkEnd w:id="604"/>
      <w:bookmarkStart w:id="605" w:name="_Toc462922049"/>
      <w:bookmarkEnd w:id="605"/>
    </w:p>
    <w:p>
      <w:pPr>
        <w:pStyle w:val="38"/>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606" w:name="_Toc404165974"/>
      <w:bookmarkEnd w:id="606"/>
      <w:bookmarkStart w:id="607" w:name="_Toc404166123"/>
      <w:bookmarkEnd w:id="607"/>
      <w:bookmarkStart w:id="608" w:name="_Toc404166337"/>
      <w:bookmarkEnd w:id="608"/>
      <w:bookmarkStart w:id="609" w:name="_Toc404167344"/>
      <w:bookmarkEnd w:id="609"/>
      <w:bookmarkStart w:id="610" w:name="_Toc404171885"/>
      <w:bookmarkEnd w:id="610"/>
      <w:bookmarkStart w:id="611" w:name="_Toc404172500"/>
      <w:bookmarkEnd w:id="611"/>
      <w:bookmarkStart w:id="612" w:name="_Toc404177671"/>
      <w:bookmarkEnd w:id="612"/>
      <w:bookmarkStart w:id="613" w:name="_Toc408997419"/>
      <w:bookmarkEnd w:id="613"/>
      <w:bookmarkStart w:id="614" w:name="_Toc408997588"/>
      <w:bookmarkEnd w:id="614"/>
      <w:bookmarkStart w:id="615" w:name="_Toc408997726"/>
      <w:bookmarkEnd w:id="615"/>
      <w:bookmarkStart w:id="616" w:name="_Toc408997897"/>
      <w:bookmarkEnd w:id="616"/>
      <w:bookmarkStart w:id="617" w:name="_Toc409799155"/>
      <w:bookmarkEnd w:id="617"/>
      <w:bookmarkStart w:id="618" w:name="_Toc410035526"/>
      <w:bookmarkEnd w:id="618"/>
      <w:bookmarkStart w:id="619" w:name="_Toc410035699"/>
      <w:bookmarkEnd w:id="619"/>
      <w:bookmarkStart w:id="620" w:name="_Toc413420498"/>
      <w:bookmarkEnd w:id="620"/>
      <w:bookmarkStart w:id="621" w:name="_Toc415042581"/>
      <w:bookmarkEnd w:id="621"/>
      <w:bookmarkStart w:id="622" w:name="_Toc423441108"/>
      <w:bookmarkEnd w:id="622"/>
      <w:bookmarkStart w:id="623" w:name="_Toc425954753"/>
      <w:bookmarkEnd w:id="623"/>
      <w:bookmarkStart w:id="624" w:name="_Toc427828593"/>
      <w:bookmarkEnd w:id="624"/>
      <w:bookmarkStart w:id="625" w:name="_Toc430688633"/>
      <w:bookmarkEnd w:id="625"/>
      <w:bookmarkStart w:id="626" w:name="_Toc430717879"/>
      <w:bookmarkEnd w:id="626"/>
      <w:bookmarkStart w:id="627" w:name="_Toc430718077"/>
      <w:bookmarkEnd w:id="627"/>
      <w:bookmarkStart w:id="628" w:name="_Toc435134981"/>
      <w:bookmarkEnd w:id="628"/>
      <w:bookmarkStart w:id="629" w:name="_Toc438803833"/>
      <w:bookmarkEnd w:id="629"/>
      <w:bookmarkStart w:id="630" w:name="_Toc450844016"/>
      <w:bookmarkEnd w:id="630"/>
      <w:bookmarkStart w:id="631" w:name="_Toc451354838"/>
      <w:bookmarkEnd w:id="631"/>
      <w:bookmarkStart w:id="632" w:name="_Toc451355065"/>
      <w:bookmarkEnd w:id="632"/>
      <w:bookmarkStart w:id="633" w:name="_Toc462922050"/>
      <w:bookmarkEnd w:id="633"/>
    </w:p>
    <w:p>
      <w:pPr>
        <w:pStyle w:val="4"/>
      </w:pPr>
      <w:bookmarkStart w:id="634" w:name="_Toc462922051"/>
      <w:r>
        <w:rPr>
          <w:rFonts w:hint="eastAsia"/>
        </w:rPr>
        <w:t>参数</w:t>
      </w:r>
      <w:bookmarkEnd w:id="634"/>
    </w:p>
    <w:p>
      <w:pPr>
        <w:pStyle w:val="32"/>
        <w:numPr>
          <w:ilvl w:val="0"/>
          <w:numId w:val="2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orig_outer_trade_no</w:t>
            </w:r>
          </w:p>
        </w:tc>
        <w:tc>
          <w:tcPr>
            <w:tcW w:w="99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原交易商户网站唯一订单号 </w:t>
            </w:r>
            <w:r>
              <w:rPr>
                <w:rFonts w:hint="eastAsia" w:ascii="微软雅黑" w:hAnsi="微软雅黑" w:eastAsia="微软雅黑" w:cs="宋体"/>
                <w:color w:val="000000"/>
                <w:kern w:val="0"/>
                <w:sz w:val="18"/>
                <w:szCs w:val="18"/>
              </w:rPr>
              <w:t xml:space="preserve">或者 </w:t>
            </w:r>
            <w:r>
              <w:rPr>
                <w:rFonts w:ascii="微软雅黑" w:hAnsi="微软雅黑" w:eastAsia="微软雅黑" w:cs="宋体"/>
                <w:color w:val="000000"/>
                <w:kern w:val="0"/>
                <w:sz w:val="18"/>
                <w:szCs w:val="18"/>
              </w:rPr>
              <w:t>退款原交易原始凭证号</w:t>
            </w:r>
          </w:p>
        </w:tc>
        <w:tc>
          <w:tcPr>
            <w:tcW w:w="123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原交易商户网站唯一订单号 </w:t>
            </w:r>
            <w:r>
              <w:rPr>
                <w:rFonts w:hint="eastAsia" w:ascii="微软雅黑" w:hAnsi="微软雅黑" w:eastAsia="微软雅黑" w:cs="宋体"/>
                <w:color w:val="000000"/>
                <w:kern w:val="0"/>
                <w:sz w:val="18"/>
                <w:szCs w:val="18"/>
              </w:rPr>
              <w:t xml:space="preserve">或者 </w:t>
            </w:r>
            <w:r>
              <w:rPr>
                <w:rFonts w:ascii="微软雅黑" w:hAnsi="微软雅黑" w:eastAsia="微软雅黑" w:cs="宋体"/>
                <w:color w:val="000000"/>
                <w:kern w:val="0"/>
                <w:sz w:val="18"/>
                <w:szCs w:val="18"/>
              </w:rPr>
              <w:t>退款原交易原始凭证号</w:t>
            </w:r>
          </w:p>
        </w:tc>
        <w:tc>
          <w:tcPr>
            <w:tcW w:w="647"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1603173620428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 xml:space="preserve"> 或者 </w:t>
            </w:r>
            <w:r>
              <w:rPr>
                <w:rFonts w:ascii="微软雅黑" w:hAnsi="微软雅黑" w:eastAsia="微软雅黑"/>
                <w:sz w:val="18"/>
                <w:szCs w:val="18"/>
              </w:rPr>
              <w:t>交易原始凭证号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退款交易凭证号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 xml:space="preserve"> 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201</w:t>
            </w:r>
            <w:r>
              <w:rPr>
                <w:rFonts w:hint="eastAsia" w:ascii="微软雅黑" w:hAnsi="微软雅黑" w:eastAsia="微软雅黑"/>
                <w:sz w:val="18"/>
                <w:szCs w:val="18"/>
              </w:rPr>
              <w:t>31</w:t>
            </w:r>
            <w:r>
              <w:rPr>
                <w:rFonts w:ascii="微软雅黑" w:hAnsi="微软雅黑" w:eastAsia="微软雅黑"/>
                <w:sz w:val="18"/>
                <w:szCs w:val="18"/>
              </w:rPr>
              <w:t xml:space="preserve">105154925 </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refund_amount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退款金额</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单位元，可以含小数点</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12.08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refund_status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退款状态</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20)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退款状态， 详见附录中的退款状态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REFUND_SUCCESS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gmt_refund</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交易退款时间</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14)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交易创建时间，</w:t>
            </w:r>
            <w:r>
              <w:rPr>
                <w:rFonts w:ascii="微软雅黑" w:hAnsi="微软雅黑" w:eastAsia="微软雅黑"/>
                <w:sz w:val="18"/>
                <w:szCs w:val="18"/>
              </w:rPr>
              <w:t>格式</w:t>
            </w:r>
            <w:r>
              <w:rPr>
                <w:rFonts w:hint="eastAsia" w:ascii="微软雅黑" w:hAnsi="微软雅黑" w:eastAsia="微软雅黑"/>
                <w:sz w:val="18"/>
                <w:szCs w:val="18"/>
              </w:rPr>
              <w:t>yyyyMMddHHmmss</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20140619182700</w:t>
            </w:r>
          </w:p>
        </w:tc>
      </w:tr>
    </w:tbl>
    <w:p>
      <w:pPr>
        <w:pStyle w:val="4"/>
      </w:pPr>
      <w:bookmarkStart w:id="635" w:name="_Toc462922052"/>
      <w:r>
        <w:rPr>
          <w:rFonts w:hint="eastAsia"/>
        </w:rPr>
        <w:t>说明</w:t>
      </w:r>
      <w:bookmarkEnd w:id="635"/>
    </w:p>
    <w:p>
      <w:pPr>
        <w:rPr>
          <w:rFonts w:ascii="微软雅黑" w:hAnsi="微软雅黑" w:eastAsia="微软雅黑"/>
        </w:rPr>
      </w:pPr>
      <w:r>
        <w:rPr>
          <w:rFonts w:hint="eastAsia" w:ascii="微软雅黑" w:hAnsi="微软雅黑" w:eastAsia="微软雅黑"/>
        </w:rPr>
        <w:t>本接口用于交易退款结果的通知，有两种状态下会发送通知：SUCCESS(退款成功), FAILED(退款失败)</w:t>
      </w:r>
    </w:p>
    <w:p>
      <w:pPr>
        <w:rPr>
          <w:rFonts w:ascii="微软雅黑" w:hAnsi="微软雅黑" w:eastAsia="微软雅黑"/>
        </w:rPr>
      </w:pPr>
    </w:p>
    <w:p>
      <w:pPr>
        <w:pStyle w:val="3"/>
        <w:numPr>
          <w:ilvl w:val="1"/>
          <w:numId w:val="28"/>
        </w:numPr>
        <w:rPr>
          <w:rFonts w:ascii="微软雅黑" w:hAnsi="微软雅黑" w:eastAsia="微软雅黑"/>
        </w:rPr>
      </w:pPr>
      <w:bookmarkStart w:id="636" w:name="_Toc462922053"/>
      <w:r>
        <w:rPr>
          <w:rFonts w:hint="eastAsia" w:ascii="微软雅黑" w:hAnsi="微软雅黑" w:eastAsia="微软雅黑"/>
        </w:rPr>
        <w:t>充值结果通知</w:t>
      </w:r>
      <w:bookmarkEnd w:id="636"/>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637" w:name="_Toc391052884"/>
      <w:bookmarkEnd w:id="637"/>
      <w:bookmarkStart w:id="638" w:name="_Toc391052987"/>
      <w:bookmarkEnd w:id="638"/>
      <w:bookmarkStart w:id="639" w:name="_Toc391385203"/>
      <w:bookmarkEnd w:id="639"/>
      <w:bookmarkStart w:id="640" w:name="_Toc392157388"/>
      <w:bookmarkEnd w:id="640"/>
      <w:bookmarkStart w:id="641" w:name="_Toc392157494"/>
      <w:bookmarkEnd w:id="641"/>
      <w:bookmarkStart w:id="642" w:name="_Toc392157978"/>
      <w:bookmarkEnd w:id="642"/>
      <w:bookmarkStart w:id="643" w:name="_Toc392158615"/>
      <w:bookmarkEnd w:id="643"/>
      <w:bookmarkStart w:id="644" w:name="_Toc392158955"/>
      <w:bookmarkEnd w:id="644"/>
      <w:bookmarkStart w:id="645" w:name="_Toc392159059"/>
      <w:bookmarkEnd w:id="645"/>
      <w:bookmarkStart w:id="646" w:name="_Toc392163992"/>
      <w:bookmarkEnd w:id="646"/>
      <w:bookmarkStart w:id="647" w:name="_Toc392586916"/>
      <w:bookmarkEnd w:id="647"/>
      <w:bookmarkStart w:id="648" w:name="_Toc393394508"/>
      <w:bookmarkEnd w:id="648"/>
      <w:bookmarkStart w:id="649" w:name="_Toc394408736"/>
      <w:bookmarkEnd w:id="649"/>
      <w:bookmarkStart w:id="650" w:name="_Toc398133407"/>
      <w:bookmarkEnd w:id="650"/>
      <w:bookmarkStart w:id="651" w:name="_Toc403059606"/>
      <w:bookmarkEnd w:id="651"/>
      <w:bookmarkStart w:id="652" w:name="_Toc403059744"/>
      <w:bookmarkEnd w:id="652"/>
      <w:bookmarkStart w:id="653" w:name="_Toc403493931"/>
      <w:bookmarkEnd w:id="653"/>
      <w:bookmarkStart w:id="654" w:name="_Toc403558996"/>
      <w:bookmarkEnd w:id="654"/>
      <w:bookmarkStart w:id="655" w:name="_Toc403559141"/>
      <w:bookmarkEnd w:id="655"/>
      <w:bookmarkStart w:id="656" w:name="_Toc403559418"/>
      <w:bookmarkEnd w:id="656"/>
      <w:bookmarkStart w:id="657" w:name="_Toc403559563"/>
      <w:bookmarkEnd w:id="657"/>
      <w:bookmarkStart w:id="658" w:name="_Toc403559863"/>
      <w:bookmarkEnd w:id="658"/>
      <w:bookmarkStart w:id="659" w:name="_Toc403560483"/>
      <w:bookmarkEnd w:id="659"/>
      <w:bookmarkStart w:id="660" w:name="_Toc403749002"/>
      <w:bookmarkEnd w:id="660"/>
      <w:bookmarkStart w:id="661" w:name="_Toc404165977"/>
      <w:bookmarkEnd w:id="661"/>
      <w:bookmarkStart w:id="662" w:name="_Toc404166126"/>
      <w:bookmarkEnd w:id="662"/>
      <w:bookmarkStart w:id="663" w:name="_Toc404166340"/>
      <w:bookmarkEnd w:id="663"/>
      <w:bookmarkStart w:id="664" w:name="_Toc404167348"/>
      <w:bookmarkEnd w:id="664"/>
      <w:bookmarkStart w:id="665" w:name="_Toc404171889"/>
      <w:bookmarkEnd w:id="665"/>
      <w:bookmarkStart w:id="666" w:name="_Toc404172504"/>
      <w:bookmarkEnd w:id="666"/>
      <w:bookmarkStart w:id="667" w:name="_Toc404177675"/>
      <w:bookmarkEnd w:id="667"/>
      <w:bookmarkStart w:id="668" w:name="_Toc408997423"/>
      <w:bookmarkEnd w:id="668"/>
      <w:bookmarkStart w:id="669" w:name="_Toc408997592"/>
      <w:bookmarkEnd w:id="669"/>
      <w:bookmarkStart w:id="670" w:name="_Toc408997730"/>
      <w:bookmarkEnd w:id="670"/>
      <w:bookmarkStart w:id="671" w:name="_Toc408997901"/>
      <w:bookmarkEnd w:id="671"/>
      <w:bookmarkStart w:id="672" w:name="_Toc409799159"/>
      <w:bookmarkEnd w:id="672"/>
      <w:bookmarkStart w:id="673" w:name="_Toc410035530"/>
      <w:bookmarkEnd w:id="673"/>
      <w:bookmarkStart w:id="674" w:name="_Toc410035703"/>
      <w:bookmarkEnd w:id="674"/>
      <w:bookmarkStart w:id="675" w:name="_Toc413420502"/>
      <w:bookmarkEnd w:id="675"/>
      <w:bookmarkStart w:id="676" w:name="_Toc415042585"/>
      <w:bookmarkEnd w:id="676"/>
      <w:bookmarkStart w:id="677" w:name="_Toc423441112"/>
      <w:bookmarkEnd w:id="677"/>
      <w:bookmarkStart w:id="678" w:name="_Toc425954757"/>
      <w:bookmarkEnd w:id="678"/>
      <w:bookmarkStart w:id="679" w:name="_Toc427828597"/>
      <w:bookmarkEnd w:id="679"/>
      <w:bookmarkStart w:id="680" w:name="_Toc430688637"/>
      <w:bookmarkEnd w:id="680"/>
      <w:bookmarkStart w:id="681" w:name="_Toc430717883"/>
      <w:bookmarkEnd w:id="681"/>
      <w:bookmarkStart w:id="682" w:name="_Toc430718081"/>
      <w:bookmarkEnd w:id="682"/>
      <w:bookmarkStart w:id="683" w:name="_Toc435134985"/>
      <w:bookmarkEnd w:id="683"/>
      <w:bookmarkStart w:id="684" w:name="_Toc438803837"/>
      <w:bookmarkEnd w:id="684"/>
      <w:bookmarkStart w:id="685" w:name="_Toc450844020"/>
      <w:bookmarkEnd w:id="685"/>
      <w:bookmarkStart w:id="686" w:name="_Toc451354842"/>
      <w:bookmarkEnd w:id="686"/>
      <w:bookmarkStart w:id="687" w:name="_Toc451355069"/>
      <w:bookmarkEnd w:id="687"/>
      <w:bookmarkStart w:id="688" w:name="_Toc462922054"/>
      <w:bookmarkEnd w:id="688"/>
    </w:p>
    <w:p>
      <w:pPr>
        <w:pStyle w:val="4"/>
      </w:pPr>
      <w:bookmarkStart w:id="689" w:name="_Toc462922055"/>
      <w:r>
        <w:rPr>
          <w:rFonts w:hint="eastAsia"/>
        </w:rPr>
        <w:t>参数</w:t>
      </w:r>
      <w:bookmarkEnd w:id="689"/>
    </w:p>
    <w:p>
      <w:pPr>
        <w:pStyle w:val="32"/>
        <w:numPr>
          <w:ilvl w:val="0"/>
          <w:numId w:val="29"/>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内部交易凭证号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101140324364961833614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deposit_status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充值状态</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20)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充值状态， 详见附录中的充值状态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deposit</w:t>
            </w:r>
            <w:r>
              <w:rPr>
                <w:rFonts w:ascii="微软雅黑" w:hAnsi="微软雅黑" w:eastAsia="微软雅黑"/>
                <w:sz w:val="18"/>
                <w:szCs w:val="18"/>
              </w:rPr>
              <w:t>_amount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充值金额</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单位元，可以含小数点</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12.08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p</w:t>
            </w:r>
            <w:r>
              <w:rPr>
                <w:rFonts w:ascii="微软雅黑" w:hAnsi="微软雅黑" w:eastAsia="微软雅黑"/>
                <w:sz w:val="18"/>
                <w:szCs w:val="18"/>
              </w:rPr>
              <w:t>ay</w:t>
            </w:r>
            <w:r>
              <w:rPr>
                <w:rFonts w:hint="eastAsia" w:ascii="微软雅黑" w:hAnsi="微软雅黑" w:eastAsia="微软雅黑"/>
                <w:sz w:val="18"/>
                <w:szCs w:val="18"/>
              </w:rPr>
              <w:t>_</w:t>
            </w:r>
            <w:r>
              <w:rPr>
                <w:rFonts w:ascii="微软雅黑" w:hAnsi="微软雅黑" w:eastAsia="微软雅黑"/>
                <w:sz w:val="18"/>
                <w:szCs w:val="18"/>
              </w:rPr>
              <w:t>method</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支付方式</w:t>
            </w:r>
          </w:p>
        </w:tc>
        <w:tc>
          <w:tcPr>
            <w:tcW w:w="123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(1000)</w:t>
            </w: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参考4.3 交易结果通知 pay_method参数说明</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w:t>
            </w:r>
            <w:r>
              <w:rPr>
                <w:rFonts w:ascii="微软雅黑" w:hAnsi="微软雅黑" w:eastAsia="微软雅黑"/>
                <w:sz w:val="18"/>
                <w:szCs w:val="18"/>
              </w:rPr>
              <w:t>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绑定：</w:t>
            </w:r>
            <w:r>
              <w:rPr>
                <w:rFonts w:ascii="微软雅黑" w:hAnsi="微软雅黑" w:eastAsia="微软雅黑"/>
                <w:sz w:val="18"/>
                <w:szCs w:val="18"/>
              </w:rPr>
              <w:t>binding_pay</w:t>
            </w:r>
            <w:r>
              <w:rPr>
                <w:rFonts w:hint="eastAsia" w:ascii="微软雅黑" w:hAnsi="微软雅黑" w:eastAsia="微软雅黑"/>
                <w:sz w:val="18"/>
                <w:szCs w:val="18"/>
              </w:rPr>
              <w:t>^50.00^1542</w:t>
            </w:r>
          </w:p>
          <w:p>
            <w:pPr>
              <w:pStyle w:val="33"/>
              <w:rPr>
                <w:rFonts w:ascii="微软雅黑" w:hAnsi="微软雅黑" w:eastAsia="微软雅黑"/>
                <w:sz w:val="18"/>
                <w:szCs w:val="18"/>
              </w:rPr>
            </w:pPr>
            <w:r>
              <w:rPr>
                <w:rFonts w:hint="eastAsia" w:ascii="微软雅黑" w:hAnsi="微软雅黑" w:eastAsia="微软雅黑"/>
                <w:sz w:val="18"/>
                <w:szCs w:val="18"/>
              </w:rPr>
              <w:t>表示绑卡支付50元，且使用cardId为1542的银行卡完成支付</w:t>
            </w:r>
          </w:p>
        </w:tc>
      </w:tr>
    </w:tbl>
    <w:p>
      <w:pPr>
        <w:pStyle w:val="4"/>
      </w:pPr>
      <w:bookmarkStart w:id="690" w:name="_Toc462922056"/>
      <w:r>
        <w:rPr>
          <w:rFonts w:hint="eastAsia"/>
        </w:rPr>
        <w:t>说明</w:t>
      </w:r>
      <w:bookmarkEnd w:id="690"/>
    </w:p>
    <w:p>
      <w:pPr>
        <w:rPr>
          <w:rFonts w:ascii="微软雅黑" w:hAnsi="微软雅黑" w:eastAsia="微软雅黑"/>
        </w:rPr>
      </w:pPr>
      <w:r>
        <w:rPr>
          <w:rFonts w:hint="eastAsia" w:ascii="微软雅黑" w:hAnsi="微软雅黑" w:eastAsia="微软雅黑"/>
        </w:rPr>
        <w:t>本接口用于充值结果的通知，有两种状态下会发送通知：SUCCESS(充值成功), FAILED(充值失败)</w:t>
      </w:r>
    </w:p>
    <w:p>
      <w:pPr>
        <w:rPr>
          <w:rFonts w:ascii="微软雅黑" w:hAnsi="微软雅黑" w:eastAsia="微软雅黑"/>
        </w:rPr>
      </w:pPr>
    </w:p>
    <w:p>
      <w:pPr>
        <w:pStyle w:val="3"/>
        <w:numPr>
          <w:ilvl w:val="1"/>
          <w:numId w:val="28"/>
        </w:numPr>
        <w:rPr>
          <w:rFonts w:ascii="微软雅黑" w:hAnsi="微软雅黑" w:eastAsia="微软雅黑"/>
        </w:rPr>
      </w:pPr>
      <w:bookmarkStart w:id="691" w:name="_Toc462922057"/>
      <w:r>
        <w:rPr>
          <w:rFonts w:hint="eastAsia" w:ascii="微软雅黑" w:hAnsi="微软雅黑" w:eastAsia="微软雅黑"/>
        </w:rPr>
        <w:t>出款结果通知</w:t>
      </w:r>
      <w:bookmarkEnd w:id="691"/>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692" w:name="_Toc391052888"/>
      <w:bookmarkEnd w:id="692"/>
      <w:bookmarkStart w:id="693" w:name="_Toc391052991"/>
      <w:bookmarkEnd w:id="693"/>
      <w:bookmarkStart w:id="694" w:name="_Toc391385207"/>
      <w:bookmarkEnd w:id="694"/>
      <w:bookmarkStart w:id="695" w:name="_Toc392157392"/>
      <w:bookmarkEnd w:id="695"/>
      <w:bookmarkStart w:id="696" w:name="_Toc392157498"/>
      <w:bookmarkEnd w:id="696"/>
      <w:bookmarkStart w:id="697" w:name="_Toc392157982"/>
      <w:bookmarkEnd w:id="697"/>
      <w:bookmarkStart w:id="698" w:name="_Toc392158619"/>
      <w:bookmarkEnd w:id="698"/>
      <w:bookmarkStart w:id="699" w:name="_Toc392158958"/>
      <w:bookmarkEnd w:id="699"/>
      <w:bookmarkStart w:id="700" w:name="_Toc392159062"/>
      <w:bookmarkEnd w:id="700"/>
      <w:bookmarkStart w:id="701" w:name="_Toc392163995"/>
      <w:bookmarkEnd w:id="701"/>
      <w:bookmarkStart w:id="702" w:name="_Toc392586919"/>
      <w:bookmarkEnd w:id="702"/>
      <w:bookmarkStart w:id="703" w:name="_Toc393394511"/>
      <w:bookmarkEnd w:id="703"/>
      <w:bookmarkStart w:id="704" w:name="_Toc394408739"/>
      <w:bookmarkEnd w:id="704"/>
      <w:bookmarkStart w:id="705" w:name="_Toc398133410"/>
      <w:bookmarkEnd w:id="705"/>
      <w:bookmarkStart w:id="706" w:name="_Toc403059609"/>
      <w:bookmarkEnd w:id="706"/>
      <w:bookmarkStart w:id="707" w:name="_Toc403059747"/>
      <w:bookmarkEnd w:id="707"/>
      <w:bookmarkStart w:id="708" w:name="_Toc403493934"/>
      <w:bookmarkEnd w:id="708"/>
      <w:bookmarkStart w:id="709" w:name="_Toc403558999"/>
      <w:bookmarkEnd w:id="709"/>
      <w:bookmarkStart w:id="710" w:name="_Toc403559144"/>
      <w:bookmarkEnd w:id="710"/>
      <w:bookmarkStart w:id="711" w:name="_Toc403559421"/>
      <w:bookmarkEnd w:id="711"/>
      <w:bookmarkStart w:id="712" w:name="_Toc403559566"/>
      <w:bookmarkEnd w:id="712"/>
      <w:bookmarkStart w:id="713" w:name="_Toc403559866"/>
      <w:bookmarkEnd w:id="713"/>
      <w:bookmarkStart w:id="714" w:name="_Toc403560486"/>
      <w:bookmarkEnd w:id="714"/>
      <w:bookmarkStart w:id="715" w:name="_Toc403749005"/>
      <w:bookmarkEnd w:id="715"/>
      <w:bookmarkStart w:id="716" w:name="_Toc404165980"/>
      <w:bookmarkEnd w:id="716"/>
      <w:bookmarkStart w:id="717" w:name="_Toc404166129"/>
      <w:bookmarkEnd w:id="717"/>
      <w:bookmarkStart w:id="718" w:name="_Toc404166343"/>
      <w:bookmarkEnd w:id="718"/>
      <w:bookmarkStart w:id="719" w:name="_Toc404167352"/>
      <w:bookmarkEnd w:id="719"/>
      <w:bookmarkStart w:id="720" w:name="_Toc404171893"/>
      <w:bookmarkEnd w:id="720"/>
      <w:bookmarkStart w:id="721" w:name="_Toc404172508"/>
      <w:bookmarkEnd w:id="721"/>
      <w:bookmarkStart w:id="722" w:name="_Toc404177679"/>
      <w:bookmarkEnd w:id="722"/>
      <w:bookmarkStart w:id="723" w:name="_Toc408997427"/>
      <w:bookmarkEnd w:id="723"/>
      <w:bookmarkStart w:id="724" w:name="_Toc408997596"/>
      <w:bookmarkEnd w:id="724"/>
      <w:bookmarkStart w:id="725" w:name="_Toc408997734"/>
      <w:bookmarkEnd w:id="725"/>
      <w:bookmarkStart w:id="726" w:name="_Toc408997905"/>
      <w:bookmarkEnd w:id="726"/>
      <w:bookmarkStart w:id="727" w:name="_Toc409799163"/>
      <w:bookmarkEnd w:id="727"/>
      <w:bookmarkStart w:id="728" w:name="_Toc410035534"/>
      <w:bookmarkEnd w:id="728"/>
      <w:bookmarkStart w:id="729" w:name="_Toc410035707"/>
      <w:bookmarkEnd w:id="729"/>
      <w:bookmarkStart w:id="730" w:name="_Toc413420506"/>
      <w:bookmarkEnd w:id="730"/>
      <w:bookmarkStart w:id="731" w:name="_Toc415042589"/>
      <w:bookmarkEnd w:id="731"/>
      <w:bookmarkStart w:id="732" w:name="_Toc423441116"/>
      <w:bookmarkEnd w:id="732"/>
      <w:bookmarkStart w:id="733" w:name="_Toc425954761"/>
      <w:bookmarkEnd w:id="733"/>
      <w:bookmarkStart w:id="734" w:name="_Toc427828601"/>
      <w:bookmarkEnd w:id="734"/>
      <w:bookmarkStart w:id="735" w:name="_Toc430688641"/>
      <w:bookmarkEnd w:id="735"/>
      <w:bookmarkStart w:id="736" w:name="_Toc430717887"/>
      <w:bookmarkEnd w:id="736"/>
      <w:bookmarkStart w:id="737" w:name="_Toc430718085"/>
      <w:bookmarkEnd w:id="737"/>
      <w:bookmarkStart w:id="738" w:name="_Toc435134989"/>
      <w:bookmarkEnd w:id="738"/>
      <w:bookmarkStart w:id="739" w:name="_Toc438803841"/>
      <w:bookmarkEnd w:id="739"/>
      <w:bookmarkStart w:id="740" w:name="_Toc450844024"/>
      <w:bookmarkEnd w:id="740"/>
      <w:bookmarkStart w:id="741" w:name="_Toc451354846"/>
      <w:bookmarkEnd w:id="741"/>
      <w:bookmarkStart w:id="742" w:name="_Toc451355073"/>
      <w:bookmarkEnd w:id="742"/>
      <w:bookmarkStart w:id="743" w:name="_Toc462922058"/>
      <w:bookmarkEnd w:id="743"/>
    </w:p>
    <w:p>
      <w:pPr>
        <w:pStyle w:val="4"/>
      </w:pPr>
      <w:bookmarkStart w:id="744" w:name="_Toc462922059"/>
      <w:r>
        <w:rPr>
          <w:rFonts w:hint="eastAsia"/>
        </w:rPr>
        <w:t>参数</w:t>
      </w:r>
      <w:bookmarkEnd w:id="744"/>
    </w:p>
    <w:p>
      <w:pPr>
        <w:pStyle w:val="32"/>
        <w:numPr>
          <w:ilvl w:val="0"/>
          <w:numId w:val="30"/>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inner_trade_no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内部交易凭证号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101140324364961833614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withdraw</w:t>
            </w:r>
            <w:r>
              <w:rPr>
                <w:rFonts w:ascii="微软雅黑" w:hAnsi="微软雅黑" w:eastAsia="微软雅黑"/>
                <w:sz w:val="18"/>
                <w:szCs w:val="18"/>
              </w:rPr>
              <w:t xml:space="preserve"> 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提现状态</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String(</w:t>
            </w:r>
            <w:r>
              <w:rPr>
                <w:rFonts w:hint="eastAsia" w:ascii="微软雅黑" w:hAnsi="微软雅黑" w:eastAsia="微软雅黑" w:cs="宋体"/>
                <w:color w:val="000000"/>
                <w:kern w:val="0"/>
                <w:sz w:val="18"/>
                <w:szCs w:val="18"/>
              </w:rPr>
              <w:t>20)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提现状态，详见附录中的提现状态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withdraw</w:t>
            </w:r>
            <w:r>
              <w:rPr>
                <w:rFonts w:ascii="微软雅黑" w:hAnsi="微软雅黑" w:eastAsia="微软雅黑"/>
                <w:sz w:val="18"/>
                <w:szCs w:val="18"/>
              </w:rPr>
              <w:t>_amount</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提现金额</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单位元，可以含小数点</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12.08</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card</w:t>
            </w:r>
            <w:r>
              <w:rPr>
                <w:rFonts w:hint="eastAsia" w:ascii="微软雅黑" w:hAnsi="微软雅黑" w:eastAsia="微软雅黑"/>
                <w:sz w:val="18"/>
                <w:szCs w:val="18"/>
              </w:rPr>
              <w:t>_id</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银行卡ID</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用户绑定银行卡ID，即绑定银行卡返回的ID，只有在跳转新浪支付页面进行提现时才返回</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101</w:t>
            </w:r>
          </w:p>
        </w:tc>
      </w:tr>
    </w:tbl>
    <w:p>
      <w:pPr>
        <w:pStyle w:val="4"/>
      </w:pPr>
      <w:bookmarkStart w:id="745" w:name="_Toc462922060"/>
      <w:r>
        <w:rPr>
          <w:rFonts w:hint="eastAsia"/>
        </w:rPr>
        <w:t>说明</w:t>
      </w:r>
      <w:bookmarkEnd w:id="745"/>
    </w:p>
    <w:p>
      <w:pPr>
        <w:rPr>
          <w:rFonts w:ascii="微软雅黑" w:hAnsi="微软雅黑" w:eastAsia="微软雅黑"/>
        </w:rPr>
      </w:pPr>
      <w:r>
        <w:rPr>
          <w:rFonts w:hint="eastAsia" w:ascii="微软雅黑" w:hAnsi="微软雅黑" w:eastAsia="微软雅黑"/>
        </w:rPr>
        <w:t>本接口用于提现结果的通知，有四种状态下会发送通知：</w:t>
      </w:r>
      <w:r>
        <w:rPr>
          <w:rFonts w:ascii="微软雅黑" w:hAnsi="微软雅黑" w:eastAsia="微软雅黑"/>
        </w:rPr>
        <w:t>PROCESSING</w:t>
      </w:r>
      <w:r>
        <w:rPr>
          <w:rFonts w:hint="eastAsia" w:ascii="微软雅黑" w:hAnsi="微软雅黑" w:eastAsia="微软雅黑"/>
        </w:rPr>
        <w:t>(处理中), SUCCESS(提现成功), FAILED(提现失败) , R</w:t>
      </w:r>
      <w:r>
        <w:rPr>
          <w:rFonts w:ascii="微软雅黑" w:hAnsi="微软雅黑" w:eastAsia="微软雅黑"/>
        </w:rPr>
        <w:t>ETURNT_TICKET</w:t>
      </w:r>
      <w:r>
        <w:rPr>
          <w:rFonts w:hint="eastAsia" w:ascii="微软雅黑" w:hAnsi="微软雅黑" w:eastAsia="微软雅黑"/>
        </w:rPr>
        <w:t>(银行退票)</w:t>
      </w:r>
    </w:p>
    <w:p>
      <w:pPr>
        <w:rPr>
          <w:rFonts w:ascii="微软雅黑" w:hAnsi="微软雅黑" w:eastAsia="微软雅黑"/>
        </w:rPr>
      </w:pPr>
    </w:p>
    <w:p>
      <w:pPr>
        <w:pStyle w:val="3"/>
        <w:numPr>
          <w:ilvl w:val="1"/>
          <w:numId w:val="28"/>
        </w:numPr>
        <w:rPr>
          <w:rFonts w:ascii="微软雅黑" w:hAnsi="微软雅黑" w:eastAsia="微软雅黑"/>
        </w:rPr>
      </w:pPr>
      <w:bookmarkStart w:id="746" w:name="_Toc403059746"/>
      <w:r>
        <w:rPr>
          <w:rFonts w:hint="eastAsia" w:ascii="微软雅黑" w:hAnsi="微软雅黑" w:eastAsia="微软雅黑"/>
        </w:rPr>
        <w:t xml:space="preserve"> </w:t>
      </w:r>
      <w:bookmarkStart w:id="747" w:name="_Toc462922061"/>
      <w:r>
        <w:rPr>
          <w:rFonts w:hint="eastAsia" w:ascii="微软雅黑" w:hAnsi="微软雅黑" w:eastAsia="微软雅黑"/>
        </w:rPr>
        <w:t>企业会员审核结果通知</w:t>
      </w:r>
      <w:bookmarkEnd w:id="746"/>
      <w:bookmarkEnd w:id="747"/>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748" w:name="_Toc408997431"/>
      <w:bookmarkEnd w:id="748"/>
      <w:bookmarkStart w:id="749" w:name="_Toc408997600"/>
      <w:bookmarkEnd w:id="749"/>
      <w:bookmarkStart w:id="750" w:name="_Toc408997738"/>
      <w:bookmarkEnd w:id="750"/>
      <w:bookmarkStart w:id="751" w:name="_Toc408997909"/>
      <w:bookmarkEnd w:id="751"/>
      <w:bookmarkStart w:id="752" w:name="_Toc409799167"/>
      <w:bookmarkEnd w:id="752"/>
      <w:bookmarkStart w:id="753" w:name="_Toc410035538"/>
      <w:bookmarkEnd w:id="753"/>
      <w:bookmarkStart w:id="754" w:name="_Toc410035711"/>
      <w:bookmarkEnd w:id="754"/>
      <w:bookmarkStart w:id="755" w:name="_Toc413420510"/>
      <w:bookmarkEnd w:id="755"/>
      <w:bookmarkStart w:id="756" w:name="_Toc415042593"/>
      <w:bookmarkEnd w:id="756"/>
      <w:bookmarkStart w:id="757" w:name="_Toc423441120"/>
      <w:bookmarkEnd w:id="757"/>
      <w:bookmarkStart w:id="758" w:name="_Toc425954765"/>
      <w:bookmarkEnd w:id="758"/>
      <w:bookmarkStart w:id="759" w:name="_Toc427828605"/>
      <w:bookmarkEnd w:id="759"/>
      <w:bookmarkStart w:id="760" w:name="_Toc430688645"/>
      <w:bookmarkEnd w:id="760"/>
      <w:bookmarkStart w:id="761" w:name="_Toc430717891"/>
      <w:bookmarkEnd w:id="761"/>
      <w:bookmarkStart w:id="762" w:name="_Toc430718089"/>
      <w:bookmarkEnd w:id="762"/>
      <w:bookmarkStart w:id="763" w:name="_Toc435134993"/>
      <w:bookmarkEnd w:id="763"/>
      <w:bookmarkStart w:id="764" w:name="_Toc438803845"/>
      <w:bookmarkEnd w:id="764"/>
      <w:bookmarkStart w:id="765" w:name="_Toc450844028"/>
      <w:bookmarkEnd w:id="765"/>
      <w:bookmarkStart w:id="766" w:name="_Toc451354850"/>
      <w:bookmarkEnd w:id="766"/>
      <w:bookmarkStart w:id="767" w:name="_Toc451355077"/>
      <w:bookmarkEnd w:id="767"/>
      <w:bookmarkStart w:id="768" w:name="_Toc462922062"/>
      <w:bookmarkEnd w:id="768"/>
    </w:p>
    <w:p>
      <w:pPr>
        <w:pStyle w:val="4"/>
      </w:pPr>
      <w:bookmarkStart w:id="769" w:name="_Toc403059748"/>
      <w:bookmarkStart w:id="770" w:name="_Toc462922063"/>
      <w:r>
        <w:rPr>
          <w:rFonts w:hint="eastAsia"/>
        </w:rPr>
        <w:t>参数</w:t>
      </w:r>
      <w:bookmarkEnd w:id="769"/>
      <w:bookmarkEnd w:id="770"/>
    </w:p>
    <w:p>
      <w:pPr>
        <w:pStyle w:val="32"/>
        <w:numPr>
          <w:ilvl w:val="0"/>
          <w:numId w:val="30"/>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audit_order_no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请求审核订单号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商户网站唯一订单号</w:t>
            </w:r>
            <w:r>
              <w:rPr>
                <w:rFonts w:hint="eastAsia" w:ascii="微软雅黑" w:hAnsi="微软雅黑" w:eastAsia="微软雅黑"/>
                <w:sz w:val="18"/>
                <w:szCs w:val="18"/>
              </w:rPr>
              <w:t>或者</w:t>
            </w:r>
            <w:r>
              <w:rPr>
                <w:rFonts w:ascii="微软雅黑" w:hAnsi="微软雅黑" w:eastAsia="微软雅黑"/>
                <w:sz w:val="18"/>
                <w:szCs w:val="18"/>
              </w:rPr>
              <w:t>交易原始凭证号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w:t>
            </w:r>
            <w:r>
              <w:rPr>
                <w:rFonts w:hint="eastAsia" w:ascii="微软雅黑" w:hAnsi="微软雅黑" w:eastAsia="微软雅黑"/>
                <w:sz w:val="18"/>
                <w:szCs w:val="18"/>
              </w:rPr>
              <w:t>order</w:t>
            </w:r>
            <w:r>
              <w:rPr>
                <w:rFonts w:ascii="微软雅黑" w:hAnsi="微软雅黑" w:eastAsia="微软雅黑"/>
                <w:sz w:val="18"/>
                <w:szCs w:val="18"/>
              </w:rPr>
              <w:t>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内部交易凭证号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商户网站交易</w:t>
            </w:r>
            <w:r>
              <w:rPr>
                <w:rFonts w:ascii="微软雅黑" w:hAnsi="微软雅黑" w:eastAsia="微软雅黑"/>
                <w:sz w:val="18"/>
                <w:szCs w:val="18"/>
              </w:rPr>
              <w:t>订单号，</w:t>
            </w:r>
            <w:r>
              <w:rPr>
                <w:rFonts w:hint="eastAsia" w:ascii="微软雅黑" w:hAnsi="微软雅黑" w:eastAsia="微软雅黑"/>
                <w:sz w:val="18"/>
                <w:szCs w:val="18"/>
              </w:rPr>
              <w:t>商户内部</w:t>
            </w:r>
            <w:r>
              <w:rPr>
                <w:rFonts w:ascii="微软雅黑" w:hAnsi="微软雅黑" w:eastAsia="微软雅黑"/>
                <w:sz w:val="18"/>
                <w:szCs w:val="18"/>
              </w:rPr>
              <w:t>保证唯一</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101140324364961833614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audit_status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审核结果</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审核状态，详见附录中的审核状态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audit_message</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审核结果建议</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200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审核结果的建议</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企业资质缺失营业执照</w:t>
            </w:r>
          </w:p>
        </w:tc>
      </w:tr>
    </w:tbl>
    <w:p>
      <w:pPr>
        <w:pStyle w:val="4"/>
      </w:pPr>
      <w:bookmarkStart w:id="771" w:name="_Toc462922064"/>
      <w:bookmarkStart w:id="772" w:name="_Toc408319872"/>
      <w:r>
        <w:rPr>
          <w:rFonts w:hint="eastAsia"/>
        </w:rPr>
        <w:t>说明</w:t>
      </w:r>
      <w:bookmarkEnd w:id="771"/>
      <w:bookmarkEnd w:id="772"/>
    </w:p>
    <w:p>
      <w:pPr>
        <w:rPr>
          <w:rFonts w:ascii="微软雅黑" w:hAnsi="微软雅黑" w:eastAsia="微软雅黑"/>
        </w:rPr>
      </w:pPr>
      <w:r>
        <w:rPr>
          <w:rFonts w:hint="eastAsia" w:ascii="微软雅黑" w:hAnsi="微软雅黑" w:eastAsia="微软雅黑"/>
        </w:rPr>
        <w:t xml:space="preserve">本接口用于会员审核结果的通知，有两种状态下会发送通知：SUCCESS(审核成功), FAILED(审核失败) </w:t>
      </w:r>
    </w:p>
    <w:p>
      <w:pPr>
        <w:rPr>
          <w:rFonts w:ascii="微软雅黑" w:hAnsi="微软雅黑" w:eastAsia="微软雅黑"/>
        </w:rPr>
      </w:pPr>
    </w:p>
    <w:p>
      <w:pPr>
        <w:pStyle w:val="3"/>
        <w:numPr>
          <w:ilvl w:val="1"/>
          <w:numId w:val="28"/>
        </w:numPr>
        <w:rPr>
          <w:rFonts w:ascii="微软雅黑" w:hAnsi="微软雅黑" w:eastAsia="微软雅黑"/>
        </w:rPr>
      </w:pPr>
      <w:bookmarkStart w:id="773" w:name="_Toc450312662"/>
      <w:bookmarkStart w:id="774" w:name="_Toc462922065"/>
      <w:r>
        <w:rPr>
          <w:rFonts w:ascii="微软雅黑" w:hAnsi="微软雅黑" w:eastAsia="微软雅黑"/>
        </w:rPr>
        <w:t>标的状态</w:t>
      </w:r>
      <w:r>
        <w:rPr>
          <w:rFonts w:hint="eastAsia" w:ascii="微软雅黑" w:hAnsi="微软雅黑" w:eastAsia="微软雅黑"/>
        </w:rPr>
        <w:t>通知</w:t>
      </w:r>
      <w:bookmarkEnd w:id="773"/>
      <w:bookmarkEnd w:id="774"/>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775" w:name="_Toc451354854"/>
      <w:bookmarkEnd w:id="775"/>
      <w:bookmarkStart w:id="776" w:name="_Toc462922066"/>
      <w:bookmarkEnd w:id="776"/>
      <w:bookmarkStart w:id="777" w:name="_Toc451355081"/>
      <w:bookmarkEnd w:id="777"/>
      <w:bookmarkStart w:id="778" w:name="_Toc450844032"/>
      <w:bookmarkEnd w:id="778"/>
      <w:bookmarkStart w:id="779" w:name="_Toc450312663"/>
      <w:bookmarkEnd w:id="779"/>
    </w:p>
    <w:p>
      <w:pPr>
        <w:pStyle w:val="4"/>
      </w:pPr>
      <w:bookmarkStart w:id="780" w:name="_Toc462922067"/>
      <w:bookmarkStart w:id="781" w:name="_Toc450312664"/>
      <w:r>
        <w:rPr>
          <w:rFonts w:hint="eastAsia"/>
        </w:rPr>
        <w:t>参数</w:t>
      </w:r>
      <w:bookmarkEnd w:id="780"/>
      <w:bookmarkEnd w:id="781"/>
    </w:p>
    <w:p>
      <w:pPr>
        <w:pStyle w:val="32"/>
        <w:numPr>
          <w:ilvl w:val="0"/>
          <w:numId w:val="30"/>
        </w:numPr>
        <w:ind w:firstLineChars="0"/>
        <w:rPr>
          <w:rFonts w:ascii="微软雅黑" w:hAnsi="微软雅黑" w:eastAsia="微软雅黑"/>
          <w:b/>
        </w:rPr>
      </w:pPr>
      <w:r>
        <w:rPr>
          <w:rFonts w:hint="eastAsia" w:ascii="微软雅黑" w:hAnsi="微软雅黑" w:eastAsia="微软雅黑"/>
          <w:b/>
        </w:rPr>
        <w:t>请求</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out_bid_no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商户标的号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64</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商户网站唯一标的号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1403173620429</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inner_</w:t>
            </w:r>
            <w:r>
              <w:rPr>
                <w:rFonts w:hint="eastAsia" w:ascii="微软雅黑" w:hAnsi="微软雅黑" w:eastAsia="微软雅黑"/>
                <w:sz w:val="18"/>
                <w:szCs w:val="18"/>
              </w:rPr>
              <w:t>bid</w:t>
            </w:r>
            <w:r>
              <w:rPr>
                <w:rFonts w:ascii="微软雅黑" w:hAnsi="微软雅黑" w:eastAsia="微软雅黑"/>
                <w:sz w:val="18"/>
                <w:szCs w:val="18"/>
              </w:rPr>
              <w:t>_no</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新浪</w:t>
            </w:r>
            <w:r>
              <w:rPr>
                <w:rFonts w:ascii="微软雅黑" w:hAnsi="微软雅黑" w:eastAsia="微软雅黑"/>
                <w:sz w:val="18"/>
                <w:szCs w:val="18"/>
              </w:rPr>
              <w:t>支付</w:t>
            </w:r>
            <w:r>
              <w:rPr>
                <w:rFonts w:hint="eastAsia" w:ascii="微软雅黑" w:hAnsi="微软雅黑" w:eastAsia="微软雅黑"/>
                <w:sz w:val="18"/>
                <w:szCs w:val="18"/>
              </w:rPr>
              <w:t>内部</w:t>
            </w:r>
            <w:r>
              <w:rPr>
                <w:rFonts w:ascii="微软雅黑" w:hAnsi="微软雅黑" w:eastAsia="微软雅黑"/>
                <w:sz w:val="18"/>
                <w:szCs w:val="18"/>
              </w:rPr>
              <w:t>标的号</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新浪</w:t>
            </w:r>
            <w:r>
              <w:rPr>
                <w:rFonts w:ascii="微软雅黑" w:hAnsi="微软雅黑" w:eastAsia="微软雅黑"/>
                <w:sz w:val="18"/>
                <w:szCs w:val="18"/>
              </w:rPr>
              <w:t>支付</w:t>
            </w:r>
            <w:r>
              <w:rPr>
                <w:rFonts w:hint="eastAsia" w:ascii="微软雅黑" w:hAnsi="微软雅黑" w:eastAsia="微软雅黑"/>
                <w:sz w:val="18"/>
                <w:szCs w:val="18"/>
              </w:rPr>
              <w:t>内部</w:t>
            </w:r>
            <w:r>
              <w:rPr>
                <w:rFonts w:ascii="微软雅黑" w:hAnsi="微软雅黑" w:eastAsia="微软雅黑"/>
                <w:sz w:val="18"/>
                <w:szCs w:val="18"/>
              </w:rPr>
              <w:t>标的号</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101140324364961833614</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bid_status</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标的</w:t>
            </w:r>
            <w:r>
              <w:rPr>
                <w:rFonts w:ascii="微软雅黑" w:hAnsi="微软雅黑" w:eastAsia="微软雅黑"/>
                <w:sz w:val="18"/>
                <w:szCs w:val="18"/>
              </w:rPr>
              <w:t>状态</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32</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参考附录</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标的</w:t>
            </w:r>
            <w:r>
              <w:rPr>
                <w:rFonts w:ascii="微软雅黑" w:hAnsi="微软雅黑" w:eastAsia="微软雅黑" w:cs="宋体"/>
                <w:color w:val="000000"/>
                <w:kern w:val="0"/>
                <w:sz w:val="18"/>
                <w:szCs w:val="18"/>
              </w:rPr>
              <w:t>状态</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reject_reason</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拒绝原因</w:t>
            </w:r>
          </w:p>
        </w:tc>
        <w:tc>
          <w:tcPr>
            <w:tcW w:w="1237" w:type="dxa"/>
            <w:tcBorders>
              <w:top w:val="single" w:color="538DD4" w:sz="8" w:space="0"/>
              <w:left w:val="single" w:color="538DD4" w:sz="8" w:space="0"/>
              <w:bottom w:val="single" w:color="538DD4" w:sz="8" w:space="0"/>
              <w:right w:val="single" w:color="538DD4" w:sz="8" w:space="0"/>
            </w:tcBorders>
          </w:tcPr>
          <w:p>
            <w:pPr>
              <w:jc w:val="left"/>
              <w:rPr>
                <w:rFonts w:ascii="微软雅黑" w:hAnsi="微软雅黑" w:eastAsia="微软雅黑" w:cs="宋体"/>
                <w:color w:val="000000"/>
                <w:kern w:val="0"/>
                <w:sz w:val="18"/>
                <w:szCs w:val="18"/>
              </w:rPr>
            </w:pPr>
            <w:r>
              <w:rPr>
                <w:rFonts w:hint="eastAsia" w:ascii="微软雅黑" w:hAnsi="微软雅黑" w:eastAsia="微软雅黑"/>
                <w:sz w:val="18"/>
                <w:szCs w:val="18"/>
              </w:rPr>
              <w:t>String</w:t>
            </w:r>
            <w:r>
              <w:rPr>
                <w:rFonts w:ascii="微软雅黑" w:hAnsi="微软雅黑" w:eastAsia="微软雅黑"/>
                <w:sz w:val="18"/>
                <w:szCs w:val="18"/>
              </w:rPr>
              <w:t>(100)</w:t>
            </w:r>
          </w:p>
        </w:tc>
        <w:tc>
          <w:tcPr>
            <w:tcW w:w="247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拒绝原因</w:t>
            </w:r>
          </w:p>
        </w:tc>
        <w:tc>
          <w:tcPr>
            <w:tcW w:w="647"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p>
        </w:tc>
      </w:tr>
    </w:tbl>
    <w:p>
      <w:pPr>
        <w:widowControl/>
        <w:jc w:val="left"/>
        <w:rPr>
          <w:rFonts w:ascii="宋体" w:hAnsi="宋体" w:cs="宋体"/>
          <w:kern w:val="0"/>
          <w:sz w:val="24"/>
          <w:szCs w:val="24"/>
        </w:rPr>
      </w:pPr>
      <w:bookmarkStart w:id="782" w:name="_Toc450312665"/>
    </w:p>
    <w:p>
      <w:pPr>
        <w:pStyle w:val="4"/>
      </w:pPr>
      <w:bookmarkStart w:id="783" w:name="_Toc462922068"/>
      <w:r>
        <w:rPr>
          <w:rFonts w:hint="eastAsia"/>
        </w:rPr>
        <w:t>说明</w:t>
      </w:r>
      <w:bookmarkEnd w:id="782"/>
      <w:bookmarkEnd w:id="783"/>
    </w:p>
    <w:p>
      <w:pPr>
        <w:rPr>
          <w:rFonts w:ascii="微软雅黑" w:hAnsi="微软雅黑" w:eastAsia="微软雅黑"/>
        </w:rPr>
      </w:pPr>
      <w:r>
        <w:rPr>
          <w:rFonts w:hint="eastAsia" w:ascii="微软雅黑" w:hAnsi="微软雅黑" w:eastAsia="微软雅黑"/>
        </w:rPr>
        <w:t>本接口用于标的状态的通知，有三种状态下会发送通知：</w:t>
      </w:r>
      <w:r>
        <w:rPr>
          <w:rFonts w:ascii="微软雅黑" w:hAnsi="微软雅黑" w:eastAsia="微软雅黑"/>
        </w:rPr>
        <w:t>REJECT</w:t>
      </w:r>
      <w:r>
        <w:rPr>
          <w:rFonts w:hint="eastAsia" w:ascii="微软雅黑" w:hAnsi="微软雅黑" w:eastAsia="微软雅黑"/>
        </w:rPr>
        <w:t>(审核</w:t>
      </w:r>
      <w:r>
        <w:rPr>
          <w:rFonts w:ascii="微软雅黑" w:hAnsi="微软雅黑" w:eastAsia="微软雅黑"/>
        </w:rPr>
        <w:t>拒绝</w:t>
      </w:r>
      <w:r>
        <w:rPr>
          <w:rFonts w:hint="eastAsia" w:ascii="微软雅黑" w:hAnsi="微软雅黑" w:eastAsia="微软雅黑"/>
        </w:rPr>
        <w:t xml:space="preserve">), </w:t>
      </w:r>
      <w:r>
        <w:rPr>
          <w:rFonts w:ascii="微软雅黑" w:hAnsi="微软雅黑" w:eastAsia="微软雅黑"/>
        </w:rPr>
        <w:t>VALID</w:t>
      </w:r>
      <w:r>
        <w:rPr>
          <w:rFonts w:hint="eastAsia" w:ascii="微软雅黑" w:hAnsi="微软雅黑" w:eastAsia="微软雅黑"/>
        </w:rPr>
        <w:t>(</w:t>
      </w:r>
      <w:r>
        <w:rPr>
          <w:rFonts w:ascii="微软雅黑" w:hAnsi="微软雅黑" w:eastAsia="微软雅黑"/>
        </w:rPr>
        <w:t>审核通过/</w:t>
      </w:r>
      <w:r>
        <w:rPr>
          <w:rFonts w:hint="eastAsia" w:ascii="微软雅黑" w:hAnsi="微软雅黑" w:eastAsia="微软雅黑"/>
        </w:rPr>
        <w:t>有效)</w:t>
      </w:r>
      <w:r>
        <w:rPr>
          <w:rFonts w:ascii="微软雅黑" w:hAnsi="微软雅黑" w:eastAsia="微软雅黑"/>
        </w:rPr>
        <w:t>，INVALID(无效)</w:t>
      </w:r>
      <w:r>
        <w:rPr>
          <w:rFonts w:hint="eastAsia" w:ascii="微软雅黑" w:hAnsi="微软雅黑" w:eastAsia="微软雅黑"/>
        </w:rPr>
        <w:t xml:space="preserve"> </w:t>
      </w:r>
    </w:p>
    <w:p>
      <w:pPr>
        <w:rPr>
          <w:rFonts w:ascii="微软雅黑" w:hAnsi="微软雅黑" w:eastAsia="微软雅黑"/>
        </w:rPr>
      </w:pPr>
    </w:p>
    <w:p>
      <w:pPr>
        <w:pStyle w:val="32"/>
        <w:keepNext/>
        <w:keepLines/>
        <w:numPr>
          <w:ilvl w:val="1"/>
          <w:numId w:val="1"/>
        </w:numPr>
        <w:spacing w:before="120" w:after="120"/>
        <w:ind w:firstLineChars="0"/>
        <w:outlineLvl w:val="1"/>
        <w:rPr>
          <w:rFonts w:ascii="微软雅黑" w:hAnsi="微软雅黑" w:eastAsia="微软雅黑" w:cs="Times New Roman"/>
          <w:b/>
          <w:bCs/>
          <w:vanish/>
          <w:sz w:val="28"/>
          <w:szCs w:val="32"/>
        </w:rPr>
      </w:pPr>
      <w:bookmarkStart w:id="784" w:name="_Toc425954768"/>
      <w:bookmarkEnd w:id="784"/>
      <w:bookmarkStart w:id="785" w:name="_Toc415042596"/>
      <w:bookmarkEnd w:id="785"/>
      <w:bookmarkStart w:id="786" w:name="_Toc423441123"/>
      <w:bookmarkEnd w:id="786"/>
      <w:bookmarkStart w:id="787" w:name="_Toc413420513"/>
      <w:bookmarkEnd w:id="787"/>
      <w:bookmarkStart w:id="788" w:name="_Toc410035714"/>
      <w:bookmarkEnd w:id="788"/>
      <w:bookmarkStart w:id="789" w:name="_Toc410035541"/>
      <w:bookmarkEnd w:id="789"/>
      <w:bookmarkStart w:id="790" w:name="_Toc409799170"/>
      <w:bookmarkEnd w:id="790"/>
      <w:bookmarkStart w:id="791" w:name="_Toc408997912"/>
      <w:bookmarkEnd w:id="791"/>
      <w:bookmarkStart w:id="792" w:name="_Toc408997434"/>
      <w:bookmarkEnd w:id="792"/>
      <w:bookmarkStart w:id="793" w:name="_Toc408997741"/>
      <w:bookmarkEnd w:id="793"/>
      <w:bookmarkStart w:id="794" w:name="_Toc408997603"/>
      <w:bookmarkEnd w:id="794"/>
      <w:bookmarkStart w:id="795" w:name="_Toc427828608"/>
      <w:bookmarkEnd w:id="795"/>
      <w:bookmarkStart w:id="796" w:name="_Toc430688648"/>
      <w:bookmarkEnd w:id="796"/>
      <w:bookmarkStart w:id="797" w:name="_Toc430717894"/>
      <w:bookmarkEnd w:id="797"/>
      <w:bookmarkStart w:id="798" w:name="_Toc430718092"/>
      <w:bookmarkEnd w:id="798"/>
      <w:bookmarkStart w:id="799" w:name="_Toc435134996"/>
      <w:bookmarkEnd w:id="799"/>
      <w:bookmarkStart w:id="800" w:name="_Toc438803848"/>
      <w:bookmarkEnd w:id="800"/>
      <w:bookmarkStart w:id="801" w:name="_Toc450844035"/>
      <w:bookmarkEnd w:id="801"/>
      <w:bookmarkStart w:id="802" w:name="_Toc451354857"/>
      <w:bookmarkEnd w:id="802"/>
      <w:bookmarkStart w:id="803" w:name="_Toc451355084"/>
      <w:bookmarkEnd w:id="803"/>
      <w:bookmarkStart w:id="804" w:name="_Toc462922069"/>
      <w:bookmarkEnd w:id="804"/>
    </w:p>
    <w:p>
      <w:pPr>
        <w:pStyle w:val="2"/>
        <w:numPr>
          <w:ilvl w:val="0"/>
          <w:numId w:val="2"/>
        </w:numPr>
        <w:tabs>
          <w:tab w:val="left" w:pos="432"/>
        </w:tabs>
        <w:rPr>
          <w:rFonts w:ascii="微软雅黑" w:hAnsi="微软雅黑" w:eastAsia="微软雅黑"/>
        </w:rPr>
      </w:pPr>
      <w:bookmarkStart w:id="805" w:name="_Toc462922070"/>
      <w:bookmarkStart w:id="806" w:name="_Toc408997913"/>
      <w:r>
        <w:rPr>
          <w:rFonts w:hint="eastAsia" w:ascii="微软雅黑" w:hAnsi="微软雅黑" w:eastAsia="微软雅黑"/>
        </w:rPr>
        <w:t>工具类接口</w:t>
      </w:r>
      <w:bookmarkEnd w:id="805"/>
      <w:bookmarkEnd w:id="806"/>
    </w:p>
    <w:p>
      <w:pPr>
        <w:pStyle w:val="39"/>
        <w:keepNext/>
        <w:keepLines/>
        <w:numPr>
          <w:ilvl w:val="0"/>
          <w:numId w:val="31"/>
        </w:numPr>
        <w:spacing w:before="120" w:after="120"/>
        <w:ind w:firstLineChars="0"/>
        <w:outlineLvl w:val="1"/>
        <w:rPr>
          <w:rFonts w:ascii="微软雅黑" w:hAnsi="微软雅黑" w:eastAsia="微软雅黑" w:cs="Times New Roman"/>
          <w:b/>
          <w:bCs/>
          <w:vanish/>
          <w:sz w:val="28"/>
          <w:szCs w:val="32"/>
        </w:rPr>
      </w:pPr>
      <w:bookmarkStart w:id="807" w:name="_Toc398133413"/>
      <w:bookmarkEnd w:id="807"/>
      <w:bookmarkStart w:id="808" w:name="_Toc403059612"/>
      <w:bookmarkEnd w:id="808"/>
      <w:bookmarkStart w:id="809" w:name="_Toc403059750"/>
      <w:bookmarkEnd w:id="809"/>
      <w:bookmarkStart w:id="810" w:name="_Toc403493937"/>
      <w:bookmarkEnd w:id="810"/>
      <w:bookmarkStart w:id="811" w:name="_Toc403559002"/>
      <w:bookmarkEnd w:id="811"/>
      <w:bookmarkStart w:id="812" w:name="_Toc403559147"/>
      <w:bookmarkEnd w:id="812"/>
      <w:bookmarkStart w:id="813" w:name="_Toc403559424"/>
      <w:bookmarkEnd w:id="813"/>
      <w:bookmarkStart w:id="814" w:name="_Toc403559569"/>
      <w:bookmarkEnd w:id="814"/>
      <w:bookmarkStart w:id="815" w:name="_Toc403559869"/>
      <w:bookmarkEnd w:id="815"/>
      <w:bookmarkStart w:id="816" w:name="_Toc403560489"/>
      <w:bookmarkEnd w:id="816"/>
      <w:bookmarkStart w:id="817" w:name="_Toc403749008"/>
      <w:bookmarkEnd w:id="817"/>
      <w:bookmarkStart w:id="818" w:name="_Toc404165983"/>
      <w:bookmarkEnd w:id="818"/>
      <w:bookmarkStart w:id="819" w:name="_Toc404166132"/>
      <w:bookmarkEnd w:id="819"/>
      <w:bookmarkStart w:id="820" w:name="_Toc404166346"/>
      <w:bookmarkEnd w:id="820"/>
      <w:bookmarkStart w:id="821" w:name="_Toc404167356"/>
      <w:bookmarkEnd w:id="821"/>
      <w:bookmarkStart w:id="822" w:name="_Toc404171897"/>
      <w:bookmarkEnd w:id="822"/>
      <w:bookmarkStart w:id="823" w:name="_Toc404172512"/>
      <w:bookmarkEnd w:id="823"/>
      <w:bookmarkStart w:id="824" w:name="_Toc404177683"/>
      <w:bookmarkEnd w:id="824"/>
      <w:bookmarkStart w:id="825" w:name="_Toc408997436"/>
      <w:bookmarkEnd w:id="825"/>
      <w:bookmarkStart w:id="826" w:name="_Toc408997605"/>
      <w:bookmarkEnd w:id="826"/>
      <w:bookmarkStart w:id="827" w:name="_Toc408997743"/>
      <w:bookmarkEnd w:id="827"/>
      <w:bookmarkStart w:id="828" w:name="_Toc408997914"/>
      <w:bookmarkEnd w:id="828"/>
      <w:bookmarkStart w:id="829" w:name="_Toc410035543"/>
      <w:bookmarkEnd w:id="829"/>
      <w:bookmarkStart w:id="830" w:name="_Toc410035716"/>
      <w:bookmarkEnd w:id="830"/>
      <w:bookmarkStart w:id="831" w:name="_Toc413420515"/>
      <w:bookmarkEnd w:id="831"/>
      <w:bookmarkStart w:id="832" w:name="_Toc415042598"/>
      <w:bookmarkEnd w:id="832"/>
      <w:bookmarkStart w:id="833" w:name="_Toc423441125"/>
      <w:bookmarkEnd w:id="833"/>
      <w:bookmarkStart w:id="834" w:name="_Toc425954770"/>
      <w:bookmarkEnd w:id="834"/>
      <w:bookmarkStart w:id="835" w:name="_Toc427828610"/>
      <w:bookmarkEnd w:id="835"/>
      <w:bookmarkStart w:id="836" w:name="_Toc430688650"/>
      <w:bookmarkEnd w:id="836"/>
      <w:bookmarkStart w:id="837" w:name="_Toc430717896"/>
      <w:bookmarkEnd w:id="837"/>
      <w:bookmarkStart w:id="838" w:name="_Toc430718094"/>
      <w:bookmarkEnd w:id="838"/>
      <w:bookmarkStart w:id="839" w:name="_Toc435134998"/>
      <w:bookmarkEnd w:id="839"/>
      <w:bookmarkStart w:id="840" w:name="_Toc438803850"/>
      <w:bookmarkEnd w:id="840"/>
      <w:bookmarkStart w:id="841" w:name="_Toc450844037"/>
      <w:bookmarkEnd w:id="841"/>
      <w:bookmarkStart w:id="842" w:name="_Toc451354859"/>
      <w:bookmarkEnd w:id="842"/>
      <w:bookmarkStart w:id="843" w:name="_Toc451355086"/>
      <w:bookmarkEnd w:id="843"/>
      <w:bookmarkStart w:id="844" w:name="_Toc462922071"/>
      <w:bookmarkEnd w:id="844"/>
      <w:bookmarkStart w:id="845" w:name="_Toc408997915"/>
    </w:p>
    <w:p>
      <w:pPr>
        <w:pStyle w:val="39"/>
        <w:keepNext/>
        <w:keepLines/>
        <w:numPr>
          <w:ilvl w:val="0"/>
          <w:numId w:val="31"/>
        </w:numPr>
        <w:spacing w:before="120" w:after="120"/>
        <w:ind w:firstLineChars="0"/>
        <w:outlineLvl w:val="1"/>
        <w:rPr>
          <w:rFonts w:ascii="微软雅黑" w:hAnsi="微软雅黑" w:eastAsia="微软雅黑" w:cs="Times New Roman"/>
          <w:b/>
          <w:bCs/>
          <w:vanish/>
          <w:sz w:val="28"/>
          <w:szCs w:val="32"/>
        </w:rPr>
      </w:pPr>
      <w:bookmarkStart w:id="846" w:name="_Toc413420516"/>
      <w:bookmarkEnd w:id="846"/>
      <w:bookmarkStart w:id="847" w:name="_Toc423441126"/>
      <w:bookmarkEnd w:id="847"/>
      <w:bookmarkStart w:id="848" w:name="_Toc410035544"/>
      <w:bookmarkEnd w:id="848"/>
      <w:bookmarkStart w:id="849" w:name="_Toc425954771"/>
      <w:bookmarkEnd w:id="849"/>
      <w:bookmarkStart w:id="850" w:name="_Toc415042599"/>
      <w:bookmarkEnd w:id="850"/>
      <w:bookmarkStart w:id="851" w:name="_Toc427828611"/>
      <w:bookmarkEnd w:id="851"/>
      <w:bookmarkStart w:id="852" w:name="_Toc410035717"/>
      <w:bookmarkEnd w:id="852"/>
      <w:bookmarkStart w:id="853" w:name="_Toc430688651"/>
      <w:bookmarkEnd w:id="853"/>
      <w:bookmarkStart w:id="854" w:name="_Toc430717897"/>
      <w:bookmarkEnd w:id="854"/>
      <w:bookmarkStart w:id="855" w:name="_Toc430718095"/>
      <w:bookmarkEnd w:id="855"/>
      <w:bookmarkStart w:id="856" w:name="_Toc435134999"/>
      <w:bookmarkEnd w:id="856"/>
      <w:bookmarkStart w:id="857" w:name="_Toc438803851"/>
      <w:bookmarkEnd w:id="857"/>
      <w:bookmarkStart w:id="858" w:name="_Toc450844038"/>
      <w:bookmarkEnd w:id="858"/>
      <w:bookmarkStart w:id="859" w:name="_Toc451354860"/>
      <w:bookmarkEnd w:id="859"/>
      <w:bookmarkStart w:id="860" w:name="_Toc451355087"/>
      <w:bookmarkEnd w:id="860"/>
      <w:bookmarkStart w:id="861" w:name="_Toc462922072"/>
      <w:bookmarkEnd w:id="861"/>
    </w:p>
    <w:p>
      <w:pPr>
        <w:pStyle w:val="3"/>
        <w:numPr>
          <w:ilvl w:val="1"/>
          <w:numId w:val="31"/>
        </w:numPr>
        <w:rPr>
          <w:rFonts w:ascii="微软雅黑" w:hAnsi="微软雅黑" w:eastAsia="微软雅黑"/>
        </w:rPr>
      </w:pPr>
      <w:bookmarkStart w:id="862" w:name="_Toc462922073"/>
      <w:r>
        <w:rPr>
          <w:rFonts w:hint="eastAsia" w:ascii="微软雅黑" w:hAnsi="微软雅黑" w:eastAsia="微软雅黑"/>
        </w:rPr>
        <w:t>存钱罐基金收益率查询</w:t>
      </w:r>
      <w:bookmarkEnd w:id="845"/>
      <w:bookmarkEnd w:id="862"/>
    </w:p>
    <w:p>
      <w:pPr>
        <w:rPr>
          <w:rFonts w:ascii="微软雅黑" w:hAnsi="微软雅黑" w:eastAsia="微软雅黑"/>
          <w:b/>
        </w:rPr>
      </w:pPr>
      <w:r>
        <w:rPr>
          <w:rFonts w:hint="eastAsia" w:ascii="微软雅黑" w:hAnsi="微软雅黑" w:eastAsia="微软雅黑"/>
          <w:b/>
        </w:rPr>
        <w:t>服务名称</w:t>
      </w:r>
      <w:r>
        <w:rPr>
          <w:rFonts w:ascii="微软雅黑" w:hAnsi="微软雅黑" w:eastAsia="微软雅黑"/>
          <w:b/>
        </w:rPr>
        <w:t>：query_</w:t>
      </w:r>
      <w:r>
        <w:rPr>
          <w:rFonts w:hint="eastAsia" w:ascii="微软雅黑" w:hAnsi="微软雅黑" w:eastAsia="微软雅黑"/>
          <w:b/>
        </w:rPr>
        <w:t>fund_yield</w:t>
      </w:r>
    </w:p>
    <w:p>
      <w:pPr>
        <w:pStyle w:val="39"/>
        <w:keepNext/>
        <w:keepLines/>
        <w:numPr>
          <w:ilvl w:val="0"/>
          <w:numId w:val="1"/>
        </w:numPr>
        <w:spacing w:before="120" w:after="120"/>
        <w:ind w:left="2532" w:firstLineChars="0"/>
        <w:outlineLvl w:val="0"/>
        <w:rPr>
          <w:rFonts w:ascii="微软雅黑" w:hAnsi="微软雅黑" w:eastAsia="微软雅黑" w:cs="Times New Roman"/>
          <w:b/>
          <w:bCs/>
          <w:vanish/>
          <w:kern w:val="44"/>
          <w:sz w:val="30"/>
          <w:szCs w:val="44"/>
        </w:rPr>
      </w:pPr>
      <w:bookmarkStart w:id="863" w:name="_Toc410035546"/>
      <w:bookmarkEnd w:id="863"/>
      <w:bookmarkStart w:id="864" w:name="_Toc410035719"/>
      <w:bookmarkEnd w:id="864"/>
      <w:bookmarkStart w:id="865" w:name="_Toc413420518"/>
      <w:bookmarkEnd w:id="865"/>
      <w:bookmarkStart w:id="866" w:name="_Toc415042601"/>
      <w:bookmarkEnd w:id="866"/>
      <w:bookmarkStart w:id="867" w:name="_Toc423441128"/>
      <w:bookmarkEnd w:id="867"/>
      <w:bookmarkStart w:id="868" w:name="_Toc425954773"/>
      <w:bookmarkEnd w:id="868"/>
      <w:bookmarkStart w:id="869" w:name="_Toc427828613"/>
      <w:bookmarkEnd w:id="869"/>
      <w:bookmarkStart w:id="870" w:name="_Toc430688653"/>
      <w:bookmarkEnd w:id="870"/>
      <w:bookmarkStart w:id="871" w:name="_Toc430717899"/>
      <w:bookmarkEnd w:id="871"/>
      <w:bookmarkStart w:id="872" w:name="_Toc430718097"/>
      <w:bookmarkEnd w:id="872"/>
      <w:bookmarkStart w:id="873" w:name="_Toc435135001"/>
      <w:bookmarkEnd w:id="873"/>
      <w:bookmarkStart w:id="874" w:name="_Toc438803853"/>
      <w:bookmarkEnd w:id="874"/>
      <w:bookmarkStart w:id="875" w:name="_Toc450844040"/>
      <w:bookmarkEnd w:id="875"/>
      <w:bookmarkStart w:id="876" w:name="_Toc451354862"/>
      <w:bookmarkEnd w:id="876"/>
      <w:bookmarkStart w:id="877" w:name="_Toc451355089"/>
      <w:bookmarkEnd w:id="877"/>
      <w:bookmarkStart w:id="878" w:name="_Toc462922074"/>
      <w:bookmarkEnd w:id="878"/>
    </w:p>
    <w:p>
      <w:pPr>
        <w:pStyle w:val="39"/>
        <w:keepNext/>
        <w:keepLines/>
        <w:numPr>
          <w:ilvl w:val="1"/>
          <w:numId w:val="1"/>
        </w:numPr>
        <w:spacing w:before="120" w:after="120"/>
        <w:ind w:left="2676" w:firstLineChars="0"/>
        <w:outlineLvl w:val="1"/>
        <w:rPr>
          <w:rFonts w:ascii="微软雅黑" w:hAnsi="微软雅黑" w:eastAsia="微软雅黑" w:cs="Times New Roman"/>
          <w:b/>
          <w:bCs/>
          <w:vanish/>
          <w:sz w:val="28"/>
          <w:szCs w:val="32"/>
        </w:rPr>
      </w:pPr>
      <w:bookmarkStart w:id="879" w:name="_Toc410035547"/>
      <w:bookmarkEnd w:id="879"/>
      <w:bookmarkStart w:id="880" w:name="_Toc410035720"/>
      <w:bookmarkEnd w:id="880"/>
      <w:bookmarkStart w:id="881" w:name="_Toc413420519"/>
      <w:bookmarkEnd w:id="881"/>
      <w:bookmarkStart w:id="882" w:name="_Toc415042602"/>
      <w:bookmarkEnd w:id="882"/>
      <w:bookmarkStart w:id="883" w:name="_Toc423441129"/>
      <w:bookmarkEnd w:id="883"/>
      <w:bookmarkStart w:id="884" w:name="_Toc425954774"/>
      <w:bookmarkEnd w:id="884"/>
      <w:bookmarkStart w:id="885" w:name="_Toc427828614"/>
      <w:bookmarkEnd w:id="885"/>
      <w:bookmarkStart w:id="886" w:name="_Toc430688654"/>
      <w:bookmarkEnd w:id="886"/>
      <w:bookmarkStart w:id="887" w:name="_Toc430717900"/>
      <w:bookmarkEnd w:id="887"/>
      <w:bookmarkStart w:id="888" w:name="_Toc430718098"/>
      <w:bookmarkEnd w:id="888"/>
      <w:bookmarkStart w:id="889" w:name="_Toc435135002"/>
      <w:bookmarkEnd w:id="889"/>
      <w:bookmarkStart w:id="890" w:name="_Toc438803854"/>
      <w:bookmarkEnd w:id="890"/>
      <w:bookmarkStart w:id="891" w:name="_Toc450844041"/>
      <w:bookmarkEnd w:id="891"/>
      <w:bookmarkStart w:id="892" w:name="_Toc451354863"/>
      <w:bookmarkEnd w:id="892"/>
      <w:bookmarkStart w:id="893" w:name="_Toc451355090"/>
      <w:bookmarkEnd w:id="893"/>
      <w:bookmarkStart w:id="894" w:name="_Toc462922075"/>
      <w:bookmarkEnd w:id="894"/>
    </w:p>
    <w:p>
      <w:pPr>
        <w:pStyle w:val="4"/>
      </w:pPr>
      <w:bookmarkStart w:id="895" w:name="_Toc462922076"/>
      <w:r>
        <w:rPr>
          <w:rFonts w:hint="eastAsia"/>
        </w:rPr>
        <w:t>参数</w:t>
      </w:r>
      <w:bookmarkEnd w:id="895"/>
    </w:p>
    <w:p>
      <w:pPr>
        <w:pStyle w:val="32"/>
        <w:numPr>
          <w:ilvl w:val="0"/>
          <w:numId w:val="30"/>
        </w:numPr>
        <w:ind w:firstLineChars="0"/>
        <w:rPr>
          <w:rFonts w:ascii="微软雅黑" w:hAnsi="微软雅黑" w:eastAsia="微软雅黑"/>
          <w:b/>
        </w:rPr>
      </w:pPr>
      <w:r>
        <w:rPr>
          <w:rFonts w:hint="eastAsia" w:ascii="微软雅黑" w:hAnsi="微软雅黑" w:eastAsia="微软雅黑"/>
          <w:b/>
        </w:rPr>
        <w:t>请求</w:t>
      </w:r>
    </w:p>
    <w:tbl>
      <w:tblPr>
        <w:tblStyle w:val="31"/>
        <w:tblW w:w="8811"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668"/>
        <w:gridCol w:w="992"/>
        <w:gridCol w:w="1237"/>
        <w:gridCol w:w="2472"/>
        <w:gridCol w:w="647"/>
        <w:gridCol w:w="17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6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99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23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795"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811"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66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fund</w:t>
            </w:r>
            <w:r>
              <w:rPr>
                <w:rFonts w:hint="eastAsia" w:ascii="微软雅黑" w:hAnsi="微软雅黑" w:eastAsia="微软雅黑"/>
                <w:sz w:val="18"/>
                <w:szCs w:val="18"/>
              </w:rPr>
              <w:t>_code</w:t>
            </w:r>
          </w:p>
        </w:tc>
        <w:tc>
          <w:tcPr>
            <w:tcW w:w="99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基金代码</w:t>
            </w:r>
          </w:p>
        </w:tc>
        <w:tc>
          <w:tcPr>
            <w:tcW w:w="123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16</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标准基金代码，例如000330（汇添富）</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795" w:type="dxa"/>
            <w:tcBorders>
              <w:top w:val="single" w:color="538DD4" w:sz="8" w:space="0"/>
              <w:left w:val="single" w:color="538DD4" w:sz="8" w:space="0"/>
              <w:bottom w:val="single" w:color="538DD4" w:sz="8" w:space="0"/>
              <w:right w:val="single" w:color="538DD4" w:sz="8" w:space="0"/>
            </w:tcBorders>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000330  </w:t>
            </w:r>
          </w:p>
        </w:tc>
      </w:tr>
    </w:tbl>
    <w:p>
      <w:pPr>
        <w:pStyle w:val="32"/>
        <w:numPr>
          <w:ilvl w:val="0"/>
          <w:numId w:val="30"/>
        </w:numPr>
        <w:ind w:firstLineChars="0"/>
        <w:rPr>
          <w:rFonts w:ascii="微软雅黑" w:hAnsi="微软雅黑" w:eastAsia="微软雅黑"/>
          <w:b/>
        </w:rPr>
      </w:pPr>
      <w:r>
        <w:rPr>
          <w:rFonts w:hint="eastAsia" w:ascii="微软雅黑" w:hAnsi="微软雅黑" w:eastAsia="微软雅黑"/>
          <w:b/>
        </w:rPr>
        <w:t>响应</w:t>
      </w:r>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89" w:hRule="atLeast"/>
        </w:trPr>
        <w:tc>
          <w:tcPr>
            <w:tcW w:w="8575" w:type="dxa"/>
            <w:gridSpan w:val="6"/>
            <w:tcBorders>
              <w:top w:val="single" w:color="538DD4" w:sz="8" w:space="0"/>
              <w:left w:val="single" w:color="538DD4" w:sz="8" w:space="0"/>
              <w:bottom w:val="single" w:color="538DD4" w:sz="8" w:space="0"/>
              <w:right w:val="single" w:color="538DD4" w:sz="8" w:space="0"/>
            </w:tcBorders>
            <w:vAlign w:val="center"/>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业务参数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yield</w:t>
            </w:r>
            <w:r>
              <w:rPr>
                <w:rFonts w:hint="eastAsia" w:ascii="微软雅黑" w:hAnsi="微软雅黑" w:eastAsia="微软雅黑"/>
                <w:sz w:val="18"/>
                <w:szCs w:val="18"/>
              </w:rPr>
              <w:t>_list</w:t>
            </w:r>
          </w:p>
        </w:tc>
        <w:tc>
          <w:tcPr>
            <w:tcW w:w="1418"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最近30日收益率及净值</w:t>
            </w:r>
          </w:p>
        </w:tc>
        <w:tc>
          <w:tcPr>
            <w:tcW w:w="141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1000</w:t>
            </w:r>
            <w:r>
              <w:rPr>
                <w:rFonts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参数格式：日期1</w:t>
            </w:r>
            <w:r>
              <w:rPr>
                <w:rFonts w:ascii="微软雅黑" w:hAnsi="微软雅黑" w:eastAsia="微软雅黑"/>
                <w:sz w:val="18"/>
                <w:szCs w:val="18"/>
              </w:rPr>
              <w:t>^</w:t>
            </w:r>
            <w:r>
              <w:rPr>
                <w:rFonts w:hint="eastAsia" w:ascii="微软雅黑" w:hAnsi="微软雅黑" w:eastAsia="微软雅黑"/>
                <w:sz w:val="18"/>
                <w:szCs w:val="18"/>
              </w:rPr>
              <w:t>7日年化收益率</w:t>
            </w:r>
            <w:r>
              <w:rPr>
                <w:rFonts w:ascii="微软雅黑" w:hAnsi="微软雅黑" w:eastAsia="微软雅黑"/>
                <w:sz w:val="18"/>
                <w:szCs w:val="18"/>
              </w:rPr>
              <w:t>^</w:t>
            </w:r>
            <w:r>
              <w:rPr>
                <w:rFonts w:hint="eastAsia" w:ascii="微软雅黑" w:hAnsi="微软雅黑" w:eastAsia="微软雅黑"/>
                <w:sz w:val="18"/>
                <w:szCs w:val="18"/>
              </w:rPr>
              <w:t>万份净值|日期1</w:t>
            </w:r>
            <w:r>
              <w:rPr>
                <w:rFonts w:ascii="微软雅黑" w:hAnsi="微软雅黑" w:eastAsia="微软雅黑"/>
                <w:sz w:val="18"/>
                <w:szCs w:val="18"/>
              </w:rPr>
              <w:t>^</w:t>
            </w:r>
            <w:r>
              <w:rPr>
                <w:rFonts w:hint="eastAsia" w:ascii="微软雅黑" w:hAnsi="微软雅黑" w:eastAsia="微软雅黑"/>
                <w:sz w:val="18"/>
                <w:szCs w:val="18"/>
              </w:rPr>
              <w:t>7日年化收益率</w:t>
            </w:r>
            <w:r>
              <w:rPr>
                <w:rFonts w:ascii="微软雅黑" w:hAnsi="微软雅黑" w:eastAsia="微软雅黑"/>
                <w:sz w:val="18"/>
                <w:szCs w:val="18"/>
              </w:rPr>
              <w:t>^</w:t>
            </w:r>
            <w:r>
              <w:rPr>
                <w:rFonts w:hint="eastAsia" w:ascii="微软雅黑" w:hAnsi="微软雅黑" w:eastAsia="微软雅黑"/>
                <w:sz w:val="18"/>
                <w:szCs w:val="18"/>
              </w:rPr>
              <w:t>万份净值|</w:t>
            </w:r>
            <w:r>
              <w:rPr>
                <w:rFonts w:ascii="微软雅黑" w:hAnsi="微软雅黑" w:eastAsia="微软雅黑"/>
                <w:sz w:val="18"/>
                <w:szCs w:val="18"/>
              </w:rPr>
              <w:t>…</w:t>
            </w:r>
          </w:p>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vAlign w:val="center"/>
          </w:tcPr>
          <w:p>
            <w:pPr>
              <w:pStyle w:val="33"/>
              <w:rPr>
                <w:rFonts w:ascii="微软雅黑" w:hAnsi="微软雅黑" w:eastAsia="微软雅黑"/>
                <w:sz w:val="18"/>
                <w:szCs w:val="18"/>
              </w:rPr>
            </w:pPr>
            <w:r>
              <w:rPr>
                <w:rFonts w:hint="eastAsia" w:ascii="微软雅黑" w:hAnsi="微软雅黑" w:eastAsia="微软雅黑"/>
                <w:sz w:val="18"/>
                <w:szCs w:val="18"/>
              </w:rPr>
              <w:t>20140630</w:t>
            </w:r>
            <w:r>
              <w:rPr>
                <w:rFonts w:ascii="微软雅黑" w:hAnsi="微软雅黑" w:eastAsia="微软雅黑"/>
                <w:sz w:val="18"/>
                <w:szCs w:val="18"/>
              </w:rPr>
              <w:t>^</w:t>
            </w:r>
            <w:r>
              <w:rPr>
                <w:rFonts w:hint="eastAsia" w:ascii="微软雅黑" w:hAnsi="微软雅黑" w:eastAsia="微软雅黑"/>
                <w:sz w:val="18"/>
                <w:szCs w:val="18"/>
              </w:rPr>
              <w:t>4.1234</w:t>
            </w:r>
            <w:r>
              <w:rPr>
                <w:rFonts w:ascii="微软雅黑" w:hAnsi="微软雅黑" w:eastAsia="微软雅黑"/>
                <w:sz w:val="18"/>
                <w:szCs w:val="18"/>
              </w:rPr>
              <w:t>^</w:t>
            </w:r>
            <w:r>
              <w:rPr>
                <w:rFonts w:hint="eastAsia" w:ascii="微软雅黑" w:hAnsi="微软雅黑" w:eastAsia="微软雅黑"/>
                <w:sz w:val="18"/>
                <w:szCs w:val="18"/>
              </w:rPr>
              <w:t>1.2121|20140629</w:t>
            </w:r>
            <w:r>
              <w:rPr>
                <w:rFonts w:ascii="微软雅黑" w:hAnsi="微软雅黑" w:eastAsia="微软雅黑"/>
                <w:sz w:val="18"/>
                <w:szCs w:val="18"/>
              </w:rPr>
              <w:t>^</w:t>
            </w:r>
            <w:r>
              <w:rPr>
                <w:rFonts w:hint="eastAsia" w:ascii="微软雅黑" w:hAnsi="微软雅黑" w:eastAsia="微软雅黑"/>
                <w:sz w:val="18"/>
                <w:szCs w:val="18"/>
              </w:rPr>
              <w:t>4.1234</w:t>
            </w:r>
            <w:r>
              <w:rPr>
                <w:rFonts w:ascii="微软雅黑" w:hAnsi="微软雅黑" w:eastAsia="微软雅黑"/>
                <w:sz w:val="18"/>
                <w:szCs w:val="18"/>
              </w:rPr>
              <w:t>^</w:t>
            </w:r>
            <w:r>
              <w:rPr>
                <w:rFonts w:hint="eastAsia" w:ascii="微软雅黑" w:hAnsi="微软雅黑" w:eastAsia="微软雅黑"/>
                <w:sz w:val="18"/>
                <w:szCs w:val="18"/>
              </w:rPr>
              <w:t>1.2121</w:t>
            </w:r>
          </w:p>
        </w:tc>
      </w:tr>
    </w:tbl>
    <w:p>
      <w:pPr>
        <w:rPr>
          <w:rFonts w:ascii="微软雅黑" w:hAnsi="微软雅黑" w:eastAsia="微软雅黑"/>
        </w:rPr>
      </w:pPr>
    </w:p>
    <w:p>
      <w:pPr>
        <w:pStyle w:val="4"/>
      </w:pPr>
      <w:bookmarkStart w:id="896" w:name="_Toc462922077"/>
      <w:r>
        <w:rPr>
          <w:rFonts w:hint="eastAsia"/>
        </w:rPr>
        <w:t>说明</w:t>
      </w:r>
      <w:bookmarkEnd w:id="896"/>
    </w:p>
    <w:p>
      <w:pPr>
        <w:rPr>
          <w:rFonts w:ascii="微软雅黑" w:hAnsi="微软雅黑" w:eastAsia="微软雅黑"/>
        </w:rPr>
      </w:pPr>
      <w:r>
        <w:rPr>
          <w:rFonts w:hint="eastAsia" w:ascii="微软雅黑" w:hAnsi="微软雅黑" w:eastAsia="微软雅黑"/>
        </w:rPr>
        <w:t>货币基金收益率下发正常时间是每天21点-24点</w:t>
      </w:r>
    </w:p>
    <w:p>
      <w:pPr>
        <w:rPr>
          <w:rFonts w:ascii="微软雅黑" w:hAnsi="微软雅黑" w:eastAsia="微软雅黑"/>
        </w:rPr>
      </w:pPr>
    </w:p>
    <w:p>
      <w:pPr>
        <w:pStyle w:val="32"/>
        <w:numPr>
          <w:ilvl w:val="2"/>
          <w:numId w:val="31"/>
        </w:numPr>
        <w:ind w:firstLineChars="0"/>
        <w:rPr>
          <w:rFonts w:ascii="微软雅黑" w:hAnsi="微软雅黑" w:eastAsia="微软雅黑"/>
          <w:vanish/>
        </w:rPr>
      </w:pPr>
    </w:p>
    <w:p>
      <w:pPr>
        <w:pStyle w:val="2"/>
        <w:rPr>
          <w:rFonts w:ascii="微软雅黑" w:hAnsi="微软雅黑" w:eastAsia="微软雅黑"/>
        </w:rPr>
      </w:pPr>
      <w:bookmarkStart w:id="897" w:name="_Toc462922078"/>
      <w:r>
        <w:rPr>
          <w:rFonts w:hint="eastAsia" w:ascii="微软雅黑" w:hAnsi="微软雅黑" w:eastAsia="微软雅黑"/>
        </w:rPr>
        <w:t>附录</w:t>
      </w:r>
      <w:bookmarkEnd w:id="897"/>
    </w:p>
    <w:p>
      <w:pPr>
        <w:pStyle w:val="3"/>
        <w:rPr>
          <w:rFonts w:ascii="微软雅黑" w:hAnsi="微软雅黑" w:eastAsia="微软雅黑"/>
        </w:rPr>
      </w:pPr>
      <w:bookmarkStart w:id="898" w:name="_Toc386571146"/>
      <w:bookmarkEnd w:id="898"/>
      <w:bookmarkStart w:id="899" w:name="_Toc386613709"/>
      <w:bookmarkEnd w:id="899"/>
      <w:bookmarkStart w:id="900" w:name="_Toc386620007"/>
      <w:bookmarkEnd w:id="900"/>
      <w:bookmarkStart w:id="901" w:name="_Toc386653911"/>
      <w:bookmarkEnd w:id="901"/>
      <w:bookmarkStart w:id="902" w:name="_Toc387422316"/>
      <w:bookmarkEnd w:id="902"/>
      <w:bookmarkStart w:id="903" w:name="_Toc387771854"/>
      <w:bookmarkEnd w:id="903"/>
      <w:bookmarkStart w:id="904" w:name="_Toc388361669"/>
      <w:bookmarkEnd w:id="904"/>
      <w:bookmarkStart w:id="905" w:name="_Toc388361748"/>
      <w:bookmarkEnd w:id="905"/>
      <w:bookmarkStart w:id="906" w:name="_Toc389677479"/>
      <w:bookmarkEnd w:id="906"/>
      <w:bookmarkStart w:id="907" w:name="_Toc389686185"/>
      <w:bookmarkEnd w:id="907"/>
      <w:bookmarkStart w:id="908" w:name="_Toc391052892"/>
      <w:bookmarkEnd w:id="908"/>
      <w:bookmarkStart w:id="909" w:name="_Toc391052995"/>
      <w:bookmarkEnd w:id="909"/>
      <w:bookmarkStart w:id="910" w:name="_Toc391385211"/>
      <w:bookmarkEnd w:id="910"/>
      <w:bookmarkStart w:id="911" w:name="_Toc392157396"/>
      <w:bookmarkEnd w:id="911"/>
      <w:bookmarkStart w:id="912" w:name="_Toc392157502"/>
      <w:bookmarkEnd w:id="912"/>
      <w:bookmarkStart w:id="913" w:name="_Toc392157986"/>
      <w:bookmarkEnd w:id="913"/>
      <w:bookmarkStart w:id="914" w:name="_Toc392158623"/>
      <w:bookmarkEnd w:id="914"/>
      <w:bookmarkStart w:id="915" w:name="_Toc392158961"/>
      <w:bookmarkEnd w:id="915"/>
      <w:bookmarkStart w:id="916" w:name="_Toc392159065"/>
      <w:bookmarkEnd w:id="916"/>
      <w:bookmarkStart w:id="917" w:name="_Toc392163998"/>
      <w:bookmarkEnd w:id="917"/>
      <w:bookmarkStart w:id="918" w:name="_Toc392586922"/>
      <w:bookmarkEnd w:id="918"/>
      <w:bookmarkStart w:id="919" w:name="_Toc393394514"/>
      <w:bookmarkEnd w:id="919"/>
      <w:bookmarkStart w:id="920" w:name="_Toc394408742"/>
      <w:bookmarkEnd w:id="920"/>
      <w:bookmarkStart w:id="921" w:name="_Toc398133416"/>
      <w:bookmarkEnd w:id="921"/>
      <w:bookmarkStart w:id="922" w:name="_Toc403059615"/>
      <w:bookmarkEnd w:id="922"/>
      <w:bookmarkStart w:id="923" w:name="_Toc403059753"/>
      <w:bookmarkEnd w:id="923"/>
      <w:bookmarkStart w:id="924" w:name="_Toc403493940"/>
      <w:bookmarkEnd w:id="924"/>
      <w:bookmarkStart w:id="925" w:name="_Toc403559005"/>
      <w:bookmarkEnd w:id="925"/>
      <w:bookmarkStart w:id="926" w:name="_Toc403559150"/>
      <w:bookmarkEnd w:id="926"/>
      <w:bookmarkStart w:id="927" w:name="_Toc403559427"/>
      <w:bookmarkEnd w:id="927"/>
      <w:bookmarkStart w:id="928" w:name="_Toc403559572"/>
      <w:bookmarkEnd w:id="928"/>
      <w:bookmarkStart w:id="929" w:name="_Toc403559872"/>
      <w:bookmarkEnd w:id="929"/>
      <w:bookmarkStart w:id="930" w:name="_Toc403560492"/>
      <w:bookmarkEnd w:id="930"/>
      <w:bookmarkStart w:id="931" w:name="_Toc403749011"/>
      <w:bookmarkEnd w:id="931"/>
      <w:bookmarkStart w:id="932" w:name="_Toc404165986"/>
      <w:bookmarkEnd w:id="932"/>
      <w:bookmarkStart w:id="933" w:name="_Toc404166135"/>
      <w:bookmarkEnd w:id="933"/>
      <w:bookmarkStart w:id="934" w:name="_Toc404166349"/>
      <w:bookmarkEnd w:id="934"/>
      <w:bookmarkStart w:id="935" w:name="_Toc404167359"/>
      <w:bookmarkEnd w:id="935"/>
      <w:bookmarkStart w:id="936" w:name="_Toc404171900"/>
      <w:bookmarkEnd w:id="936"/>
      <w:bookmarkStart w:id="937" w:name="_Toc404172515"/>
      <w:bookmarkEnd w:id="937"/>
      <w:bookmarkStart w:id="938" w:name="_Toc404177686"/>
      <w:bookmarkEnd w:id="938"/>
      <w:bookmarkStart w:id="939" w:name="_Toc408997439"/>
      <w:bookmarkEnd w:id="939"/>
      <w:bookmarkStart w:id="940" w:name="_Toc408997608"/>
      <w:bookmarkEnd w:id="940"/>
      <w:bookmarkStart w:id="941" w:name="_Toc408997746"/>
      <w:bookmarkEnd w:id="941"/>
      <w:bookmarkStart w:id="942" w:name="_Toc408997917"/>
      <w:bookmarkEnd w:id="942"/>
      <w:bookmarkStart w:id="943" w:name="_Toc409799175"/>
      <w:bookmarkEnd w:id="943"/>
      <w:bookmarkStart w:id="944" w:name="_Toc462922079"/>
      <w:r>
        <w:rPr>
          <w:rFonts w:hint="eastAsia" w:ascii="微软雅黑" w:hAnsi="微软雅黑" w:eastAsia="微软雅黑"/>
        </w:rPr>
        <w:t>外部</w:t>
      </w:r>
      <w:r>
        <w:rPr>
          <w:rFonts w:ascii="微软雅黑" w:hAnsi="微软雅黑" w:eastAsia="微软雅黑"/>
        </w:rPr>
        <w:t>业务码</w:t>
      </w:r>
      <w:bookmarkEnd w:id="944"/>
    </w:p>
    <w:p>
      <w:pPr>
        <w:rPr>
          <w:rFonts w:ascii="微软雅黑" w:hAnsi="微软雅黑" w:eastAsia="微软雅黑"/>
          <w:sz w:val="18"/>
          <w:szCs w:val="18"/>
        </w:rPr>
      </w:pPr>
    </w:p>
    <w:tbl>
      <w:tblPr>
        <w:tblStyle w:val="31"/>
        <w:tblW w:w="4531" w:type="dxa"/>
        <w:tblInd w:w="210" w:type="dxa"/>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
      <w:tblGrid>
        <w:gridCol w:w="1696"/>
        <w:gridCol w:w="2835"/>
      </w:tblGrid>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shd w:val="clear" w:color="auto" w:fill="DEEAF6"/>
          </w:tcPr>
          <w:p>
            <w:pPr>
              <w:rPr>
                <w:rFonts w:ascii="微软雅黑" w:hAnsi="微软雅黑" w:eastAsia="微软雅黑"/>
                <w:b/>
                <w:sz w:val="18"/>
                <w:szCs w:val="18"/>
              </w:rPr>
            </w:pPr>
            <w:r>
              <w:rPr>
                <w:rFonts w:hint="eastAsia" w:ascii="微软雅黑" w:hAnsi="微软雅黑" w:eastAsia="微软雅黑"/>
                <w:b/>
                <w:sz w:val="18"/>
                <w:szCs w:val="18"/>
              </w:rPr>
              <w:t>编码</w:t>
            </w:r>
          </w:p>
        </w:tc>
        <w:tc>
          <w:tcPr>
            <w:tcW w:w="2835" w:type="dxa"/>
            <w:shd w:val="clear" w:color="auto" w:fill="DEEAF6"/>
          </w:tcPr>
          <w:p>
            <w:pPr>
              <w:rPr>
                <w:rFonts w:ascii="微软雅黑" w:hAnsi="微软雅黑" w:eastAsia="微软雅黑"/>
                <w:b/>
                <w:sz w:val="18"/>
                <w:szCs w:val="18"/>
              </w:rPr>
            </w:pPr>
            <w:r>
              <w:rPr>
                <w:rFonts w:hint="eastAsia" w:ascii="微软雅黑" w:hAnsi="微软雅黑" w:eastAsia="微软雅黑"/>
                <w:b/>
                <w:sz w:val="18"/>
                <w:szCs w:val="18"/>
              </w:rPr>
              <w:t>说明</w:t>
            </w:r>
          </w:p>
        </w:tc>
      </w:tr>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tcPr>
          <w:p>
            <w:pPr>
              <w:rPr>
                <w:rFonts w:ascii="微软雅黑" w:hAnsi="微软雅黑" w:eastAsia="微软雅黑"/>
                <w:sz w:val="18"/>
                <w:szCs w:val="18"/>
              </w:rPr>
            </w:pPr>
            <w:r>
              <w:rPr>
                <w:rFonts w:hint="eastAsia" w:ascii="微软雅黑" w:hAnsi="微软雅黑" w:eastAsia="微软雅黑"/>
                <w:sz w:val="18"/>
                <w:szCs w:val="18"/>
              </w:rPr>
              <w:t>1000</w:t>
            </w:r>
          </w:p>
        </w:tc>
        <w:tc>
          <w:tcPr>
            <w:tcW w:w="2835" w:type="dxa"/>
          </w:tcPr>
          <w:p>
            <w:pPr>
              <w:rPr>
                <w:rFonts w:ascii="微软雅黑" w:hAnsi="微软雅黑" w:eastAsia="微软雅黑"/>
                <w:sz w:val="18"/>
                <w:szCs w:val="18"/>
              </w:rPr>
            </w:pPr>
            <w:r>
              <w:rPr>
                <w:rFonts w:hint="eastAsia" w:ascii="微软雅黑" w:hAnsi="微软雅黑" w:eastAsia="微软雅黑"/>
                <w:sz w:val="18"/>
                <w:szCs w:val="18"/>
              </w:rPr>
              <w:t>代收-其它（如需要使用，请联系运营申请，新浪支付将会开设单独的中间账户）</w:t>
            </w:r>
          </w:p>
        </w:tc>
      </w:tr>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tcPr>
          <w:p>
            <w:pP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w:t>
            </w:r>
          </w:p>
        </w:tc>
        <w:tc>
          <w:tcPr>
            <w:tcW w:w="2835" w:type="dxa"/>
          </w:tcPr>
          <w:p>
            <w:pPr>
              <w:rPr>
                <w:rFonts w:ascii="微软雅黑" w:hAnsi="微软雅黑" w:eastAsia="微软雅黑"/>
                <w:sz w:val="18"/>
                <w:szCs w:val="18"/>
              </w:rPr>
            </w:pPr>
            <w:r>
              <w:rPr>
                <w:rFonts w:hint="eastAsia" w:ascii="微软雅黑" w:hAnsi="微软雅黑" w:eastAsia="微软雅黑"/>
                <w:sz w:val="18"/>
                <w:szCs w:val="18"/>
              </w:rPr>
              <w:t>代收投资金</w:t>
            </w:r>
          </w:p>
        </w:tc>
      </w:tr>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tcPr>
          <w:p>
            <w:pP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002</w:t>
            </w:r>
          </w:p>
        </w:tc>
        <w:tc>
          <w:tcPr>
            <w:tcW w:w="2835" w:type="dxa"/>
          </w:tcPr>
          <w:p>
            <w:pPr>
              <w:rPr>
                <w:rFonts w:ascii="微软雅黑" w:hAnsi="微软雅黑" w:eastAsia="微软雅黑"/>
                <w:sz w:val="18"/>
                <w:szCs w:val="18"/>
              </w:rPr>
            </w:pPr>
            <w:r>
              <w:rPr>
                <w:rFonts w:hint="eastAsia" w:ascii="微软雅黑" w:hAnsi="微软雅黑" w:eastAsia="微软雅黑"/>
                <w:sz w:val="18"/>
                <w:szCs w:val="18"/>
              </w:rPr>
              <w:t>代收还款</w:t>
            </w:r>
            <w:r>
              <w:rPr>
                <w:rFonts w:ascii="微软雅黑" w:hAnsi="微软雅黑" w:eastAsia="微软雅黑"/>
                <w:sz w:val="18"/>
                <w:szCs w:val="18"/>
              </w:rPr>
              <w:t>金</w:t>
            </w:r>
          </w:p>
        </w:tc>
      </w:tr>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tcPr>
          <w:p>
            <w:pPr>
              <w:rPr>
                <w:rFonts w:ascii="微软雅黑" w:hAnsi="微软雅黑" w:eastAsia="微软雅黑"/>
                <w:sz w:val="18"/>
                <w:szCs w:val="18"/>
              </w:rPr>
            </w:pPr>
            <w:r>
              <w:rPr>
                <w:rFonts w:hint="eastAsia" w:ascii="微软雅黑" w:hAnsi="微软雅黑" w:eastAsia="微软雅黑"/>
                <w:sz w:val="18"/>
                <w:szCs w:val="18"/>
              </w:rPr>
              <w:t>2000</w:t>
            </w:r>
          </w:p>
        </w:tc>
        <w:tc>
          <w:tcPr>
            <w:tcW w:w="2835" w:type="dxa"/>
          </w:tcPr>
          <w:p>
            <w:pPr>
              <w:rPr>
                <w:rFonts w:ascii="微软雅黑" w:hAnsi="微软雅黑" w:eastAsia="微软雅黑"/>
                <w:sz w:val="18"/>
                <w:szCs w:val="18"/>
              </w:rPr>
            </w:pPr>
            <w:r>
              <w:rPr>
                <w:rFonts w:hint="eastAsia" w:ascii="微软雅黑" w:hAnsi="微软雅黑" w:eastAsia="微软雅黑"/>
                <w:sz w:val="18"/>
                <w:szCs w:val="18"/>
              </w:rPr>
              <w:t>代付-其他（如需要使用，请联系运营申请，新浪支付将会开设单独的中间账户）</w:t>
            </w:r>
          </w:p>
        </w:tc>
      </w:tr>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tcPr>
          <w:p>
            <w:pPr>
              <w:rPr>
                <w:rFonts w:ascii="微软雅黑" w:hAnsi="微软雅黑" w:eastAsia="微软雅黑"/>
                <w:sz w:val="18"/>
                <w:szCs w:val="18"/>
              </w:rPr>
            </w:pPr>
            <w:r>
              <w:rPr>
                <w:rFonts w:hint="eastAsia" w:ascii="微软雅黑" w:hAnsi="微软雅黑" w:eastAsia="微软雅黑"/>
                <w:sz w:val="18"/>
                <w:szCs w:val="18"/>
              </w:rPr>
              <w:t>2</w:t>
            </w:r>
            <w:r>
              <w:rPr>
                <w:rFonts w:ascii="微软雅黑" w:hAnsi="微软雅黑" w:eastAsia="微软雅黑"/>
                <w:sz w:val="18"/>
                <w:szCs w:val="18"/>
              </w:rPr>
              <w:t>001</w:t>
            </w:r>
          </w:p>
        </w:tc>
        <w:tc>
          <w:tcPr>
            <w:tcW w:w="2835" w:type="dxa"/>
          </w:tcPr>
          <w:p>
            <w:pPr>
              <w:rPr>
                <w:rFonts w:ascii="微软雅黑" w:hAnsi="微软雅黑" w:eastAsia="微软雅黑"/>
                <w:sz w:val="18"/>
                <w:szCs w:val="18"/>
              </w:rPr>
            </w:pPr>
            <w:r>
              <w:rPr>
                <w:rFonts w:hint="eastAsia" w:ascii="微软雅黑" w:hAnsi="微软雅黑" w:eastAsia="微软雅黑"/>
                <w:sz w:val="18"/>
                <w:szCs w:val="18"/>
              </w:rPr>
              <w:t>代付借款</w:t>
            </w:r>
            <w:r>
              <w:rPr>
                <w:rFonts w:ascii="微软雅黑" w:hAnsi="微软雅黑" w:eastAsia="微软雅黑"/>
                <w:sz w:val="18"/>
                <w:szCs w:val="18"/>
              </w:rPr>
              <w:t>金</w:t>
            </w:r>
          </w:p>
        </w:tc>
      </w:tr>
      <w:tr>
        <w:tblPrEx>
          <w:tblBorders>
            <w:top w:val="single" w:color="2E74B5" w:sz="4" w:space="0"/>
            <w:left w:val="single" w:color="2E74B5" w:sz="4" w:space="0"/>
            <w:bottom w:val="single" w:color="2E74B5" w:sz="4" w:space="0"/>
            <w:right w:val="single" w:color="2E74B5" w:sz="4" w:space="0"/>
            <w:insideH w:val="single" w:color="2E74B5" w:sz="4" w:space="0"/>
            <w:insideV w:val="single" w:color="2E74B5" w:sz="4" w:space="0"/>
          </w:tblBorders>
          <w:tblLayout w:type="fixed"/>
          <w:tblCellMar>
            <w:top w:w="0" w:type="dxa"/>
            <w:left w:w="108" w:type="dxa"/>
            <w:bottom w:w="0" w:type="dxa"/>
            <w:right w:w="108" w:type="dxa"/>
          </w:tblCellMar>
        </w:tblPrEx>
        <w:tc>
          <w:tcPr>
            <w:tcW w:w="1696" w:type="dxa"/>
          </w:tcPr>
          <w:p>
            <w:pPr>
              <w:rPr>
                <w:rFonts w:ascii="微软雅黑" w:hAnsi="微软雅黑" w:eastAsia="微软雅黑"/>
                <w:sz w:val="18"/>
                <w:szCs w:val="18"/>
              </w:rPr>
            </w:pPr>
            <w:r>
              <w:rPr>
                <w:rFonts w:hint="eastAsia" w:ascii="微软雅黑" w:hAnsi="微软雅黑" w:eastAsia="微软雅黑"/>
                <w:sz w:val="18"/>
                <w:szCs w:val="18"/>
              </w:rPr>
              <w:t>2</w:t>
            </w:r>
            <w:r>
              <w:rPr>
                <w:rFonts w:ascii="微软雅黑" w:hAnsi="微软雅黑" w:eastAsia="微软雅黑"/>
                <w:sz w:val="18"/>
                <w:szCs w:val="18"/>
              </w:rPr>
              <w:t>002</w:t>
            </w:r>
          </w:p>
        </w:tc>
        <w:tc>
          <w:tcPr>
            <w:tcW w:w="2835" w:type="dxa"/>
          </w:tcPr>
          <w:p>
            <w:pPr>
              <w:rPr>
                <w:rFonts w:ascii="微软雅黑" w:hAnsi="微软雅黑" w:eastAsia="微软雅黑"/>
                <w:sz w:val="18"/>
                <w:szCs w:val="18"/>
              </w:rPr>
            </w:pPr>
            <w:r>
              <w:rPr>
                <w:rFonts w:hint="eastAsia" w:ascii="微软雅黑" w:hAnsi="微软雅黑" w:eastAsia="微软雅黑"/>
                <w:sz w:val="18"/>
                <w:szCs w:val="18"/>
              </w:rPr>
              <w:t>代付（本金</w:t>
            </w:r>
            <w:r>
              <w:rPr>
                <w:rFonts w:ascii="微软雅黑" w:hAnsi="微软雅黑" w:eastAsia="微软雅黑"/>
                <w:sz w:val="18"/>
                <w:szCs w:val="18"/>
              </w:rPr>
              <w:t>/</w:t>
            </w:r>
            <w:r>
              <w:rPr>
                <w:rFonts w:hint="eastAsia" w:ascii="微软雅黑" w:hAnsi="微软雅黑" w:eastAsia="微软雅黑"/>
                <w:sz w:val="18"/>
                <w:szCs w:val="18"/>
              </w:rPr>
              <w:t>收益）金</w:t>
            </w:r>
          </w:p>
        </w:tc>
      </w:tr>
    </w:tbl>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代收和代付中，商户可以传入指定的外部业务码，来标记商户的业务。</w:t>
      </w:r>
    </w:p>
    <w:p>
      <w:pPr>
        <w:rPr>
          <w:rFonts w:ascii="微软雅黑" w:hAnsi="微软雅黑" w:eastAsia="微软雅黑"/>
          <w:sz w:val="18"/>
          <w:szCs w:val="18"/>
        </w:rPr>
      </w:pPr>
      <w:r>
        <w:rPr>
          <w:rFonts w:hint="eastAsia" w:ascii="微软雅黑" w:hAnsi="微软雅黑" w:eastAsia="微软雅黑"/>
          <w:sz w:val="18"/>
          <w:szCs w:val="18"/>
        </w:rPr>
        <w:t>新浪支付根据外部业务码来开立对应的中间账户账户。</w:t>
      </w:r>
    </w:p>
    <w:p>
      <w:pPr>
        <w:rPr>
          <w:rFonts w:ascii="微软雅黑" w:hAnsi="微软雅黑" w:eastAsia="微软雅黑"/>
          <w:sz w:val="18"/>
          <w:szCs w:val="18"/>
        </w:rPr>
      </w:pPr>
    </w:p>
    <w:p>
      <w:pPr>
        <w:rPr>
          <w:rFonts w:ascii="微软雅黑" w:hAnsi="微软雅黑" w:eastAsia="微软雅黑"/>
        </w:rPr>
      </w:pPr>
      <w:r>
        <w:rPr>
          <w:rFonts w:hint="eastAsia" w:ascii="微软雅黑" w:hAnsi="微软雅黑" w:eastAsia="微软雅黑"/>
          <w:sz w:val="18"/>
          <w:szCs w:val="18"/>
        </w:rPr>
        <w:t>例如：</w:t>
      </w:r>
    </w:p>
    <w:p>
      <w:pPr>
        <w:rPr>
          <w:rFonts w:ascii="微软雅黑" w:hAnsi="微软雅黑" w:eastAsia="微软雅黑"/>
          <w:sz w:val="18"/>
          <w:szCs w:val="18"/>
        </w:rPr>
      </w:pPr>
      <w:r>
        <w:rPr>
          <w:rFonts w:hint="eastAsia" w:ascii="微软雅黑" w:hAnsi="微软雅黑" w:eastAsia="微软雅黑"/>
          <w:sz w:val="18"/>
          <w:szCs w:val="18"/>
        </w:rPr>
        <w:t>投资业务：代收投资[1001]和代付借款[2001]  ，</w:t>
      </w:r>
    </w:p>
    <w:p>
      <w:pPr>
        <w:rPr>
          <w:rFonts w:ascii="微软雅黑" w:hAnsi="微软雅黑" w:eastAsia="微软雅黑"/>
          <w:sz w:val="18"/>
          <w:szCs w:val="18"/>
        </w:rPr>
      </w:pPr>
      <w:r>
        <w:rPr>
          <w:rFonts w:hint="eastAsia" w:ascii="微软雅黑" w:hAnsi="微软雅黑" w:eastAsia="微软雅黑"/>
          <w:sz w:val="18"/>
          <w:szCs w:val="18"/>
        </w:rPr>
        <w:t>代收投资人资金-&gt;</w:t>
      </w:r>
      <w:r>
        <w:rPr>
          <w:rFonts w:hint="eastAsia" w:ascii="微软雅黑" w:hAnsi="微软雅黑" w:eastAsia="微软雅黑"/>
          <w:b/>
          <w:sz w:val="18"/>
          <w:szCs w:val="18"/>
        </w:rPr>
        <w:t>投资专用中间账户</w:t>
      </w:r>
      <w:r>
        <w:rPr>
          <w:rFonts w:hint="eastAsia" w:ascii="微软雅黑" w:hAnsi="微软雅黑" w:eastAsia="微软雅黑"/>
          <w:sz w:val="18"/>
          <w:szCs w:val="18"/>
        </w:rPr>
        <w:t>-&gt;代付给借款人</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还款业务：代收还款[1002]和代付（本金</w:t>
      </w:r>
      <w:r>
        <w:rPr>
          <w:rFonts w:ascii="微软雅黑" w:hAnsi="微软雅黑" w:eastAsia="微软雅黑"/>
          <w:sz w:val="18"/>
          <w:szCs w:val="18"/>
        </w:rPr>
        <w:t>/</w:t>
      </w:r>
      <w:r>
        <w:rPr>
          <w:rFonts w:hint="eastAsia" w:ascii="微软雅黑" w:hAnsi="微软雅黑" w:eastAsia="微软雅黑"/>
          <w:sz w:val="18"/>
          <w:szCs w:val="18"/>
        </w:rPr>
        <w:t xml:space="preserve">收益）[2002] </w:t>
      </w:r>
    </w:p>
    <w:p>
      <w:pPr>
        <w:rPr>
          <w:rFonts w:ascii="微软雅黑" w:hAnsi="微软雅黑" w:eastAsia="微软雅黑"/>
          <w:sz w:val="18"/>
          <w:szCs w:val="18"/>
        </w:rPr>
      </w:pPr>
      <w:r>
        <w:rPr>
          <w:rFonts w:hint="eastAsia" w:ascii="微软雅黑" w:hAnsi="微软雅黑" w:eastAsia="微软雅黑"/>
          <w:sz w:val="18"/>
          <w:szCs w:val="18"/>
        </w:rPr>
        <w:t>代收借款人资金-&gt;</w:t>
      </w:r>
      <w:r>
        <w:rPr>
          <w:rFonts w:hint="eastAsia" w:ascii="微软雅黑" w:hAnsi="微软雅黑" w:eastAsia="微软雅黑"/>
          <w:b/>
          <w:sz w:val="18"/>
          <w:szCs w:val="18"/>
        </w:rPr>
        <w:t>还款专用中间账户</w:t>
      </w:r>
      <w:r>
        <w:rPr>
          <w:rFonts w:hint="eastAsia" w:ascii="微软雅黑" w:hAnsi="微软雅黑" w:eastAsia="微软雅黑"/>
          <w:sz w:val="18"/>
          <w:szCs w:val="18"/>
        </w:rPr>
        <w:t>-&gt;代付给投资人</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1000表示非标的相关的代收业务</w:t>
      </w:r>
    </w:p>
    <w:p>
      <w:pPr>
        <w:rPr>
          <w:rFonts w:ascii="微软雅黑" w:hAnsi="微软雅黑" w:eastAsia="微软雅黑"/>
          <w:sz w:val="18"/>
          <w:szCs w:val="18"/>
        </w:rPr>
      </w:pPr>
      <w:r>
        <w:rPr>
          <w:rFonts w:hint="eastAsia" w:ascii="微软雅黑" w:hAnsi="微软雅黑" w:eastAsia="微软雅黑"/>
          <w:sz w:val="18"/>
          <w:szCs w:val="18"/>
        </w:rPr>
        <w:t>2000表示非标的相关的代付业务</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t>注意：</w:t>
      </w:r>
      <w:r>
        <w:rPr>
          <w:rFonts w:hint="eastAsia" w:ascii="微软雅黑" w:hAnsi="微软雅黑" w:eastAsia="微软雅黑"/>
          <w:b/>
          <w:sz w:val="18"/>
          <w:szCs w:val="18"/>
        </w:rPr>
        <w:t>相同业务的代收代付外部业务码必须配套使用，</w:t>
      </w:r>
      <w:r>
        <w:rPr>
          <w:rFonts w:hint="eastAsia" w:ascii="微软雅黑" w:hAnsi="微软雅黑" w:eastAsia="微软雅黑"/>
          <w:sz w:val="18"/>
          <w:szCs w:val="18"/>
        </w:rPr>
        <w:t>否则将会造成中间账户资金混乱。</w:t>
      </w:r>
    </w:p>
    <w:p>
      <w:pPr>
        <w:rPr>
          <w:rFonts w:ascii="微软雅黑" w:hAnsi="微软雅黑" w:eastAsia="微软雅黑"/>
          <w:sz w:val="18"/>
          <w:szCs w:val="18"/>
        </w:rPr>
      </w:pPr>
    </w:p>
    <w:p>
      <w:pPr>
        <w:pStyle w:val="3"/>
        <w:rPr>
          <w:rFonts w:ascii="微软雅黑" w:hAnsi="微软雅黑" w:eastAsia="微软雅黑"/>
        </w:rPr>
      </w:pPr>
      <w:bookmarkStart w:id="945" w:name="_Toc462922080"/>
      <w:r>
        <w:rPr>
          <w:rFonts w:hint="eastAsia" w:ascii="微软雅黑" w:hAnsi="微软雅黑" w:eastAsia="微软雅黑"/>
        </w:rPr>
        <w:t>交易</w:t>
      </w:r>
      <w:r>
        <w:rPr>
          <w:rFonts w:ascii="微软雅黑" w:hAnsi="微软雅黑" w:eastAsia="微软雅黑"/>
        </w:rPr>
        <w:t>状态</w:t>
      </w:r>
      <w:bookmarkEnd w:id="945"/>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WAIT_PAY </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等待付款(系统不会异步通知)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PAY_FINISHED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已付款(系统会异步通知)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T</w:t>
            </w:r>
            <w:r>
              <w:rPr>
                <w:rFonts w:ascii="微软雅黑" w:hAnsi="微软雅黑" w:eastAsia="微软雅黑" w:cs="宋体"/>
                <w:color w:val="000000"/>
                <w:kern w:val="0"/>
                <w:sz w:val="18"/>
                <w:szCs w:val="18"/>
              </w:rPr>
              <w:t>RADE_FAILED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w:t>
            </w:r>
            <w:r>
              <w:rPr>
                <w:rFonts w:ascii="微软雅黑" w:hAnsi="微软雅黑" w:eastAsia="微软雅黑" w:cs="宋体"/>
                <w:color w:val="000000"/>
                <w:kern w:val="0"/>
                <w:sz w:val="18"/>
                <w:szCs w:val="18"/>
              </w:rPr>
              <w:t>失败</w:t>
            </w:r>
            <w:r>
              <w:rPr>
                <w:rFonts w:hint="eastAsia" w:ascii="微软雅黑" w:hAnsi="微软雅黑" w:eastAsia="微软雅黑" w:cs="宋体"/>
                <w:color w:val="000000"/>
                <w:kern w:val="0"/>
                <w:sz w:val="18"/>
                <w:szCs w:val="18"/>
              </w:rPr>
              <w:t>(系统会异步通知)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TRADE_FINISHED </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交易结束(系统会异步通知)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TRADE_CLOSED </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交易关闭（合作方通过调用交易取消接口来关闭）(系统会异步通知)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PRE_AUTH_APPLY_SUCCESS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代收冻结成功（商户通知）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PRE_AUTH_CANCELED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代收撤销</w:t>
            </w:r>
            <w:r>
              <w:rPr>
                <w:rFonts w:ascii="微软雅黑" w:hAnsi="微软雅黑" w:eastAsia="微软雅黑" w:cs="宋体"/>
                <w:color w:val="000000"/>
                <w:kern w:val="0"/>
                <w:sz w:val="18"/>
                <w:szCs w:val="18"/>
              </w:rPr>
              <w:t>成功</w:t>
            </w:r>
            <w:r>
              <w:rPr>
                <w:rFonts w:hint="eastAsia" w:ascii="微软雅黑" w:hAnsi="微软雅黑" w:eastAsia="微软雅黑" w:cs="宋体"/>
                <w:color w:val="000000"/>
                <w:kern w:val="0"/>
                <w:sz w:val="18"/>
                <w:szCs w:val="18"/>
              </w:rPr>
              <w:t>（商户通知）</w:t>
            </w:r>
          </w:p>
        </w:tc>
      </w:tr>
    </w:tbl>
    <w:p>
      <w:pPr>
        <w:rPr>
          <w:rFonts w:ascii="微软雅黑" w:hAnsi="微软雅黑" w:eastAsia="微软雅黑"/>
        </w:rPr>
      </w:pPr>
    </w:p>
    <w:p>
      <w:pPr>
        <w:pStyle w:val="3"/>
        <w:rPr>
          <w:rFonts w:ascii="微软雅黑" w:hAnsi="微软雅黑" w:eastAsia="微软雅黑"/>
        </w:rPr>
      </w:pPr>
      <w:bookmarkStart w:id="946" w:name="_Toc462922081"/>
      <w:r>
        <w:rPr>
          <w:rFonts w:hint="eastAsia" w:ascii="微软雅黑" w:hAnsi="微软雅黑" w:eastAsia="微软雅黑"/>
        </w:rPr>
        <w:t>退款</w:t>
      </w:r>
      <w:r>
        <w:rPr>
          <w:rFonts w:ascii="微软雅黑" w:hAnsi="微软雅黑" w:eastAsia="微软雅黑"/>
        </w:rPr>
        <w:t>状态</w:t>
      </w:r>
      <w:bookmarkEnd w:id="946"/>
    </w:p>
    <w:tbl>
      <w:tblPr>
        <w:tblStyle w:val="31"/>
        <w:tblW w:w="9709"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gridCol w:w="323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236" w:type="dxa"/>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236" w:type="dxa"/>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w:t>
            </w:r>
            <w:r>
              <w:rPr>
                <w:rFonts w:ascii="微软雅黑" w:hAnsi="微软雅黑" w:eastAsia="微软雅黑" w:cs="宋体"/>
                <w:color w:val="000000"/>
                <w:kern w:val="0"/>
                <w:sz w:val="18"/>
                <w:szCs w:val="18"/>
              </w:rPr>
              <w:t>AIT_REFUND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等待</w:t>
            </w:r>
            <w:r>
              <w:rPr>
                <w:rFonts w:ascii="微软雅黑" w:hAnsi="微软雅黑" w:eastAsia="微软雅黑" w:cs="宋体"/>
                <w:color w:val="000000"/>
                <w:kern w:val="0"/>
                <w:sz w:val="18"/>
                <w:szCs w:val="18"/>
              </w:rPr>
              <w:t>退款</w:t>
            </w:r>
            <w:r>
              <w:rPr>
                <w:rFonts w:hint="eastAsia" w:ascii="微软雅黑" w:hAnsi="微软雅黑" w:eastAsia="微软雅黑" w:cs="宋体"/>
                <w:color w:val="000000"/>
                <w:kern w:val="0"/>
                <w:sz w:val="18"/>
                <w:szCs w:val="18"/>
              </w:rPr>
              <w:t>（处理中</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(系统不会异步通知)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236" w:type="dxa"/>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PAY_FINISHED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已扣</w:t>
            </w:r>
            <w:r>
              <w:rPr>
                <w:rFonts w:ascii="微软雅黑" w:hAnsi="微软雅黑" w:eastAsia="微软雅黑" w:cs="宋体"/>
                <w:color w:val="000000"/>
                <w:kern w:val="0"/>
                <w:sz w:val="18"/>
                <w:szCs w:val="18"/>
              </w:rPr>
              <w:t>款（</w:t>
            </w:r>
            <w:r>
              <w:rPr>
                <w:rFonts w:hint="eastAsia" w:ascii="微软雅黑" w:hAnsi="微软雅黑" w:eastAsia="微软雅黑" w:cs="宋体"/>
                <w:color w:val="000000"/>
                <w:kern w:val="0"/>
                <w:sz w:val="18"/>
                <w:szCs w:val="18"/>
              </w:rPr>
              <w:t>处理中</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(系统不会异步通知)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退款成功(系统会异步通知)</w:t>
            </w:r>
          </w:p>
        </w:tc>
        <w:tc>
          <w:tcPr>
            <w:tcW w:w="3236" w:type="dxa"/>
          </w:tcPr>
          <w:p>
            <w:pPr>
              <w:rPr>
                <w:rFonts w:ascii="微软雅黑" w:hAnsi="微软雅黑" w:eastAsia="微软雅黑"/>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gridAfter w:val="1"/>
          <w:wAfter w:w="3236" w:type="dxa"/>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FAILED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退款失败(系统会异步通知)</w:t>
            </w:r>
          </w:p>
        </w:tc>
      </w:tr>
    </w:tbl>
    <w:p>
      <w:pPr>
        <w:rPr>
          <w:rFonts w:ascii="微软雅黑" w:hAnsi="微软雅黑" w:eastAsia="微软雅黑"/>
        </w:rPr>
      </w:pPr>
    </w:p>
    <w:p>
      <w:pPr>
        <w:pStyle w:val="3"/>
        <w:rPr>
          <w:rFonts w:ascii="微软雅黑" w:hAnsi="微软雅黑" w:eastAsia="微软雅黑"/>
        </w:rPr>
      </w:pPr>
      <w:bookmarkStart w:id="947" w:name="_Toc462922082"/>
      <w:r>
        <w:rPr>
          <w:rFonts w:hint="eastAsia" w:ascii="微软雅黑" w:hAnsi="微软雅黑" w:eastAsia="微软雅黑"/>
        </w:rPr>
        <w:t>支付</w:t>
      </w:r>
      <w:r>
        <w:rPr>
          <w:rFonts w:ascii="微软雅黑" w:hAnsi="微软雅黑" w:eastAsia="微软雅黑"/>
        </w:rPr>
        <w:t>状态</w:t>
      </w:r>
      <w:bookmarkEnd w:id="947"/>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成功(系统会异步通知)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FAILED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失败(系统会异步通知)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PROCESSING</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处理中(系统不会异步通知)</w:t>
            </w:r>
          </w:p>
        </w:tc>
      </w:tr>
    </w:tbl>
    <w:p>
      <w:pPr>
        <w:rPr>
          <w:rFonts w:ascii="微软雅黑" w:hAnsi="微软雅黑" w:eastAsia="微软雅黑"/>
        </w:rPr>
      </w:pPr>
    </w:p>
    <w:p>
      <w:pPr>
        <w:pStyle w:val="3"/>
        <w:rPr>
          <w:rFonts w:ascii="微软雅黑" w:hAnsi="微软雅黑" w:eastAsia="微软雅黑"/>
        </w:rPr>
      </w:pPr>
      <w:bookmarkStart w:id="948" w:name="_Toc462922083"/>
      <w:r>
        <w:rPr>
          <w:rFonts w:hint="eastAsia" w:ascii="微软雅黑" w:hAnsi="微软雅黑" w:eastAsia="微软雅黑"/>
        </w:rPr>
        <w:t>充值状态</w:t>
      </w:r>
      <w:bookmarkEnd w:id="948"/>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成功(系统会异步通知)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FAILED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失败(系统会异步通知)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PROCESSING</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处理中(系统不会异步通知)</w:t>
            </w:r>
          </w:p>
        </w:tc>
      </w:tr>
    </w:tbl>
    <w:p>
      <w:pPr>
        <w:rPr>
          <w:rFonts w:ascii="微软雅黑" w:hAnsi="微软雅黑" w:eastAsia="微软雅黑"/>
        </w:rPr>
      </w:pPr>
    </w:p>
    <w:p>
      <w:pPr>
        <w:pStyle w:val="3"/>
        <w:rPr>
          <w:rFonts w:ascii="微软雅黑" w:hAnsi="微软雅黑" w:eastAsia="微软雅黑"/>
        </w:rPr>
      </w:pPr>
      <w:bookmarkStart w:id="949" w:name="_Toc462922084"/>
      <w:r>
        <w:rPr>
          <w:rFonts w:hint="eastAsia" w:ascii="微软雅黑" w:hAnsi="微软雅黑" w:eastAsia="微软雅黑"/>
        </w:rPr>
        <w:t>提现</w:t>
      </w:r>
      <w:r>
        <w:rPr>
          <w:rFonts w:ascii="微软雅黑" w:hAnsi="微软雅黑" w:eastAsia="微软雅黑"/>
        </w:rPr>
        <w:t>状态</w:t>
      </w:r>
      <w:bookmarkEnd w:id="949"/>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INIT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初始化</w:t>
            </w:r>
            <w:r>
              <w:rPr>
                <w:rFonts w:hint="eastAsia" w:ascii="微软雅黑" w:hAnsi="微软雅黑" w:eastAsia="微软雅黑" w:cs="宋体"/>
                <w:color w:val="000000"/>
                <w:kern w:val="0"/>
                <w:sz w:val="18"/>
                <w:szCs w:val="18"/>
              </w:rPr>
              <w:t>（新浪支付安全模式订单状态）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成功(系统会异步通知)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FAILED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失败(系统会异步通知)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PROCESSING</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处理中(系统不会异步通知)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R</w:t>
            </w:r>
            <w:r>
              <w:rPr>
                <w:rFonts w:ascii="微软雅黑" w:hAnsi="微软雅黑" w:eastAsia="微软雅黑" w:cs="宋体"/>
                <w:color w:val="000000"/>
                <w:kern w:val="0"/>
                <w:sz w:val="18"/>
                <w:szCs w:val="18"/>
              </w:rPr>
              <w:t>ETURNT_TICKET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退票(系统会异步通知)</w:t>
            </w:r>
          </w:p>
        </w:tc>
      </w:tr>
    </w:tbl>
    <w:p>
      <w:pPr>
        <w:rPr>
          <w:rFonts w:ascii="微软雅黑" w:hAnsi="微软雅黑" w:eastAsia="微软雅黑"/>
        </w:rPr>
      </w:pPr>
    </w:p>
    <w:p>
      <w:pPr>
        <w:pStyle w:val="3"/>
        <w:rPr>
          <w:rFonts w:ascii="微软雅黑" w:hAnsi="微软雅黑" w:eastAsia="微软雅黑"/>
        </w:rPr>
      </w:pPr>
      <w:bookmarkStart w:id="950" w:name="_Toc462922085"/>
      <w:r>
        <w:rPr>
          <w:rFonts w:hint="eastAsia" w:ascii="微软雅黑" w:hAnsi="微软雅黑" w:eastAsia="微软雅黑"/>
        </w:rPr>
        <w:t>批次状态</w:t>
      </w:r>
      <w:bookmarkEnd w:id="950"/>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WAIT_PROCESS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待处理(系统不会异步通知)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PROCESSING</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处理中(系统不会异步通知)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FINISHED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处理结束(系统会异步通知)</w:t>
            </w:r>
          </w:p>
        </w:tc>
      </w:tr>
    </w:tbl>
    <w:p>
      <w:pPr>
        <w:rPr>
          <w:rFonts w:ascii="微软雅黑" w:hAnsi="微软雅黑" w:eastAsia="微软雅黑"/>
        </w:rPr>
      </w:pPr>
    </w:p>
    <w:p>
      <w:pPr>
        <w:pStyle w:val="3"/>
        <w:rPr>
          <w:rFonts w:ascii="微软雅黑" w:hAnsi="微软雅黑" w:eastAsia="微软雅黑"/>
        </w:rPr>
      </w:pPr>
      <w:bookmarkStart w:id="951" w:name="_支付方式扩展"/>
      <w:bookmarkEnd w:id="951"/>
      <w:bookmarkStart w:id="952" w:name="_Toc462922086"/>
      <w:r>
        <w:rPr>
          <w:rFonts w:hint="eastAsia" w:ascii="微软雅黑" w:hAnsi="微软雅黑" w:eastAsia="微软雅黑"/>
        </w:rPr>
        <w:t>支付</w:t>
      </w:r>
      <w:r>
        <w:rPr>
          <w:rFonts w:ascii="微软雅黑" w:hAnsi="微软雅黑" w:eastAsia="微软雅黑"/>
        </w:rPr>
        <w:t>方式</w:t>
      </w:r>
      <w:r>
        <w:rPr>
          <w:rFonts w:hint="eastAsia" w:ascii="微软雅黑" w:hAnsi="微软雅黑" w:eastAsia="微软雅黑"/>
        </w:rPr>
        <w:t>扩展</w:t>
      </w:r>
      <w:bookmarkEnd w:id="952"/>
    </w:p>
    <w:tbl>
      <w:tblPr>
        <w:tblStyle w:val="31"/>
        <w:tblW w:w="8533" w:type="dxa"/>
        <w:tblInd w:w="15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20"/>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vAlign w:val="center"/>
          </w:tcPr>
          <w:p>
            <w:pPr>
              <w:autoSpaceDE w:val="0"/>
              <w:autoSpaceDN w:val="0"/>
              <w:adjustRightInd w:val="0"/>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网银（</w:t>
            </w:r>
            <w:r>
              <w:rPr>
                <w:rFonts w:ascii="微软雅黑" w:hAnsi="微软雅黑" w:eastAsia="微软雅黑"/>
                <w:b/>
                <w:sz w:val="18"/>
                <w:szCs w:val="18"/>
              </w:rPr>
              <w:t>online</w:t>
            </w:r>
            <w:r>
              <w:rPr>
                <w:rFonts w:hint="eastAsia" w:ascii="微软雅黑" w:hAnsi="微软雅黑" w:eastAsia="微软雅黑"/>
                <w:b/>
                <w:sz w:val="18"/>
                <w:szCs w:val="18"/>
              </w:rPr>
              <w:t>_</w:t>
            </w:r>
            <w:r>
              <w:rPr>
                <w:rFonts w:ascii="微软雅黑" w:hAnsi="微软雅黑" w:eastAsia="微软雅黑"/>
                <w:b/>
                <w:sz w:val="18"/>
                <w:szCs w:val="18"/>
              </w:rPr>
              <w:t>bank</w:t>
            </w:r>
            <w:r>
              <w:rPr>
                <w:rFonts w:ascii="微软雅黑" w:hAnsi="微软雅黑" w:eastAsia="微软雅黑" w:cs="宋体"/>
                <w:b/>
                <w:color w:val="000000"/>
                <w:kern w:val="0"/>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w:t>
            </w:r>
            <w:r>
              <w:rPr>
                <w:rFonts w:ascii="微软雅黑" w:hAnsi="微软雅黑" w:eastAsia="微软雅黑"/>
                <w:sz w:val="18"/>
                <w:szCs w:val="18"/>
              </w:rPr>
              <w:t>代码</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 xml:space="preserve">String(16) </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银行代码，</w:t>
            </w:r>
            <w:r>
              <w:rPr>
                <w:rFonts w:ascii="微软雅黑" w:hAnsi="微软雅黑" w:eastAsia="微软雅黑"/>
                <w:sz w:val="18"/>
                <w:szCs w:val="18"/>
              </w:rPr>
              <w:t>见附录</w:t>
            </w:r>
            <w:r>
              <w:rPr>
                <w:rFonts w:hint="eastAsia" w:ascii="微软雅黑" w:hAnsi="微软雅黑" w:eastAsia="微软雅黑"/>
                <w:sz w:val="18"/>
                <w:szCs w:val="18"/>
              </w:rPr>
              <w:t>，</w:t>
            </w:r>
          </w:p>
          <w:p>
            <w:pPr>
              <w:pStyle w:val="33"/>
              <w:rPr>
                <w:rFonts w:ascii="微软雅黑" w:hAnsi="微软雅黑" w:eastAsia="微软雅黑"/>
                <w:sz w:val="18"/>
                <w:szCs w:val="18"/>
              </w:rPr>
            </w:pPr>
            <w:r>
              <w:rPr>
                <w:rFonts w:hint="eastAsia" w:ascii="微软雅黑" w:hAnsi="微软雅黑" w:eastAsia="微软雅黑"/>
                <w:sz w:val="18"/>
                <w:szCs w:val="18"/>
              </w:rPr>
              <w:t>1、如果选择SINAPAY,则跳转新浪支付收银台，跳转方式见</w:t>
            </w:r>
            <w:r>
              <w:fldChar w:fldCharType="begin"/>
            </w:r>
            <w:r>
              <w:instrText xml:space="preserve"> HYPERLINK \l "_接入类型" </w:instrText>
            </w:r>
            <w:r>
              <w:fldChar w:fldCharType="separate"/>
            </w:r>
            <w:r>
              <w:rPr>
                <w:rStyle w:val="29"/>
                <w:rFonts w:hint="eastAsia" w:ascii="微软雅黑" w:hAnsi="微软雅黑" w:eastAsia="微软雅黑"/>
                <w:sz w:val="18"/>
                <w:szCs w:val="18"/>
              </w:rPr>
              <w:t>接入类型</w:t>
            </w:r>
            <w:r>
              <w:rPr>
                <w:rStyle w:val="29"/>
                <w:rFonts w:hint="eastAsia" w:ascii="微软雅黑" w:hAnsi="微软雅黑" w:eastAsia="微软雅黑"/>
                <w:sz w:val="18"/>
                <w:szCs w:val="18"/>
              </w:rPr>
              <w:fldChar w:fldCharType="end"/>
            </w:r>
            <w:r>
              <w:rPr>
                <w:rFonts w:hint="eastAsia" w:ascii="微软雅黑" w:hAnsi="微软雅黑" w:eastAsia="微软雅黑"/>
                <w:sz w:val="18"/>
                <w:szCs w:val="18"/>
              </w:rPr>
              <w:t>中的类型1；</w:t>
            </w:r>
          </w:p>
          <w:p>
            <w:pPr>
              <w:pStyle w:val="33"/>
              <w:rPr>
                <w:rFonts w:ascii="微软雅黑" w:hAnsi="微软雅黑" w:eastAsia="微软雅黑"/>
                <w:sz w:val="18"/>
                <w:szCs w:val="18"/>
              </w:rPr>
            </w:pPr>
            <w:r>
              <w:rPr>
                <w:rFonts w:hint="eastAsia" w:ascii="微软雅黑" w:hAnsi="微软雅黑" w:eastAsia="微软雅黑"/>
                <w:sz w:val="18"/>
                <w:szCs w:val="18"/>
              </w:rPr>
              <w:t>2、如果选择具体银行（比如ICBC）将直接跳转银行页面（不展现新浪支付收银台），跳转方式见</w:t>
            </w:r>
            <w:r>
              <w:fldChar w:fldCharType="begin"/>
            </w:r>
            <w:r>
              <w:instrText xml:space="preserve"> HYPERLINK \l "_接入类型" </w:instrText>
            </w:r>
            <w:r>
              <w:fldChar w:fldCharType="separate"/>
            </w:r>
            <w:r>
              <w:rPr>
                <w:rStyle w:val="29"/>
                <w:rFonts w:hint="eastAsia" w:ascii="微软雅黑" w:hAnsi="微软雅黑" w:eastAsia="微软雅黑"/>
                <w:sz w:val="18"/>
                <w:szCs w:val="18"/>
              </w:rPr>
              <w:t>接入类型</w:t>
            </w:r>
            <w:r>
              <w:rPr>
                <w:rStyle w:val="29"/>
                <w:rFonts w:hint="eastAsia" w:ascii="微软雅黑" w:hAnsi="微软雅黑" w:eastAsia="微软雅黑"/>
                <w:sz w:val="18"/>
                <w:szCs w:val="18"/>
              </w:rPr>
              <w:fldChar w:fldCharType="end"/>
            </w:r>
            <w:r>
              <w:rPr>
                <w:rFonts w:hint="eastAsia" w:ascii="微软雅黑" w:hAnsi="微软雅黑" w:eastAsia="微软雅黑"/>
                <w:sz w:val="18"/>
                <w:szCs w:val="18"/>
              </w:rPr>
              <w:t>中的类型2（须有直连权限）</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SINAPAY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shd w:val="clear" w:color="auto" w:fill="CCE8CF"/>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shd w:val="clear" w:color="auto" w:fill="CCE8CF"/>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shd w:val="clear" w:color="auto" w:fill="CCE8CF"/>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shd w:val="clear" w:color="auto" w:fill="CCE8CF"/>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tcPr>
          <w:p>
            <w:pPr>
              <w:autoSpaceDE w:val="0"/>
              <w:autoSpaceDN w:val="0"/>
              <w:adjustRightInd w:val="0"/>
              <w:jc w:val="left"/>
              <w:rPr>
                <w:rFonts w:ascii="微软雅黑" w:hAnsi="微软雅黑" w:eastAsia="微软雅黑" w:cs="宋体"/>
                <w:b/>
                <w:color w:val="000000"/>
                <w:kern w:val="0"/>
                <w:sz w:val="18"/>
                <w:szCs w:val="18"/>
              </w:rPr>
            </w:pPr>
            <w:r>
              <w:rPr>
                <w:rFonts w:hint="eastAsia" w:ascii="微软雅黑" w:hAnsi="微软雅黑" w:eastAsia="微软雅黑"/>
                <w:b/>
                <w:sz w:val="18"/>
                <w:szCs w:val="18"/>
              </w:rPr>
              <w:t>余额</w:t>
            </w:r>
            <w:r>
              <w:rPr>
                <w:rFonts w:ascii="微软雅黑" w:hAnsi="微软雅黑" w:eastAsia="微软雅黑"/>
                <w:b/>
                <w:sz w:val="18"/>
                <w:szCs w:val="18"/>
              </w:rPr>
              <w:t>（</w:t>
            </w:r>
            <w:r>
              <w:rPr>
                <w:rFonts w:hint="eastAsia" w:ascii="微软雅黑" w:hAnsi="微软雅黑" w:eastAsia="微软雅黑"/>
                <w:b/>
                <w:sz w:val="18"/>
                <w:szCs w:val="18"/>
              </w:rPr>
              <w:t>b</w:t>
            </w:r>
            <w:r>
              <w:rPr>
                <w:rFonts w:ascii="微软雅黑" w:hAnsi="微软雅黑" w:eastAsia="微软雅黑"/>
                <w:b/>
                <w:sz w:val="18"/>
                <w:szCs w:val="18"/>
              </w:rPr>
              <w:t>alance</w:t>
            </w:r>
            <w:r>
              <w:rPr>
                <w:rFonts w:hint="eastAsia" w:ascii="微软雅黑" w:hAnsi="微软雅黑" w:eastAsia="微软雅黑"/>
                <w:b/>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帐户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w:t>
            </w:r>
            <w:r>
              <w:rPr>
                <w:rFonts w:ascii="微软雅黑" w:hAnsi="微软雅黑" w:eastAsia="微软雅黑"/>
                <w:sz w:val="18"/>
                <w:szCs w:val="18"/>
              </w:rPr>
              <w:t>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b/>
                <w:sz w:val="18"/>
                <w:szCs w:val="18"/>
              </w:rPr>
            </w:pPr>
            <w:r>
              <w:rPr>
                <w:rFonts w:hint="eastAsia" w:ascii="微软雅黑" w:hAnsi="微软雅黑" w:eastAsia="微软雅黑"/>
                <w:sz w:val="18"/>
                <w:szCs w:val="18"/>
              </w:rPr>
              <w:t>B</w:t>
            </w:r>
            <w:r>
              <w:rPr>
                <w:rFonts w:ascii="微软雅黑" w:hAnsi="微软雅黑" w:eastAsia="微软雅黑"/>
                <w:sz w:val="18"/>
                <w:szCs w:val="18"/>
              </w:rPr>
              <w:t>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b/>
                <w:sz w:val="18"/>
                <w:szCs w:val="18"/>
              </w:rPr>
            </w:pPr>
            <w:r>
              <w:rPr>
                <w:rFonts w:hint="eastAsia" w:ascii="微软雅黑" w:hAnsi="微软雅黑" w:eastAsia="微软雅黑"/>
                <w:b/>
                <w:sz w:val="18"/>
                <w:szCs w:val="18"/>
              </w:rPr>
              <w:t>绑定</w:t>
            </w:r>
            <w:r>
              <w:rPr>
                <w:rFonts w:ascii="微软雅黑" w:hAnsi="微软雅黑" w:eastAsia="微软雅黑"/>
                <w:b/>
                <w:sz w:val="18"/>
                <w:szCs w:val="18"/>
              </w:rPr>
              <w:t>支付（binding_pay）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绑定卡</w:t>
            </w:r>
            <w:r>
              <w:rPr>
                <w:rFonts w:ascii="微软雅黑" w:hAnsi="微软雅黑" w:eastAsia="微软雅黑"/>
                <w:sz w:val="18"/>
                <w:szCs w:val="18"/>
              </w:rPr>
              <w:t>ID</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w:t>
            </w:r>
            <w:r>
              <w:rPr>
                <w:rFonts w:ascii="微软雅黑" w:hAnsi="微软雅黑" w:eastAsia="微软雅黑"/>
                <w:sz w:val="18"/>
                <w:szCs w:val="18"/>
              </w:rPr>
              <w:t>银行卡返回的ID号</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ascii="微软雅黑" w:hAnsi="微软雅黑" w:eastAsia="微软雅黑"/>
                <w:sz w:val="18"/>
                <w:szCs w:val="18"/>
              </w:rPr>
              <w:t>5446010</w:t>
            </w:r>
          </w:p>
        </w:tc>
      </w:tr>
    </w:tbl>
    <w:p>
      <w:pP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p>
      <w:pPr>
        <w:numPr>
          <w:ilvl w:val="3"/>
          <w:numId w:val="31"/>
        </w:num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当商户选择新浪支付收银台 (online_bank + SINAPAY)</w:t>
      </w:r>
    </w:p>
    <w:p>
      <w:pPr>
        <w:ind w:left="360"/>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跳转方式 为商户后台请求新浪支付的交易网关，</w:t>
      </w:r>
    </w:p>
    <w:p>
      <w:pPr>
        <w:ind w:left="360"/>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r>
        <w:rPr>
          <w:rFonts w:ascii="微软雅黑" w:hAnsi="微软雅黑" w:eastAsia="微软雅黑" w:cs="宋体"/>
          <w:color w:val="000000"/>
          <w:kern w:val="0"/>
          <w:sz w:val="18"/>
          <w:szCs w:val="18"/>
        </w:rPr>
        <w:t>0版本</w:t>
      </w:r>
      <w:r>
        <w:rPr>
          <w:rFonts w:hint="eastAsia" w:ascii="微软雅黑" w:hAnsi="微软雅黑" w:eastAsia="微软雅黑" w:cs="宋体"/>
          <w:color w:val="000000"/>
          <w:kern w:val="0"/>
          <w:sz w:val="18"/>
          <w:szCs w:val="18"/>
        </w:rPr>
        <w:t>网关将返回form表单，由商户系统重定向用户到新浪支付收银台</w:t>
      </w:r>
    </w:p>
    <w:p>
      <w:pPr>
        <w:rPr>
          <w:rFonts w:ascii="微软雅黑" w:hAnsi="微软雅黑" w:eastAsia="微软雅黑"/>
        </w:rPr>
      </w:pPr>
      <w:r>
        <w:rPr>
          <w:rFonts w:ascii="微软雅黑" w:hAnsi="微软雅黑" w:eastAsia="微软雅黑"/>
        </w:rPr>
        <w:drawing>
          <wp:inline distT="0" distB="0" distL="114300" distR="114300">
            <wp:extent cx="5486400" cy="2247265"/>
            <wp:effectExtent l="0" t="0" r="0" b="63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9"/>
                    <a:stretch>
                      <a:fillRect/>
                    </a:stretch>
                  </pic:blipFill>
                  <pic:spPr>
                    <a:xfrm>
                      <a:off x="0" y="0"/>
                      <a:ext cx="5486400" cy="2247265"/>
                    </a:xfrm>
                    <a:prstGeom prst="rect">
                      <a:avLst/>
                    </a:prstGeom>
                    <a:noFill/>
                    <a:ln w="9525">
                      <a:noFill/>
                    </a:ln>
                  </pic:spPr>
                </pic:pic>
              </a:graphicData>
            </a:graphic>
          </wp:inline>
        </w:drawing>
      </w:r>
    </w:p>
    <w:p>
      <w:pPr>
        <w:ind w:firstLine="360" w:firstLineChars="200"/>
        <w:rPr>
          <w:rFonts w:ascii="微软雅黑" w:hAnsi="微软雅黑" w:eastAsia="微软雅黑" w:cs="宋体"/>
          <w:kern w:val="0"/>
          <w:sz w:val="18"/>
          <w:szCs w:val="18"/>
        </w:rPr>
      </w:pPr>
      <w:r>
        <w:rPr>
          <w:rFonts w:ascii="微软雅黑" w:hAnsi="微软雅黑" w:eastAsia="微软雅黑" w:cs="宋体"/>
          <w:kern w:val="0"/>
          <w:sz w:val="18"/>
          <w:szCs w:val="18"/>
        </w:rPr>
        <w:t>1.1版本</w:t>
      </w:r>
      <w:r>
        <w:rPr>
          <w:rFonts w:hint="eastAsia" w:ascii="微软雅黑" w:hAnsi="微软雅黑" w:eastAsia="微软雅黑" w:cs="宋体"/>
          <w:kern w:val="0"/>
          <w:sz w:val="18"/>
          <w:szCs w:val="18"/>
        </w:rPr>
        <w:t>同步返回的响应结果是序列化为JSON格式的报文。同步响应结果中包含新浪支付收银台地址参数“redirect_url”，商户系统需要对响应结果进行处理，并使用“redirect_url”参数将用户重定向到新浪支付收银台</w:t>
      </w:r>
    </w:p>
    <w:p>
      <w:pPr>
        <w:rPr>
          <w:rFonts w:ascii="微软雅黑" w:hAnsi="微软雅黑" w:eastAsia="微软雅黑" w:cs="宋体"/>
          <w:color w:val="000000"/>
          <w:kern w:val="0"/>
          <w:sz w:val="18"/>
          <w:szCs w:val="18"/>
        </w:rPr>
      </w:pPr>
      <w:r>
        <w:rPr>
          <w:rFonts w:ascii="微软雅黑" w:hAnsi="微软雅黑" w:eastAsia="微软雅黑"/>
        </w:rPr>
        <w:drawing>
          <wp:inline distT="0" distB="0" distL="114300" distR="114300">
            <wp:extent cx="5486400" cy="21094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86400" cy="2109470"/>
                    </a:xfrm>
                    <a:prstGeom prst="rect">
                      <a:avLst/>
                    </a:prstGeom>
                    <a:noFill/>
                    <a:ln w="9525">
                      <a:noFill/>
                    </a:ln>
                  </pic:spPr>
                </pic:pic>
              </a:graphicData>
            </a:graphic>
          </wp:inline>
        </w:drawing>
      </w:r>
    </w:p>
    <w:p>
      <w:pPr>
        <w:numPr>
          <w:ilvl w:val="3"/>
          <w:numId w:val="31"/>
        </w:num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商户采用直连（即不展现新浪支付页面） 的网银支付（online_bank + 具体银行）</w:t>
      </w:r>
    </w:p>
    <w:p>
      <w:pPr>
        <w:ind w:firstLine="420"/>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跳转流程为商户平台先重定向用户到新浪支付网关，新浪支付网关再将用户重定向到银行页面，如图，</w:t>
      </w:r>
      <w:r>
        <w:rPr>
          <w:rFonts w:ascii="微软雅黑" w:hAnsi="微软雅黑" w:eastAsia="微软雅黑" w:cs="宋体"/>
          <w:color w:val="000000"/>
          <w:kern w:val="0"/>
          <w:sz w:val="18"/>
          <w:szCs w:val="18"/>
        </w:rPr>
        <w:t xml:space="preserve"> </w:t>
      </w:r>
    </w:p>
    <w:p>
      <w:pPr>
        <w:rPr>
          <w:rFonts w:ascii="微软雅黑" w:hAnsi="微软雅黑" w:eastAsia="微软雅黑"/>
        </w:rPr>
      </w:pPr>
      <w:r>
        <w:rPr>
          <w:rFonts w:ascii="微软雅黑" w:hAnsi="微软雅黑" w:eastAsia="微软雅黑"/>
        </w:rPr>
        <w:drawing>
          <wp:inline distT="0" distB="0" distL="114300" distR="114300">
            <wp:extent cx="5486400" cy="28149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86400" cy="2814955"/>
                    </a:xfrm>
                    <a:prstGeom prst="rect">
                      <a:avLst/>
                    </a:prstGeom>
                    <a:noFill/>
                    <a:ln w="9525">
                      <a:noFill/>
                    </a:ln>
                  </pic:spPr>
                </pic:pic>
              </a:graphicData>
            </a:graphic>
          </wp:inline>
        </w:drawing>
      </w:r>
    </w:p>
    <w:p>
      <w:pPr>
        <w:ind w:left="420"/>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选择该种调用方式的原因</w:t>
      </w:r>
      <w:r>
        <w:rPr>
          <w:rFonts w:hint="eastAsia" w:ascii="微软雅黑" w:hAnsi="微软雅黑" w:eastAsia="微软雅黑" w:cs="宋体"/>
          <w:color w:val="000000"/>
          <w:kern w:val="0"/>
          <w:sz w:val="18"/>
          <w:szCs w:val="18"/>
        </w:rPr>
        <w:t>是，</w:t>
      </w:r>
      <w:r>
        <w:rPr>
          <w:rFonts w:ascii="微软雅黑" w:hAnsi="微软雅黑" w:eastAsia="微软雅黑" w:cs="宋体"/>
          <w:color w:val="000000"/>
          <w:kern w:val="0"/>
          <w:sz w:val="18"/>
          <w:szCs w:val="18"/>
        </w:rPr>
        <w:t>银行会验证调用链接的HTTP Referer是否来自新浪支付</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HTTP Referer是header的一部分，告诉服务器我是从哪个页面链接过来的</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所以必须由用户浏览器亲自链接</w:t>
      </w:r>
      <w:r>
        <w:rPr>
          <w:rFonts w:hint="eastAsia" w:ascii="微软雅黑" w:hAnsi="微软雅黑" w:eastAsia="微软雅黑" w:cs="宋体"/>
          <w:color w:val="000000"/>
          <w:kern w:val="0"/>
          <w:sz w:val="18"/>
          <w:szCs w:val="18"/>
        </w:rPr>
        <w:t>新浪支付</w:t>
      </w:r>
      <w:r>
        <w:rPr>
          <w:rFonts w:ascii="微软雅黑" w:hAnsi="微软雅黑" w:eastAsia="微软雅黑" w:cs="宋体"/>
          <w:color w:val="000000"/>
          <w:kern w:val="0"/>
          <w:sz w:val="18"/>
          <w:szCs w:val="18"/>
        </w:rPr>
        <w:t>交易网关</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再调用银行网关</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才能通过校验</w:t>
      </w:r>
      <w:r>
        <w:rPr>
          <w:rFonts w:hint="eastAsia" w:ascii="微软雅黑" w:hAnsi="微软雅黑" w:eastAsia="微软雅黑" w:cs="宋体"/>
          <w:color w:val="000000"/>
          <w:kern w:val="0"/>
          <w:sz w:val="18"/>
          <w:szCs w:val="18"/>
        </w:rPr>
        <w:t>。</w:t>
      </w:r>
    </w:p>
    <w:p>
      <w:pPr>
        <w:numPr>
          <w:ilvl w:val="2"/>
          <w:numId w:val="31"/>
        </w:num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选择其他支付方式，没有重定向操作，均由商户后台直接请求新浪支付网关完成支付</w:t>
      </w:r>
    </w:p>
    <w:p>
      <w:pPr>
        <w:numPr>
          <w:ilvl w:val="2"/>
          <w:numId w:val="31"/>
        </w:num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线下支付方式，仅在3.10充值接口可以使用，并仅支持企业用户。</w:t>
      </w:r>
    </w:p>
    <w:p>
      <w:pPr>
        <w:numPr>
          <w:ilvl w:val="2"/>
          <w:numId w:val="31"/>
        </w:numPr>
        <w:rPr>
          <w:rFonts w:ascii="微软雅黑" w:hAnsi="微软雅黑" w:eastAsia="微软雅黑" w:cs="宋体"/>
          <w:color w:val="000000"/>
          <w:kern w:val="0"/>
          <w:sz w:val="18"/>
          <w:szCs w:val="18"/>
        </w:rPr>
      </w:pPr>
      <w:r>
        <w:rPr>
          <w:rFonts w:hint="eastAsia" w:ascii="微软雅黑" w:hAnsi="微软雅黑" w:eastAsia="微软雅黑" w:cs="Arial"/>
          <w:color w:val="000000"/>
          <w:kern w:val="0"/>
          <w:sz w:val="18"/>
          <w:szCs w:val="18"/>
        </w:rPr>
        <w:t>接口版本1.2 支持 1.1版本所有功能，且统一使用JSON格式返回网关错误信息，并且新增网关错误展示页面UR</w:t>
      </w:r>
      <w:r>
        <w:rPr>
          <w:rFonts w:ascii="微软雅黑" w:hAnsi="微软雅黑" w:eastAsia="微软雅黑" w:cs="Arial"/>
          <w:color w:val="000000"/>
          <w:kern w:val="0"/>
          <w:sz w:val="18"/>
          <w:szCs w:val="18"/>
        </w:rPr>
        <w:t>L</w:t>
      </w:r>
      <w:r>
        <w:rPr>
          <w:rFonts w:hint="eastAsia" w:ascii="微软雅黑" w:hAnsi="微软雅黑" w:eastAsia="微软雅黑" w:cs="Arial"/>
          <w:color w:val="000000"/>
          <w:kern w:val="0"/>
          <w:sz w:val="18"/>
          <w:szCs w:val="18"/>
        </w:rPr>
        <w:t>。</w:t>
      </w:r>
    </w:p>
    <w:p>
      <w:pPr>
        <w:pStyle w:val="3"/>
        <w:rPr>
          <w:rFonts w:ascii="微软雅黑" w:hAnsi="微软雅黑" w:eastAsia="微软雅黑"/>
        </w:rPr>
      </w:pPr>
      <w:bookmarkStart w:id="953" w:name="_Toc462922087"/>
      <w:r>
        <w:rPr>
          <w:rFonts w:hint="eastAsia" w:ascii="微软雅黑" w:hAnsi="微软雅黑" w:eastAsia="微软雅黑"/>
        </w:rPr>
        <w:t>支付</w:t>
      </w:r>
      <w:r>
        <w:rPr>
          <w:rFonts w:ascii="微软雅黑" w:hAnsi="微软雅黑" w:eastAsia="微软雅黑"/>
        </w:rPr>
        <w:t>方式</w:t>
      </w:r>
      <w:r>
        <w:rPr>
          <w:rFonts w:hint="eastAsia" w:ascii="微软雅黑" w:hAnsi="微软雅黑" w:eastAsia="微软雅黑"/>
        </w:rPr>
        <w:t>扩展(异步通知)</w:t>
      </w:r>
      <w:bookmarkEnd w:id="953"/>
    </w:p>
    <w:p>
      <w:pPr>
        <w:rPr>
          <w:rFonts w:ascii="微软雅黑" w:hAnsi="微软雅黑" w:eastAsia="微软雅黑"/>
          <w:sz w:val="18"/>
          <w:szCs w:val="18"/>
        </w:rPr>
      </w:pPr>
      <w:r>
        <w:rPr>
          <w:rFonts w:hint="eastAsia" w:ascii="微软雅黑" w:hAnsi="微软雅黑" w:eastAsia="微软雅黑"/>
          <w:sz w:val="18"/>
          <w:szCs w:val="18"/>
        </w:rPr>
        <w:t>商户在组装sina支付回调地址（notify_url）时，需要加入特殊参数</w:t>
      </w:r>
      <w:r>
        <w:rPr>
          <w:rFonts w:ascii="微软雅黑" w:hAnsi="微软雅黑" w:eastAsia="微软雅黑"/>
          <w:sz w:val="18"/>
          <w:szCs w:val="18"/>
        </w:rPr>
        <w:t>sinaPnsVersion=v0.1</w:t>
      </w:r>
      <w:r>
        <w:rPr>
          <w:rFonts w:hint="eastAsia" w:ascii="微软雅黑" w:hAnsi="微软雅黑" w:eastAsia="微软雅黑"/>
          <w:sz w:val="18"/>
          <w:szCs w:val="18"/>
        </w:rPr>
        <w:t>例如 (http://www.abc.com?</w:t>
      </w:r>
      <w:r>
        <w:rPr>
          <w:rFonts w:ascii="微软雅黑" w:hAnsi="微软雅黑" w:eastAsia="微软雅黑"/>
          <w:sz w:val="18"/>
          <w:szCs w:val="18"/>
        </w:rPr>
        <w:t xml:space="preserve"> sinaPnsVersion=v0.1</w:t>
      </w:r>
      <w:r>
        <w:rPr>
          <w:rFonts w:hint="eastAsia"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注意：</w:t>
      </w:r>
    </w:p>
    <w:p>
      <w:pPr>
        <w:rPr>
          <w:rFonts w:ascii="微软雅黑" w:hAnsi="微软雅黑" w:eastAsia="微软雅黑"/>
          <w:sz w:val="18"/>
          <w:szCs w:val="18"/>
        </w:rPr>
      </w:pPr>
      <w:r>
        <w:rPr>
          <w:rFonts w:hint="eastAsia" w:ascii="微软雅黑" w:hAnsi="微软雅黑" w:eastAsia="微软雅黑"/>
          <w:sz w:val="18"/>
          <w:szCs w:val="18"/>
        </w:rPr>
        <w:t>1、商户接收到通知后应该忽略sinaPnsVersion参数，不能参与验签。</w:t>
      </w:r>
    </w:p>
    <w:p>
      <w:pPr>
        <w:rPr>
          <w:rFonts w:ascii="微软雅黑" w:hAnsi="微软雅黑" w:eastAsia="微软雅黑"/>
          <w:sz w:val="18"/>
          <w:szCs w:val="18"/>
        </w:rPr>
      </w:pPr>
      <w:r>
        <w:rPr>
          <w:rFonts w:hint="eastAsia" w:ascii="微软雅黑" w:hAnsi="微软雅黑" w:eastAsia="微软雅黑"/>
          <w:sz w:val="18"/>
          <w:szCs w:val="18"/>
        </w:rPr>
        <w:t>2、由于扩展属性可能追加，所以商户要做好控制，以免增加扩展位导致验签不过。扩展位已经定好的参数不会改变，只会往扩展位增加。</w:t>
      </w:r>
    </w:p>
    <w:tbl>
      <w:tblPr>
        <w:tblStyle w:val="31"/>
        <w:tblW w:w="8533" w:type="dxa"/>
        <w:tblInd w:w="15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20"/>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vAlign w:val="center"/>
          </w:tcPr>
          <w:p>
            <w:pPr>
              <w:autoSpaceDE w:val="0"/>
              <w:autoSpaceDN w:val="0"/>
              <w:adjustRightInd w:val="0"/>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网银（</w:t>
            </w:r>
            <w:r>
              <w:rPr>
                <w:rFonts w:ascii="微软雅黑" w:hAnsi="微软雅黑" w:eastAsia="微软雅黑"/>
                <w:b/>
                <w:sz w:val="18"/>
                <w:szCs w:val="18"/>
              </w:rPr>
              <w:t>online</w:t>
            </w:r>
            <w:r>
              <w:rPr>
                <w:rFonts w:hint="eastAsia" w:ascii="微软雅黑" w:hAnsi="微软雅黑" w:eastAsia="微软雅黑"/>
                <w:b/>
                <w:sz w:val="18"/>
                <w:szCs w:val="18"/>
              </w:rPr>
              <w:t>_</w:t>
            </w:r>
            <w:r>
              <w:rPr>
                <w:rFonts w:ascii="微软雅黑" w:hAnsi="微软雅黑" w:eastAsia="微软雅黑"/>
                <w:b/>
                <w:sz w:val="18"/>
                <w:szCs w:val="18"/>
              </w:rPr>
              <w:t>bank</w:t>
            </w:r>
            <w:r>
              <w:rPr>
                <w:rFonts w:ascii="微软雅黑" w:hAnsi="微软雅黑" w:eastAsia="微软雅黑" w:cs="宋体"/>
                <w:b/>
                <w:color w:val="000000"/>
                <w:kern w:val="0"/>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银行代码</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ICBC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b/>
                <w:sz w:val="18"/>
                <w:szCs w:val="18"/>
              </w:rPr>
              <w:t>余额</w:t>
            </w:r>
            <w:r>
              <w:rPr>
                <w:rFonts w:ascii="微软雅黑" w:hAnsi="微软雅黑" w:eastAsia="微软雅黑"/>
                <w:b/>
                <w:sz w:val="18"/>
                <w:szCs w:val="18"/>
              </w:rPr>
              <w:t>（</w:t>
            </w:r>
            <w:r>
              <w:rPr>
                <w:rFonts w:hint="eastAsia" w:ascii="微软雅黑" w:hAnsi="微软雅黑" w:eastAsia="微软雅黑"/>
                <w:b/>
                <w:sz w:val="18"/>
                <w:szCs w:val="18"/>
              </w:rPr>
              <w:t>b</w:t>
            </w:r>
            <w:r>
              <w:rPr>
                <w:rFonts w:ascii="微软雅黑" w:hAnsi="微软雅黑" w:eastAsia="微软雅黑"/>
                <w:b/>
                <w:sz w:val="18"/>
                <w:szCs w:val="18"/>
              </w:rPr>
              <w:t>alance</w:t>
            </w:r>
            <w:r>
              <w:rPr>
                <w:rFonts w:hint="eastAsia" w:ascii="微软雅黑" w:hAnsi="微软雅黑" w:eastAsia="微软雅黑"/>
                <w:b/>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帐户</w:t>
            </w:r>
            <w:r>
              <w:rPr>
                <w:rFonts w:ascii="微软雅黑" w:hAnsi="微软雅黑" w:eastAsia="微软雅黑"/>
                <w:sz w:val="18"/>
                <w:szCs w:val="18"/>
              </w:rPr>
              <w:t>类型</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w:t>
            </w:r>
            <w:r>
              <w:rPr>
                <w:rFonts w:ascii="微软雅黑" w:hAnsi="微软雅黑" w:eastAsia="微软雅黑"/>
                <w:sz w:val="18"/>
                <w:szCs w:val="18"/>
              </w:rPr>
              <w:t>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B</w:t>
            </w:r>
            <w:r>
              <w:rPr>
                <w:rFonts w:ascii="微软雅黑" w:hAnsi="微软雅黑" w:eastAsia="微软雅黑"/>
                <w:sz w:val="18"/>
                <w:szCs w:val="18"/>
              </w:rPr>
              <w:t>ASIC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b/>
                <w:sz w:val="18"/>
                <w:szCs w:val="18"/>
              </w:rPr>
              <w:t>快捷</w:t>
            </w:r>
            <w:r>
              <w:rPr>
                <w:rFonts w:ascii="微软雅黑" w:hAnsi="微软雅黑" w:eastAsia="微软雅黑"/>
                <w:b/>
                <w:sz w:val="18"/>
                <w:szCs w:val="18"/>
              </w:rPr>
              <w:t>（</w:t>
            </w:r>
            <w:r>
              <w:rPr>
                <w:rFonts w:hint="eastAsia" w:ascii="微软雅黑" w:hAnsi="微软雅黑" w:eastAsia="微软雅黑"/>
                <w:b/>
                <w:sz w:val="18"/>
                <w:szCs w:val="18"/>
              </w:rPr>
              <w:t>quick</w:t>
            </w:r>
            <w:r>
              <w:rPr>
                <w:rFonts w:ascii="微软雅黑" w:hAnsi="微软雅黑" w:eastAsia="微软雅黑"/>
                <w:b/>
                <w:sz w:val="18"/>
                <w:szCs w:val="18"/>
              </w:rPr>
              <w:t>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银行代码</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ICBC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绑定卡</w:t>
            </w:r>
            <w:r>
              <w:rPr>
                <w:rFonts w:ascii="微软雅黑" w:hAnsi="微软雅黑" w:eastAsia="微软雅黑"/>
                <w:sz w:val="18"/>
                <w:szCs w:val="18"/>
              </w:rPr>
              <w:t>ID</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快捷支付绑卡生成的卡ID</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ascii="微软雅黑" w:hAnsi="微软雅黑" w:eastAsia="微软雅黑"/>
                <w:sz w:val="18"/>
                <w:szCs w:val="18"/>
              </w:rPr>
              <w:t>5446010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b/>
                <w:sz w:val="18"/>
                <w:szCs w:val="18"/>
              </w:rPr>
              <w:t>绑定</w:t>
            </w:r>
            <w:r>
              <w:rPr>
                <w:rFonts w:ascii="微软雅黑" w:hAnsi="微软雅黑" w:eastAsia="微软雅黑"/>
                <w:b/>
                <w:sz w:val="18"/>
                <w:szCs w:val="18"/>
              </w:rPr>
              <w:t>支付（binding_pay）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绑定卡</w:t>
            </w:r>
            <w:r>
              <w:rPr>
                <w:rFonts w:ascii="微软雅黑" w:hAnsi="微软雅黑" w:eastAsia="微软雅黑"/>
                <w:sz w:val="18"/>
                <w:szCs w:val="18"/>
              </w:rPr>
              <w:t>ID</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绑定支付卡ID</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59"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ascii="微软雅黑" w:hAnsi="微软雅黑" w:eastAsia="微软雅黑"/>
                <w:sz w:val="18"/>
                <w:szCs w:val="18"/>
              </w:rPr>
              <w:t>5446010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33" w:type="dxa"/>
            <w:gridSpan w:val="6"/>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b/>
                <w:sz w:val="18"/>
                <w:szCs w:val="18"/>
              </w:rPr>
              <w:t>线下支付（</w:t>
            </w:r>
            <w:r>
              <w:rPr>
                <w:rFonts w:ascii="微软雅黑" w:hAnsi="微软雅黑" w:eastAsia="微软雅黑"/>
                <w:b/>
                <w:sz w:val="18"/>
                <w:szCs w:val="18"/>
              </w:rPr>
              <w:t>offline_pay）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18"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w:t>
            </w:r>
            <w:r>
              <w:rPr>
                <w:rFonts w:ascii="微软雅黑" w:hAnsi="微软雅黑" w:eastAsia="微软雅黑"/>
                <w:sz w:val="18"/>
                <w:szCs w:val="18"/>
              </w:rPr>
              <w:t>代码</w:t>
            </w:r>
          </w:p>
        </w:tc>
        <w:tc>
          <w:tcPr>
            <w:tcW w:w="141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 xml:space="preserve">String(16) </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银行代码，</w:t>
            </w:r>
            <w:r>
              <w:rPr>
                <w:rFonts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ICBC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2</w:t>
            </w:r>
          </w:p>
        </w:tc>
        <w:tc>
          <w:tcPr>
            <w:tcW w:w="1418"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卡类型</w:t>
            </w:r>
          </w:p>
        </w:tc>
        <w:tc>
          <w:tcPr>
            <w:tcW w:w="1417"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20"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w:t>
            </w:r>
            <w:r>
              <w:rPr>
                <w:rFonts w:ascii="微软雅黑" w:hAnsi="微软雅黑" w:eastAsia="微软雅黑"/>
                <w:sz w:val="18"/>
                <w:szCs w:val="18"/>
              </w:rPr>
              <w:t>3</w:t>
            </w:r>
          </w:p>
        </w:tc>
        <w:tc>
          <w:tcPr>
            <w:tcW w:w="1418"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卡属性</w:t>
            </w:r>
          </w:p>
        </w:tc>
        <w:tc>
          <w:tcPr>
            <w:tcW w:w="1417"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String(10)</w:t>
            </w:r>
          </w:p>
        </w:tc>
        <w:tc>
          <w:tcPr>
            <w:tcW w:w="247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B</w:t>
            </w:r>
          </w:p>
        </w:tc>
      </w:tr>
    </w:tbl>
    <w:p>
      <w:pPr>
        <w:rPr>
          <w:rFonts w:ascii="微软雅黑" w:hAnsi="微软雅黑" w:eastAsia="微软雅黑"/>
        </w:rPr>
      </w:pPr>
    </w:p>
    <w:p>
      <w:pPr>
        <w:pStyle w:val="3"/>
        <w:rPr>
          <w:rFonts w:ascii="微软雅黑" w:hAnsi="微软雅黑" w:eastAsia="微软雅黑"/>
        </w:rPr>
      </w:pPr>
      <w:bookmarkStart w:id="954" w:name="_Toc462922088"/>
      <w:r>
        <w:rPr>
          <w:rFonts w:hint="eastAsia" w:ascii="微软雅黑" w:hAnsi="微软雅黑" w:eastAsia="微软雅黑"/>
        </w:rPr>
        <w:t>会员</w:t>
      </w:r>
      <w:r>
        <w:rPr>
          <w:rFonts w:ascii="微软雅黑" w:hAnsi="微软雅黑" w:eastAsia="微软雅黑"/>
        </w:rPr>
        <w:t>类型</w:t>
      </w:r>
      <w:bookmarkEnd w:id="954"/>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1</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个人</w:t>
            </w:r>
            <w:r>
              <w:rPr>
                <w:rFonts w:ascii="微软雅黑" w:hAnsi="微软雅黑" w:eastAsia="微软雅黑" w:cs="宋体"/>
                <w:color w:val="000000"/>
                <w:kern w:val="0"/>
                <w:sz w:val="18"/>
                <w:szCs w:val="18"/>
              </w:rPr>
              <w:t>会员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2</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企业</w:t>
            </w:r>
            <w:r>
              <w:rPr>
                <w:rFonts w:ascii="微软雅黑" w:hAnsi="微软雅黑" w:eastAsia="微软雅黑" w:cs="宋体"/>
                <w:color w:val="000000"/>
                <w:kern w:val="0"/>
                <w:sz w:val="18"/>
                <w:szCs w:val="18"/>
              </w:rPr>
              <w:t>会员</w:t>
            </w:r>
          </w:p>
        </w:tc>
      </w:tr>
    </w:tbl>
    <w:p>
      <w:pPr>
        <w:rPr>
          <w:rFonts w:ascii="微软雅黑" w:hAnsi="微软雅黑" w:eastAsia="微软雅黑"/>
        </w:rPr>
      </w:pPr>
    </w:p>
    <w:p>
      <w:pPr>
        <w:pStyle w:val="3"/>
        <w:rPr>
          <w:rFonts w:ascii="微软雅黑" w:hAnsi="微软雅黑" w:eastAsia="微软雅黑"/>
        </w:rPr>
      </w:pPr>
      <w:bookmarkStart w:id="955" w:name="_Toc462922089"/>
      <w:r>
        <w:rPr>
          <w:rFonts w:hint="eastAsia" w:ascii="微软雅黑" w:hAnsi="微软雅黑" w:eastAsia="微软雅黑"/>
        </w:rPr>
        <w:t>证件</w:t>
      </w:r>
      <w:r>
        <w:rPr>
          <w:rFonts w:ascii="微软雅黑" w:hAnsi="微软雅黑" w:eastAsia="微软雅黑"/>
        </w:rPr>
        <w:t>类型</w:t>
      </w:r>
      <w:bookmarkEnd w:id="955"/>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IC</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身份证</w:t>
            </w:r>
          </w:p>
        </w:tc>
      </w:tr>
    </w:tbl>
    <w:p>
      <w:pPr>
        <w:rPr>
          <w:rFonts w:ascii="微软雅黑" w:hAnsi="微软雅黑" w:eastAsia="微软雅黑"/>
        </w:rPr>
      </w:pPr>
    </w:p>
    <w:p>
      <w:pPr>
        <w:pStyle w:val="3"/>
        <w:rPr>
          <w:rFonts w:ascii="微软雅黑" w:hAnsi="微软雅黑" w:eastAsia="微软雅黑"/>
        </w:rPr>
      </w:pPr>
      <w:bookmarkStart w:id="956" w:name="_Toc462922090"/>
      <w:r>
        <w:rPr>
          <w:rFonts w:hint="eastAsia" w:ascii="微软雅黑" w:hAnsi="微软雅黑" w:eastAsia="微软雅黑"/>
        </w:rPr>
        <w:t>账户</w:t>
      </w:r>
      <w:r>
        <w:rPr>
          <w:rFonts w:ascii="微软雅黑" w:hAnsi="微软雅黑" w:eastAsia="微软雅黑"/>
        </w:rPr>
        <w:t>类型</w:t>
      </w:r>
      <w:bookmarkEnd w:id="956"/>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BASIC</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基本户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ENSURE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保证金</w:t>
            </w:r>
            <w:r>
              <w:rPr>
                <w:rFonts w:ascii="微软雅黑" w:hAnsi="微软雅黑" w:eastAsia="微软雅黑" w:cs="宋体"/>
                <w:color w:val="000000"/>
                <w:kern w:val="0"/>
                <w:sz w:val="18"/>
                <w:szCs w:val="18"/>
              </w:rPr>
              <w:t>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RESERVE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准备金</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w:t>
            </w:r>
            <w:r>
              <w:rPr>
                <w:rFonts w:ascii="微软雅黑" w:hAnsi="微软雅黑" w:eastAsia="微软雅黑" w:cs="宋体"/>
                <w:color w:val="000000"/>
                <w:kern w:val="0"/>
                <w:sz w:val="18"/>
                <w:szCs w:val="18"/>
              </w:rPr>
              <w:t>AVING_POT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存钱罐</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银行账户</w:t>
            </w:r>
          </w:p>
        </w:tc>
      </w:tr>
    </w:tbl>
    <w:p>
      <w:pPr>
        <w:rPr>
          <w:rFonts w:ascii="微软雅黑" w:hAnsi="微软雅黑" w:eastAsia="微软雅黑"/>
        </w:rPr>
      </w:pPr>
    </w:p>
    <w:p>
      <w:pPr>
        <w:pStyle w:val="3"/>
        <w:rPr>
          <w:rFonts w:ascii="微软雅黑" w:hAnsi="微软雅黑" w:eastAsia="微软雅黑"/>
        </w:rPr>
      </w:pPr>
      <w:bookmarkStart w:id="957" w:name="_Toc462922091"/>
      <w:r>
        <w:rPr>
          <w:rFonts w:hint="eastAsia" w:ascii="微软雅黑" w:hAnsi="微软雅黑" w:eastAsia="微软雅黑"/>
        </w:rPr>
        <w:t>认证</w:t>
      </w:r>
      <w:r>
        <w:rPr>
          <w:rFonts w:ascii="微软雅黑" w:hAnsi="微软雅黑" w:eastAsia="微软雅黑"/>
        </w:rPr>
        <w:t>类型</w:t>
      </w:r>
      <w:bookmarkEnd w:id="957"/>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MOBILE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手机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EMAIL</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邮箱</w:t>
            </w:r>
          </w:p>
        </w:tc>
      </w:tr>
    </w:tbl>
    <w:p>
      <w:pPr>
        <w:rPr>
          <w:rFonts w:ascii="微软雅黑" w:hAnsi="微软雅黑" w:eastAsia="微软雅黑"/>
        </w:rPr>
      </w:pPr>
    </w:p>
    <w:p>
      <w:pPr>
        <w:pStyle w:val="3"/>
        <w:rPr>
          <w:rFonts w:ascii="微软雅黑" w:hAnsi="微软雅黑" w:eastAsia="微软雅黑"/>
        </w:rPr>
      </w:pPr>
      <w:bookmarkStart w:id="958" w:name="_Toc462922092"/>
      <w:r>
        <w:rPr>
          <w:rFonts w:hint="eastAsia" w:ascii="微软雅黑" w:hAnsi="微软雅黑" w:eastAsia="微软雅黑"/>
        </w:rPr>
        <w:t>卡</w:t>
      </w:r>
      <w:r>
        <w:rPr>
          <w:rFonts w:ascii="微软雅黑" w:hAnsi="微软雅黑" w:eastAsia="微软雅黑"/>
        </w:rPr>
        <w:t>类型</w:t>
      </w:r>
      <w:bookmarkEnd w:id="958"/>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DEBIT</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借记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CREDIT</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贷记（信用卡）</w:t>
            </w:r>
          </w:p>
        </w:tc>
      </w:tr>
    </w:tbl>
    <w:p>
      <w:pPr>
        <w:rPr>
          <w:rFonts w:ascii="微软雅黑" w:hAnsi="微软雅黑" w:eastAsia="微软雅黑"/>
        </w:rPr>
      </w:pPr>
    </w:p>
    <w:p>
      <w:pPr>
        <w:pStyle w:val="3"/>
        <w:rPr>
          <w:rFonts w:ascii="微软雅黑" w:hAnsi="微软雅黑" w:eastAsia="微软雅黑"/>
        </w:rPr>
      </w:pPr>
      <w:bookmarkStart w:id="959" w:name="_Toc462922093"/>
      <w:r>
        <w:rPr>
          <w:rFonts w:hint="eastAsia" w:ascii="微软雅黑" w:hAnsi="微软雅黑" w:eastAsia="微软雅黑"/>
        </w:rPr>
        <w:t>卡属性</w:t>
      </w:r>
      <w:bookmarkEnd w:id="959"/>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对私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对公</w:t>
            </w:r>
          </w:p>
        </w:tc>
      </w:tr>
    </w:tbl>
    <w:p>
      <w:pPr>
        <w:rPr>
          <w:rFonts w:ascii="微软雅黑" w:hAnsi="微软雅黑" w:eastAsia="微软雅黑"/>
        </w:rPr>
      </w:pPr>
    </w:p>
    <w:p>
      <w:pPr>
        <w:pStyle w:val="3"/>
        <w:rPr>
          <w:rFonts w:ascii="微软雅黑" w:hAnsi="微软雅黑" w:eastAsia="微软雅黑"/>
        </w:rPr>
      </w:pPr>
      <w:bookmarkStart w:id="960" w:name="_Toc462922094"/>
      <w:r>
        <w:rPr>
          <w:rFonts w:hint="eastAsia" w:ascii="微软雅黑" w:hAnsi="微软雅黑" w:eastAsia="微软雅黑"/>
        </w:rPr>
        <w:t>卡认证</w:t>
      </w:r>
      <w:r>
        <w:rPr>
          <w:rFonts w:ascii="微软雅黑" w:hAnsi="微软雅黑" w:eastAsia="微软雅黑"/>
        </w:rPr>
        <w:t>方式</w:t>
      </w:r>
      <w:bookmarkEnd w:id="960"/>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SIGN</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签约</w:t>
            </w:r>
            <w:r>
              <w:rPr>
                <w:rFonts w:ascii="微软雅黑" w:hAnsi="微软雅黑" w:eastAsia="微软雅黑" w:cs="宋体"/>
                <w:color w:val="000000"/>
                <w:kern w:val="0"/>
                <w:sz w:val="18"/>
                <w:szCs w:val="18"/>
              </w:rPr>
              <w:t>认证</w:t>
            </w:r>
          </w:p>
        </w:tc>
      </w:tr>
    </w:tbl>
    <w:p>
      <w:pPr>
        <w:rPr>
          <w:rFonts w:ascii="微软雅黑" w:hAnsi="微软雅黑" w:eastAsia="微软雅黑"/>
        </w:rPr>
      </w:pPr>
    </w:p>
    <w:p>
      <w:pPr>
        <w:pStyle w:val="3"/>
        <w:rPr>
          <w:rFonts w:ascii="微软雅黑" w:hAnsi="微软雅黑" w:eastAsia="微软雅黑"/>
        </w:rPr>
      </w:pPr>
      <w:bookmarkStart w:id="961" w:name="_Toc462922095"/>
      <w:r>
        <w:rPr>
          <w:rFonts w:hint="eastAsia" w:ascii="微软雅黑" w:hAnsi="微软雅黑" w:eastAsia="微软雅黑"/>
        </w:rPr>
        <w:t>通知业务类型</w:t>
      </w:r>
      <w:bookmarkEnd w:id="961"/>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622"/>
        <w:gridCol w:w="385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622"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3851"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trade_status_sync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交易结果通知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refund_status_sync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交易退款结果通知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deposit_status_sync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充值结果通知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withdraw_status_sync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出款结果通知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batch_trade_status_sync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批量交易结果通知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audit_status_sync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审核结果通知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bid_status_sync</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标的状态通知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mig_set_pay_password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设置支付密码</w:t>
            </w:r>
            <w:r>
              <w:rPr>
                <w:rFonts w:hint="eastAsia" w:ascii="微软雅黑" w:hAnsi="微软雅黑" w:eastAsia="微软雅黑" w:cs="宋体"/>
                <w:color w:val="000000"/>
                <w:kern w:val="0"/>
                <w:sz w:val="18"/>
                <w:szCs w:val="18"/>
              </w:rPr>
              <w:t>（会员信息综合通知）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mig_binding_card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绑定银行卡（会员信息综合通知）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mig_change_card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换绑银行卡（会员信息综合通知）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mig_unbind_card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解绑银行卡（会员信息综合通知）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mig_apply_withhold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申请委托扣款（会员信息综合通知）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mig_modify_withhold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修改委托扣款（会员信息综合通知）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622"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mig_cancel_withhold</w:t>
            </w:r>
          </w:p>
        </w:tc>
        <w:tc>
          <w:tcPr>
            <w:tcW w:w="3851"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取消委托扣款（会员信息综合通知）</w:t>
            </w:r>
          </w:p>
        </w:tc>
      </w:tr>
    </w:tbl>
    <w:p>
      <w:pPr>
        <w:rPr>
          <w:rFonts w:ascii="微软雅黑" w:hAnsi="微软雅黑" w:eastAsia="微软雅黑"/>
        </w:rPr>
      </w:pPr>
    </w:p>
    <w:p>
      <w:pPr>
        <w:pStyle w:val="3"/>
        <w:rPr>
          <w:rFonts w:ascii="微软雅黑" w:hAnsi="微软雅黑" w:eastAsia="微软雅黑"/>
        </w:rPr>
      </w:pPr>
      <w:bookmarkStart w:id="962" w:name="_Toc462922096"/>
      <w:r>
        <w:rPr>
          <w:rFonts w:hint="eastAsia" w:ascii="微软雅黑" w:hAnsi="微软雅黑" w:eastAsia="微软雅黑"/>
        </w:rPr>
        <w:t>通知方式</w:t>
      </w:r>
      <w:bookmarkEnd w:id="962"/>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single_notify</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逐笔通知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batch_notify</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批量通知</w:t>
            </w:r>
          </w:p>
        </w:tc>
      </w:tr>
    </w:tbl>
    <w:p>
      <w:pPr>
        <w:rPr>
          <w:rFonts w:ascii="微软雅黑" w:hAnsi="微软雅黑" w:eastAsia="微软雅黑"/>
        </w:rPr>
      </w:pPr>
    </w:p>
    <w:p>
      <w:pPr>
        <w:pStyle w:val="3"/>
        <w:rPr>
          <w:rFonts w:ascii="微软雅黑" w:hAnsi="微软雅黑" w:eastAsia="微软雅黑"/>
        </w:rPr>
      </w:pPr>
      <w:bookmarkStart w:id="963" w:name="_Toc462922097"/>
      <w:r>
        <w:rPr>
          <w:rFonts w:hint="eastAsia" w:ascii="微软雅黑" w:hAnsi="微软雅黑" w:eastAsia="微软雅黑"/>
        </w:rPr>
        <w:t>标识</w:t>
      </w:r>
      <w:r>
        <w:rPr>
          <w:rFonts w:ascii="微软雅黑" w:hAnsi="微软雅黑" w:eastAsia="微软雅黑"/>
        </w:rPr>
        <w:t>类型</w:t>
      </w:r>
      <w:bookmarkEnd w:id="963"/>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UID</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商户用户ID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MOBILE</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钱包绑定</w:t>
            </w:r>
            <w:r>
              <w:rPr>
                <w:rFonts w:ascii="微软雅黑" w:hAnsi="微软雅黑" w:eastAsia="微软雅黑" w:cs="宋体"/>
                <w:color w:val="000000"/>
                <w:kern w:val="0"/>
                <w:sz w:val="18"/>
                <w:szCs w:val="18"/>
              </w:rPr>
              <w:t>手机号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3"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E</w:t>
            </w:r>
            <w:r>
              <w:rPr>
                <w:rFonts w:ascii="微软雅黑" w:hAnsi="微软雅黑" w:eastAsia="微软雅黑" w:cs="宋体"/>
                <w:color w:val="000000"/>
                <w:kern w:val="0"/>
                <w:sz w:val="18"/>
                <w:szCs w:val="18"/>
              </w:rPr>
              <w:t>MAIL</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钱包</w:t>
            </w:r>
            <w:r>
              <w:rPr>
                <w:rFonts w:ascii="微软雅黑" w:hAnsi="微软雅黑" w:eastAsia="微软雅黑" w:cs="宋体"/>
                <w:color w:val="000000"/>
                <w:kern w:val="0"/>
                <w:sz w:val="18"/>
                <w:szCs w:val="18"/>
              </w:rPr>
              <w:t>绑定邮箱</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3"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sz w:val="18"/>
                <w:szCs w:val="18"/>
              </w:rPr>
              <w:t>MEMBER_ID</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用户在SINA支付的会员编号</w:t>
            </w:r>
          </w:p>
        </w:tc>
      </w:tr>
    </w:tbl>
    <w:p>
      <w:pPr>
        <w:rPr>
          <w:rFonts w:ascii="微软雅黑" w:hAnsi="微软雅黑" w:eastAsia="微软雅黑"/>
        </w:rPr>
      </w:pPr>
    </w:p>
    <w:p>
      <w:pPr>
        <w:pStyle w:val="3"/>
        <w:rPr>
          <w:rFonts w:ascii="微软雅黑" w:hAnsi="微软雅黑" w:eastAsia="微软雅黑"/>
        </w:rPr>
      </w:pPr>
      <w:bookmarkStart w:id="964" w:name="_Toc462922098"/>
      <w:r>
        <w:rPr>
          <w:rFonts w:hint="eastAsia" w:ascii="微软雅黑" w:hAnsi="微软雅黑" w:eastAsia="微软雅黑"/>
        </w:rPr>
        <w:t>存钱罐交易类型</w:t>
      </w:r>
      <w:bookmarkEnd w:id="964"/>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IN</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申购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OUT</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赎回</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43" w:hRule="atLeast"/>
        </w:trPr>
        <w:tc>
          <w:tcPr>
            <w:tcW w:w="2078"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BONUS</w:t>
            </w:r>
          </w:p>
        </w:tc>
        <w:tc>
          <w:tcPr>
            <w:tcW w:w="4395" w:type="dxa"/>
            <w:tcBorders>
              <w:top w:val="single" w:color="538DD4" w:sz="8" w:space="0"/>
              <w:left w:val="single" w:color="538DD4" w:sz="8" w:space="0"/>
              <w:bottom w:val="single" w:color="538DD4" w:sz="8" w:space="0"/>
              <w:right w:val="single" w:color="538DD4" w:sz="8" w:space="0"/>
            </w:tcBorders>
            <w:vAlign w:val="center"/>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收益</w:t>
            </w:r>
          </w:p>
        </w:tc>
      </w:tr>
    </w:tbl>
    <w:p>
      <w:pPr>
        <w:rPr>
          <w:rFonts w:ascii="微软雅黑" w:hAnsi="微软雅黑" w:eastAsia="微软雅黑"/>
        </w:rPr>
      </w:pPr>
    </w:p>
    <w:p>
      <w:pPr>
        <w:pStyle w:val="3"/>
        <w:rPr>
          <w:rFonts w:ascii="微软雅黑" w:hAnsi="微软雅黑" w:eastAsia="微软雅黑"/>
        </w:rPr>
      </w:pPr>
      <w:bookmarkStart w:id="965" w:name="_Toc403749029"/>
      <w:bookmarkStart w:id="966" w:name="_Toc405038644"/>
      <w:bookmarkStart w:id="967" w:name="_Toc410044643"/>
      <w:bookmarkStart w:id="968" w:name="_Toc462922099"/>
      <w:r>
        <w:rPr>
          <w:rFonts w:hint="eastAsia" w:ascii="微软雅黑" w:hAnsi="微软雅黑" w:eastAsia="微软雅黑"/>
        </w:rPr>
        <w:t>收款方式及扩展</w:t>
      </w:r>
      <w:bookmarkEnd w:id="965"/>
      <w:bookmarkEnd w:id="966"/>
      <w:bookmarkEnd w:id="967"/>
      <w:bookmarkEnd w:id="968"/>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3"/>
        <w:gridCol w:w="14"/>
        <w:gridCol w:w="1401"/>
        <w:gridCol w:w="2476"/>
        <w:gridCol w:w="647"/>
        <w:gridCol w:w="156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3"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5" w:type="dxa"/>
            <w:gridSpan w:val="2"/>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6"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75" w:type="dxa"/>
            <w:gridSpan w:val="7"/>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b/>
                <w:sz w:val="18"/>
                <w:szCs w:val="18"/>
              </w:rPr>
            </w:pPr>
            <w:r>
              <w:rPr>
                <w:rFonts w:hint="eastAsia" w:ascii="微软雅黑" w:hAnsi="微软雅黑" w:eastAsia="微软雅黑"/>
                <w:b/>
                <w:sz w:val="18"/>
                <w:szCs w:val="18"/>
              </w:rPr>
              <w:t>绑定卡</w:t>
            </w:r>
            <w:r>
              <w:rPr>
                <w:rFonts w:ascii="微软雅黑" w:hAnsi="微软雅黑" w:eastAsia="微软雅黑"/>
                <w:b/>
                <w:sz w:val="18"/>
                <w:szCs w:val="18"/>
              </w:rPr>
              <w:t>（binding_</w:t>
            </w:r>
            <w:r>
              <w:rPr>
                <w:rFonts w:hint="eastAsia" w:ascii="微软雅黑" w:hAnsi="微软雅黑" w:eastAsia="微软雅黑"/>
                <w:b/>
                <w:sz w:val="18"/>
                <w:szCs w:val="18"/>
              </w:rPr>
              <w:t>card</w:t>
            </w:r>
            <w:r>
              <w:rPr>
                <w:rFonts w:ascii="微软雅黑" w:hAnsi="微软雅黑" w:eastAsia="微软雅黑"/>
                <w:b/>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收款人</w:t>
            </w:r>
            <w:r>
              <w:rPr>
                <w:rFonts w:ascii="微软雅黑" w:hAnsi="微软雅黑" w:eastAsia="微软雅黑"/>
                <w:sz w:val="18"/>
                <w:szCs w:val="18"/>
              </w:rPr>
              <w:t>标识</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(32)</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商户系统</w:t>
            </w:r>
            <w:r>
              <w:rPr>
                <w:rFonts w:ascii="微软雅黑" w:hAnsi="微软雅黑" w:eastAsia="微软雅黑"/>
                <w:sz w:val="18"/>
                <w:szCs w:val="18"/>
              </w:rPr>
              <w:t>用户ID</w:t>
            </w:r>
            <w:r>
              <w:rPr>
                <w:rFonts w:hint="eastAsia" w:ascii="微软雅黑" w:hAnsi="微软雅黑" w:eastAsia="微软雅黑"/>
                <w:sz w:val="18"/>
                <w:szCs w:val="18"/>
              </w:rPr>
              <w:t>、钱包</w:t>
            </w:r>
            <w:r>
              <w:rPr>
                <w:rFonts w:ascii="微软雅黑" w:hAnsi="微软雅黑" w:eastAsia="微软雅黑"/>
                <w:sz w:val="18"/>
                <w:szCs w:val="18"/>
              </w:rPr>
              <w:t>系统</w:t>
            </w:r>
            <w:r>
              <w:rPr>
                <w:rFonts w:hint="eastAsia" w:ascii="微软雅黑" w:hAnsi="微软雅黑" w:eastAsia="微软雅黑"/>
                <w:sz w:val="18"/>
                <w:szCs w:val="18"/>
              </w:rPr>
              <w:t>会员</w:t>
            </w:r>
            <w:r>
              <w:rPr>
                <w:rFonts w:ascii="微软雅黑" w:hAnsi="微软雅黑" w:eastAsia="微软雅黑"/>
                <w:sz w:val="18"/>
                <w:szCs w:val="18"/>
              </w:rPr>
              <w:t>ID</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0014542</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收款人标识</w:t>
            </w:r>
            <w:r>
              <w:rPr>
                <w:rFonts w:ascii="微软雅黑" w:hAnsi="微软雅黑" w:eastAsia="微软雅黑"/>
                <w:sz w:val="18"/>
                <w:szCs w:val="18"/>
              </w:rPr>
              <w:t>类型</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(16)</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ascii="微软雅黑" w:hAnsi="微软雅黑" w:eastAsia="微软雅黑"/>
                <w:sz w:val="18"/>
                <w:szCs w:val="18"/>
              </w:rPr>
              <w:t>ID</w:t>
            </w:r>
            <w:r>
              <w:rPr>
                <w:rFonts w:hint="eastAsia" w:ascii="微软雅黑" w:hAnsi="微软雅黑" w:eastAsia="微软雅黑"/>
                <w:sz w:val="18"/>
                <w:szCs w:val="18"/>
              </w:rPr>
              <w:t>的</w:t>
            </w:r>
            <w:r>
              <w:rPr>
                <w:rFonts w:ascii="微软雅黑" w:hAnsi="微软雅黑" w:eastAsia="微软雅黑"/>
                <w:sz w:val="18"/>
                <w:szCs w:val="18"/>
              </w:rPr>
              <w:t>类型，包括</w:t>
            </w:r>
            <w:r>
              <w:rPr>
                <w:rFonts w:hint="eastAsia" w:ascii="微软雅黑" w:hAnsi="微软雅黑" w:eastAsia="微软雅黑"/>
                <w:sz w:val="18"/>
                <w:szCs w:val="18"/>
              </w:rPr>
              <w:t>UID、</w:t>
            </w:r>
            <w:r>
              <w:rPr>
                <w:rFonts w:ascii="微软雅黑" w:hAnsi="微软雅黑" w:eastAsia="微软雅黑"/>
                <w:sz w:val="18"/>
                <w:szCs w:val="18"/>
              </w:rPr>
              <w:t>MOBILE</w:t>
            </w:r>
            <w:r>
              <w:rPr>
                <w:rFonts w:hint="eastAsia" w:ascii="微软雅黑" w:hAnsi="微软雅黑" w:eastAsia="微软雅黑"/>
                <w:sz w:val="18"/>
                <w:szCs w:val="18"/>
              </w:rPr>
              <w:t>、</w:t>
            </w:r>
            <w:r>
              <w:rPr>
                <w:rFonts w:ascii="微软雅黑" w:hAnsi="微软雅黑" w:eastAsia="微软雅黑"/>
                <w:sz w:val="18"/>
                <w:szCs w:val="18"/>
              </w:rPr>
              <w:t>EMAIL</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U</w:t>
            </w:r>
            <w:r>
              <w:rPr>
                <w:rFonts w:ascii="微软雅黑" w:hAnsi="微软雅黑" w:eastAsia="微软雅黑"/>
                <w:sz w:val="18"/>
                <w:szCs w:val="18"/>
              </w:rPr>
              <w:t>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绑定卡</w:t>
            </w:r>
            <w:r>
              <w:rPr>
                <w:rFonts w:ascii="微软雅黑" w:hAnsi="微软雅黑" w:eastAsia="微软雅黑"/>
                <w:sz w:val="18"/>
                <w:szCs w:val="18"/>
              </w:rPr>
              <w:t>ID</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r>
              <w:rPr>
                <w:rFonts w:hint="eastAsia" w:ascii="微软雅黑" w:hAnsi="微软雅黑" w:eastAsia="微软雅黑"/>
                <w:sz w:val="18"/>
                <w:szCs w:val="18"/>
              </w:rPr>
              <w:t>)</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绑定</w:t>
            </w:r>
            <w:r>
              <w:rPr>
                <w:rFonts w:ascii="微软雅黑" w:hAnsi="微软雅黑" w:eastAsia="微软雅黑"/>
                <w:sz w:val="18"/>
                <w:szCs w:val="18"/>
              </w:rPr>
              <w:t>银行卡返回的ID号</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ascii="微软雅黑" w:hAnsi="微软雅黑" w:eastAsia="微软雅黑"/>
                <w:sz w:val="18"/>
                <w:szCs w:val="18"/>
              </w:rPr>
              <w:t>5446010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8575" w:type="dxa"/>
            <w:gridSpan w:val="7"/>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b/>
                <w:sz w:val="18"/>
                <w:szCs w:val="18"/>
              </w:rPr>
            </w:pPr>
            <w:r>
              <w:rPr>
                <w:rFonts w:hint="eastAsia" w:ascii="微软雅黑" w:hAnsi="微软雅黑" w:eastAsia="微软雅黑"/>
                <w:b/>
                <w:sz w:val="18"/>
                <w:szCs w:val="18"/>
              </w:rPr>
              <w:t>银行卡（</w:t>
            </w:r>
            <w:r>
              <w:rPr>
                <w:rFonts w:ascii="微软雅黑" w:hAnsi="微软雅黑" w:eastAsia="微软雅黑"/>
                <w:b/>
                <w:sz w:val="18"/>
                <w:szCs w:val="18"/>
              </w:rPr>
              <w:t>native_card</w:t>
            </w:r>
            <w:r>
              <w:rPr>
                <w:rFonts w:hint="eastAsia" w:ascii="微软雅黑" w:hAnsi="微软雅黑" w:eastAsia="微软雅黑"/>
                <w:b/>
                <w:sz w:val="18"/>
                <w:szCs w:val="18"/>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参数1</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银行代码</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ABC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参数2</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银行卡号</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参数3</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户名</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密文，使用新浪支付RSA公钥加密。明文长度：50</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ascii="微软雅黑" w:hAnsi="微软雅黑" w:eastAsia="微软雅黑"/>
                <w:sz w:val="18"/>
                <w:szCs w:val="18"/>
              </w:rPr>
              <w:t>XAIDFJAASDF</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参数4</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卡类型</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(10)</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DEBIT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参数5</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卡属性</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10</w:t>
            </w:r>
            <w:r>
              <w:rPr>
                <w:rFonts w:ascii="微软雅黑" w:hAnsi="微软雅黑" w:eastAsia="微软雅黑"/>
                <w:sz w:val="18"/>
                <w:szCs w:val="18"/>
              </w:rPr>
              <w:t>)</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见附录</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参数6</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分支行名称</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(255)</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银行支行名称</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中国农业银行深圳南山支行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参数7</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省份</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128</w:t>
            </w:r>
            <w:r>
              <w:rPr>
                <w:rFonts w:ascii="微软雅黑" w:hAnsi="微软雅黑" w:eastAsia="微软雅黑"/>
                <w:sz w:val="18"/>
                <w:szCs w:val="18"/>
              </w:rPr>
              <w:t>)</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省份</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上海市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参数8</w:t>
            </w: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城市</w:t>
            </w: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String</w:t>
            </w:r>
            <w:r>
              <w:rPr>
                <w:rFonts w:ascii="微软雅黑" w:hAnsi="微软雅黑" w:eastAsia="微软雅黑"/>
                <w:sz w:val="18"/>
                <w:szCs w:val="18"/>
              </w:rPr>
              <w:t>(</w:t>
            </w:r>
            <w:r>
              <w:rPr>
                <w:rFonts w:hint="eastAsia" w:ascii="微软雅黑" w:hAnsi="微软雅黑" w:eastAsia="微软雅黑"/>
                <w:sz w:val="18"/>
                <w:szCs w:val="18"/>
              </w:rPr>
              <w:t>128</w:t>
            </w:r>
            <w:r>
              <w:rPr>
                <w:rFonts w:ascii="微软雅黑" w:hAnsi="微软雅黑" w:eastAsia="微软雅黑"/>
                <w:sz w:val="18"/>
                <w:szCs w:val="18"/>
              </w:rPr>
              <w:t>)</w:t>
            </w: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城市</w:t>
            </w: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r>
              <w:rPr>
                <w:rFonts w:hint="eastAsia" w:ascii="微软雅黑" w:hAnsi="微软雅黑" w:eastAsia="微软雅黑"/>
                <w:sz w:val="18"/>
                <w:szCs w:val="18"/>
              </w:rPr>
              <w:t>上海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427" w:type="dxa"/>
            <w:gridSpan w:val="2"/>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401"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2476"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647" w:type="dxa"/>
            <w:tcBorders>
              <w:top w:val="single" w:color="538DD4" w:sz="8" w:space="0"/>
              <w:left w:val="single" w:color="538DD4" w:sz="8" w:space="0"/>
              <w:bottom w:val="single" w:color="538DD4" w:sz="8" w:space="0"/>
              <w:right w:val="single" w:color="538DD4" w:sz="8" w:space="0"/>
            </w:tcBorders>
            <w:shd w:val="clear" w:color="auto" w:fill="CCE8CF"/>
          </w:tcPr>
          <w:p>
            <w:pPr>
              <w:pStyle w:val="33"/>
              <w:rPr>
                <w:rFonts w:ascii="微软雅黑" w:hAnsi="微软雅黑" w:eastAsia="微软雅黑"/>
                <w:sz w:val="18"/>
                <w:szCs w:val="18"/>
              </w:rPr>
            </w:pPr>
          </w:p>
        </w:tc>
        <w:tc>
          <w:tcPr>
            <w:tcW w:w="1562" w:type="dxa"/>
            <w:tcBorders>
              <w:top w:val="single" w:color="538DD4" w:sz="8" w:space="0"/>
              <w:left w:val="single" w:color="538DD4" w:sz="8" w:space="0"/>
              <w:bottom w:val="single" w:color="538DD4" w:sz="8" w:space="0"/>
              <w:right w:val="single" w:color="538DD4" w:sz="8" w:space="0"/>
            </w:tcBorders>
            <w:shd w:val="clear" w:color="auto" w:fill="CCE8CF"/>
            <w:vAlign w:val="center"/>
          </w:tcPr>
          <w:p>
            <w:pPr>
              <w:pStyle w:val="33"/>
              <w:rPr>
                <w:rFonts w:ascii="微软雅黑" w:hAnsi="微软雅黑" w:eastAsia="微软雅黑"/>
                <w:sz w:val="18"/>
                <w:szCs w:val="18"/>
              </w:rPr>
            </w:pPr>
          </w:p>
        </w:tc>
      </w:tr>
    </w:tbl>
    <w:p>
      <w:pPr>
        <w:rPr>
          <w:rFonts w:ascii="微软雅黑" w:hAnsi="微软雅黑" w:eastAsia="微软雅黑"/>
        </w:rPr>
      </w:pPr>
    </w:p>
    <w:p>
      <w:pPr>
        <w:pStyle w:val="3"/>
        <w:rPr>
          <w:rFonts w:ascii="微软雅黑" w:hAnsi="微软雅黑" w:eastAsia="微软雅黑"/>
        </w:rPr>
      </w:pPr>
      <w:bookmarkStart w:id="969" w:name="_Toc462922100"/>
      <w:r>
        <w:rPr>
          <w:rFonts w:hint="eastAsia" w:ascii="微软雅黑" w:hAnsi="微软雅黑" w:eastAsia="微软雅黑"/>
        </w:rPr>
        <w:t>银行</w:t>
      </w:r>
      <w:r>
        <w:rPr>
          <w:rFonts w:ascii="微软雅黑" w:hAnsi="微软雅黑" w:eastAsia="微软雅黑"/>
        </w:rPr>
        <w:t>机构列表</w:t>
      </w:r>
      <w:bookmarkEnd w:id="969"/>
    </w:p>
    <w:p>
      <w:pPr>
        <w:autoSpaceDE w:val="0"/>
        <w:autoSpaceDN w:val="0"/>
        <w:rPr>
          <w:rFonts w:ascii="微软雅黑" w:hAnsi="微软雅黑" w:eastAsia="微软雅黑"/>
          <w:sz w:val="18"/>
          <w:szCs w:val="18"/>
        </w:rPr>
      </w:pPr>
      <w:r>
        <w:rPr>
          <w:rFonts w:hint="eastAsia" w:ascii="微软雅黑" w:hAnsi="微软雅黑" w:eastAsia="微软雅黑"/>
          <w:sz w:val="18"/>
          <w:szCs w:val="18"/>
        </w:rPr>
        <w:t>说明：此处只是银行编码参考，实际系统支持的渠道已商户接入时的协议为准</w:t>
      </w:r>
    </w:p>
    <w:tbl>
      <w:tblPr>
        <w:tblStyle w:val="31"/>
        <w:tblW w:w="8178" w:type="dxa"/>
        <w:jc w:val="center"/>
        <w:tblInd w:w="0" w:type="dxa"/>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
      <w:tblGrid>
        <w:gridCol w:w="1982"/>
        <w:gridCol w:w="2236"/>
        <w:gridCol w:w="1425"/>
        <w:gridCol w:w="2535"/>
      </w:tblGrid>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shd w:val="clear" w:color="auto" w:fill="DEEAF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银行编码</w:t>
            </w:r>
          </w:p>
        </w:tc>
        <w:tc>
          <w:tcPr>
            <w:tcW w:w="2236" w:type="dxa"/>
            <w:shd w:val="clear" w:color="auto" w:fill="DEEAF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银行名称</w:t>
            </w:r>
          </w:p>
        </w:tc>
        <w:tc>
          <w:tcPr>
            <w:tcW w:w="1425" w:type="dxa"/>
            <w:shd w:val="clear" w:color="auto" w:fill="DEEAF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银行编码</w:t>
            </w:r>
          </w:p>
        </w:tc>
        <w:tc>
          <w:tcPr>
            <w:tcW w:w="2535" w:type="dxa"/>
            <w:shd w:val="clear" w:color="auto" w:fill="DEEAF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银行名称</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ABC </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农业银行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GNXS </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广州市农信社</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BCCB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北京银行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GZCB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广州市商业银行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BJRCB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北京农商行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HCCB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杭州银行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BOC</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中国银行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HKBCHINA </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汉口银行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BOS</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上海银行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HSBANK </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徽商银行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CBHB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渤海银行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HXB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华夏银行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CCB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建设银行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ICBC</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工商银行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CCQTGB </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重庆三峡银行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NBCB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宁波银行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CEB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光大银行</w:t>
            </w:r>
          </w:p>
        </w:tc>
        <w:tc>
          <w:tcPr>
            <w:tcW w:w="1425" w:type="dxa"/>
          </w:tcPr>
          <w:p>
            <w:pPr>
              <w:autoSpaceDE w:val="0"/>
              <w:autoSpaceDN w:val="0"/>
              <w:rPr>
                <w:rFonts w:ascii="微软雅黑" w:hAnsi="微软雅黑" w:eastAsia="微软雅黑"/>
                <w:sz w:val="18"/>
                <w:szCs w:val="18"/>
              </w:rPr>
            </w:pPr>
            <w:r>
              <w:rPr>
                <w:rFonts w:ascii="微软雅黑" w:hAnsi="微软雅黑" w:eastAsia="微软雅黑"/>
                <w:sz w:val="18"/>
                <w:szCs w:val="18"/>
              </w:rPr>
              <w:t>NJ</w:t>
            </w:r>
            <w:r>
              <w:rPr>
                <w:rFonts w:hint="eastAsia" w:ascii="微软雅黑" w:hAnsi="微软雅黑" w:eastAsia="微软雅黑"/>
                <w:sz w:val="18"/>
                <w:szCs w:val="18"/>
              </w:rPr>
              <w:t>CB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南京银行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CIB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兴业银行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PSBC</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中国邮储银行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CITIC</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中信银行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SHRCB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上海农村商业银行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CMB </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招商银行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SNXS</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深圳农村商业银行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CMBC</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民生银行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SPDB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浦东发展银行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COMM</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交通银行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SXJS</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晋城市商业银行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CSCB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长沙银行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SZPAB</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平安银行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CZB</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浙商银行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UPOP</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银联在线支付</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CZCB </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浙江稠州商业银行</w:t>
            </w:r>
          </w:p>
        </w:tc>
        <w:tc>
          <w:tcPr>
            <w:tcW w:w="142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WZCB       </w:t>
            </w:r>
          </w:p>
        </w:tc>
        <w:tc>
          <w:tcPr>
            <w:tcW w:w="2535"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温州市商业银行</w:t>
            </w:r>
          </w:p>
        </w:tc>
      </w:tr>
      <w:tr>
        <w:tblPrEx>
          <w:tblBorders>
            <w:top w:val="single" w:color="0070C0" w:sz="6" w:space="0"/>
            <w:left w:val="single" w:color="0070C0" w:sz="6" w:space="0"/>
            <w:bottom w:val="single" w:color="0070C0" w:sz="6" w:space="0"/>
            <w:right w:val="single" w:color="0070C0" w:sz="6" w:space="0"/>
            <w:insideH w:val="single" w:color="0070C0" w:sz="6" w:space="0"/>
            <w:insideV w:val="single" w:color="0070C0" w:sz="6" w:space="0"/>
          </w:tblBorders>
          <w:tblLayout w:type="fixed"/>
          <w:tblCellMar>
            <w:top w:w="0" w:type="dxa"/>
            <w:left w:w="108" w:type="dxa"/>
            <w:bottom w:w="0" w:type="dxa"/>
            <w:right w:w="108" w:type="dxa"/>
          </w:tblCellMar>
        </w:tblPrEx>
        <w:trPr>
          <w:trHeight w:val="345" w:hRule="atLeast"/>
          <w:jc w:val="center"/>
        </w:trPr>
        <w:tc>
          <w:tcPr>
            <w:tcW w:w="1982"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 xml:space="preserve">GDB        </w:t>
            </w:r>
          </w:p>
        </w:tc>
        <w:tc>
          <w:tcPr>
            <w:tcW w:w="2236" w:type="dxa"/>
          </w:tcPr>
          <w:p>
            <w:pPr>
              <w:autoSpaceDE w:val="0"/>
              <w:autoSpaceDN w:val="0"/>
              <w:rPr>
                <w:rFonts w:ascii="微软雅黑" w:hAnsi="微软雅黑" w:eastAsia="微软雅黑"/>
                <w:sz w:val="18"/>
                <w:szCs w:val="18"/>
              </w:rPr>
            </w:pPr>
            <w:r>
              <w:rPr>
                <w:rFonts w:hint="eastAsia" w:ascii="微软雅黑" w:hAnsi="微软雅黑" w:eastAsia="微软雅黑"/>
                <w:sz w:val="18"/>
                <w:szCs w:val="18"/>
              </w:rPr>
              <w:t>广东发展银行</w:t>
            </w:r>
          </w:p>
        </w:tc>
        <w:tc>
          <w:tcPr>
            <w:tcW w:w="1425" w:type="dxa"/>
          </w:tcPr>
          <w:p>
            <w:pPr>
              <w:autoSpaceDE w:val="0"/>
              <w:autoSpaceDN w:val="0"/>
              <w:rPr>
                <w:rFonts w:ascii="微软雅黑" w:hAnsi="微软雅黑" w:eastAsia="微软雅黑"/>
                <w:sz w:val="18"/>
                <w:szCs w:val="18"/>
              </w:rPr>
            </w:pPr>
          </w:p>
        </w:tc>
        <w:tc>
          <w:tcPr>
            <w:tcW w:w="2535" w:type="dxa"/>
          </w:tcPr>
          <w:p>
            <w:pPr>
              <w:autoSpaceDE w:val="0"/>
              <w:autoSpaceDN w:val="0"/>
              <w:rPr>
                <w:rFonts w:ascii="微软雅黑" w:hAnsi="微软雅黑" w:eastAsia="微软雅黑"/>
                <w:sz w:val="18"/>
                <w:szCs w:val="18"/>
              </w:rPr>
            </w:pPr>
          </w:p>
        </w:tc>
      </w:tr>
    </w:tbl>
    <w:p>
      <w:pPr>
        <w:rPr>
          <w:rFonts w:ascii="微软雅黑" w:hAnsi="微软雅黑" w:eastAsia="微软雅黑"/>
        </w:rPr>
      </w:pPr>
    </w:p>
    <w:p>
      <w:pPr>
        <w:pStyle w:val="3"/>
        <w:rPr>
          <w:rFonts w:ascii="微软雅黑" w:hAnsi="微软雅黑" w:eastAsia="微软雅黑"/>
        </w:rPr>
      </w:pPr>
      <w:bookmarkStart w:id="970" w:name="_Toc462922101"/>
      <w:r>
        <w:rPr>
          <w:rFonts w:hint="eastAsia" w:ascii="微软雅黑" w:hAnsi="微软雅黑" w:eastAsia="微软雅黑"/>
        </w:rPr>
        <w:t>审核状态</w:t>
      </w:r>
      <w:bookmarkEnd w:id="970"/>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SUCCESS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审核成功(系统会异步通知)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FAILED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审核失败(系统会异步通知)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PROCESSING</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审核中(系统不会异步通知)</w:t>
            </w:r>
          </w:p>
        </w:tc>
      </w:tr>
    </w:tbl>
    <w:p>
      <w:pPr>
        <w:rPr>
          <w:rFonts w:ascii="微软雅黑" w:hAnsi="微软雅黑" w:eastAsia="微软雅黑"/>
        </w:rPr>
      </w:pPr>
    </w:p>
    <w:p>
      <w:pPr>
        <w:pStyle w:val="3"/>
        <w:rPr>
          <w:rFonts w:ascii="微软雅黑" w:hAnsi="微软雅黑" w:eastAsia="微软雅黑"/>
        </w:rPr>
      </w:pPr>
      <w:bookmarkStart w:id="971" w:name="_Toc462922102"/>
      <w:r>
        <w:rPr>
          <w:rFonts w:hint="eastAsia" w:ascii="微软雅黑" w:hAnsi="微软雅黑" w:eastAsia="微软雅黑"/>
        </w:rPr>
        <w:t>文件摘要算法</w:t>
      </w:r>
      <w:bookmarkEnd w:id="971"/>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MD5</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MD5</w:t>
            </w:r>
          </w:p>
        </w:tc>
      </w:tr>
    </w:tbl>
    <w:p>
      <w:pPr>
        <w:rPr>
          <w:rFonts w:ascii="微软雅黑" w:hAnsi="微软雅黑" w:eastAsia="微软雅黑"/>
        </w:rPr>
      </w:pPr>
      <w:bookmarkStart w:id="972" w:name="_Toc450312700"/>
    </w:p>
    <w:p>
      <w:pPr>
        <w:pStyle w:val="3"/>
        <w:rPr>
          <w:rFonts w:ascii="微软雅黑" w:hAnsi="微软雅黑" w:eastAsia="微软雅黑"/>
        </w:rPr>
      </w:pPr>
      <w:bookmarkStart w:id="973" w:name="_Toc462922103"/>
      <w:r>
        <w:rPr>
          <w:rFonts w:hint="eastAsia" w:ascii="微软雅黑" w:hAnsi="微软雅黑" w:eastAsia="微软雅黑"/>
        </w:rPr>
        <w:t>标的</w:t>
      </w:r>
      <w:r>
        <w:rPr>
          <w:rFonts w:ascii="微软雅黑" w:hAnsi="微软雅黑" w:eastAsia="微软雅黑"/>
        </w:rPr>
        <w:t>类型</w:t>
      </w:r>
      <w:bookmarkEnd w:id="972"/>
      <w:bookmarkEnd w:id="973"/>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CREDIT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MORTGAGE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抵押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ASSIGNMENT_DEBT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债权转让</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OTHER</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其他</w:t>
            </w:r>
          </w:p>
        </w:tc>
      </w:tr>
    </w:tbl>
    <w:p>
      <w:pPr>
        <w:rPr>
          <w:rFonts w:ascii="微软雅黑" w:hAnsi="微软雅黑" w:eastAsia="微软雅黑"/>
        </w:rPr>
      </w:pPr>
      <w:bookmarkStart w:id="974" w:name="_Toc450312701"/>
    </w:p>
    <w:p>
      <w:pPr>
        <w:pStyle w:val="3"/>
        <w:rPr>
          <w:rFonts w:ascii="微软雅黑" w:hAnsi="微软雅黑" w:eastAsia="微软雅黑"/>
        </w:rPr>
      </w:pPr>
      <w:bookmarkStart w:id="975" w:name="_Toc462922104"/>
      <w:r>
        <w:rPr>
          <w:rFonts w:hint="eastAsia" w:ascii="微软雅黑" w:hAnsi="微软雅黑" w:eastAsia="微软雅黑"/>
        </w:rPr>
        <w:t>还款</w:t>
      </w:r>
      <w:r>
        <w:rPr>
          <w:rFonts w:ascii="微软雅黑" w:hAnsi="微软雅黑" w:eastAsia="微软雅黑"/>
        </w:rPr>
        <w:t>方式</w:t>
      </w:r>
      <w:bookmarkEnd w:id="974"/>
      <w:bookmarkEnd w:id="975"/>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REPAY_CAPITAL_WITH_INTEREST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一次还本</w:t>
            </w:r>
            <w:r>
              <w:rPr>
                <w:rFonts w:ascii="微软雅黑" w:hAnsi="微软雅黑" w:eastAsia="微软雅黑" w:cs="宋体"/>
                <w:color w:val="000000"/>
                <w:kern w:val="0"/>
                <w:sz w:val="18"/>
                <w:szCs w:val="18"/>
              </w:rPr>
              <w:t>付息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AVERAGE_CAPITAL</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等额</w:t>
            </w:r>
            <w:r>
              <w:rPr>
                <w:rFonts w:ascii="微软雅黑" w:hAnsi="微软雅黑" w:eastAsia="微软雅黑" w:cs="宋体"/>
                <w:color w:val="000000"/>
                <w:kern w:val="0"/>
                <w:sz w:val="18"/>
                <w:szCs w:val="18"/>
              </w:rPr>
              <w:t>本金</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AVERAGE_CAPITAL_PLUS_INTERES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等额</w:t>
            </w:r>
            <w:r>
              <w:rPr>
                <w:rFonts w:ascii="微软雅黑" w:hAnsi="微软雅黑" w:eastAsia="微软雅黑" w:cs="宋体"/>
                <w:color w:val="000000"/>
                <w:kern w:val="0"/>
                <w:sz w:val="18"/>
                <w:szCs w:val="18"/>
              </w:rPr>
              <w:t>本息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SCHEDULED_INTEREST_PAYMENTS_DUE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按期付息到期还本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OTHER</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其他</w:t>
            </w:r>
          </w:p>
        </w:tc>
      </w:tr>
    </w:tbl>
    <w:p>
      <w:pPr>
        <w:rPr>
          <w:rFonts w:ascii="微软雅黑" w:hAnsi="微软雅黑" w:eastAsia="微软雅黑"/>
        </w:rPr>
      </w:pPr>
      <w:bookmarkStart w:id="976" w:name="_Toc450312702"/>
    </w:p>
    <w:p>
      <w:pPr>
        <w:pStyle w:val="3"/>
        <w:rPr>
          <w:rFonts w:ascii="微软雅黑" w:hAnsi="微软雅黑" w:eastAsia="微软雅黑"/>
        </w:rPr>
      </w:pPr>
      <w:bookmarkStart w:id="977" w:name="_Toc462922105"/>
      <w:r>
        <w:rPr>
          <w:rFonts w:hint="eastAsia" w:ascii="微软雅黑" w:hAnsi="微软雅黑" w:eastAsia="微软雅黑"/>
        </w:rPr>
        <w:t>协议</w:t>
      </w:r>
      <w:r>
        <w:rPr>
          <w:rFonts w:ascii="微软雅黑" w:hAnsi="微软雅黑" w:eastAsia="微软雅黑"/>
        </w:rPr>
        <w:t>类型</w:t>
      </w:r>
      <w:bookmarkEnd w:id="976"/>
      <w:bookmarkEnd w:id="977"/>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tabs>
                <w:tab w:val="right" w:pos="1862"/>
              </w:tabs>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r>
              <w:rPr>
                <w:rFonts w:ascii="微软雅黑" w:hAnsi="微软雅黑" w:eastAsia="微软雅黑" w:cs="宋体"/>
                <w:b/>
                <w:color w:val="000000"/>
                <w:kern w:val="0"/>
                <w:sz w:val="18"/>
                <w:szCs w:val="18"/>
              </w:rPr>
              <w:tab/>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ASSIGNMENT_DEBT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债权转让</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LOAN_AGREEMENT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借款协议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OTHER</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其他</w:t>
            </w:r>
          </w:p>
        </w:tc>
      </w:tr>
    </w:tbl>
    <w:p>
      <w:pPr>
        <w:rPr>
          <w:rFonts w:ascii="微软雅黑" w:hAnsi="微软雅黑" w:eastAsia="微软雅黑"/>
        </w:rPr>
      </w:pPr>
      <w:bookmarkStart w:id="978" w:name="_Toc450312703"/>
    </w:p>
    <w:p>
      <w:pPr>
        <w:pStyle w:val="3"/>
        <w:rPr>
          <w:rFonts w:ascii="微软雅黑" w:hAnsi="微软雅黑" w:eastAsia="微软雅黑"/>
        </w:rPr>
      </w:pPr>
      <w:bookmarkStart w:id="979" w:name="_Toc462922106"/>
      <w:r>
        <w:rPr>
          <w:rFonts w:hint="eastAsia" w:ascii="微软雅黑" w:hAnsi="微软雅黑" w:eastAsia="微软雅黑"/>
        </w:rPr>
        <w:t>标的</w:t>
      </w:r>
      <w:r>
        <w:rPr>
          <w:rFonts w:ascii="微软雅黑" w:hAnsi="微软雅黑" w:eastAsia="微软雅黑"/>
        </w:rPr>
        <w:t>产品类型</w:t>
      </w:r>
      <w:bookmarkEnd w:id="978"/>
      <w:bookmarkEnd w:id="979"/>
    </w:p>
    <w:tbl>
      <w:tblPr>
        <w:tblStyle w:val="31"/>
        <w:tblpPr w:leftFromText="180" w:rightFromText="180" w:vertAnchor="text" w:tblpY="1"/>
        <w:tblOverlap w:val="never"/>
        <w:tblW w:w="6473"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HOUSING_LOAN</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房贷类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CAR_LOAN</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车贷类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ASSIGNMENT_DEBT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收益权转让类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CREDIT_LOAN</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信用贷款类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STOCK_ALLOCATION</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股票配资类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BANK_ACCEPTANCE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银行承兑汇票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COMMERCIAL_ACCEPTANCE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商业承兑汇票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CONSUMER_LOANS</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消费贷款类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SUPPLY_CHAIN_LOAN</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供应链类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BRIDGE_LOAN</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过桥贷</w:t>
            </w:r>
            <w:r>
              <w:rPr>
                <w:rFonts w:hint="eastAsia" w:ascii="微软雅黑" w:hAnsi="微软雅黑" w:eastAsia="微软雅黑" w:cs="宋体"/>
                <w:color w:val="000000"/>
                <w:kern w:val="0"/>
                <w:sz w:val="18"/>
                <w:szCs w:val="18"/>
              </w:rPr>
              <w:t>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FINANCE_LEASE</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融资租赁类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OTHER</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其他</w:t>
            </w:r>
          </w:p>
        </w:tc>
      </w:tr>
    </w:tbl>
    <w:p>
      <w:pPr>
        <w:rPr>
          <w:rFonts w:ascii="微软雅黑" w:hAnsi="微软雅黑" w:eastAsia="微软雅黑"/>
        </w:rPr>
      </w:pPr>
      <w:r>
        <w:rPr>
          <w:rFonts w:ascii="微软雅黑" w:hAnsi="微软雅黑" w:eastAsia="微软雅黑"/>
        </w:rPr>
        <w:br w:type="textWrapping" w:clear="all"/>
      </w:r>
    </w:p>
    <w:p>
      <w:pPr>
        <w:pStyle w:val="3"/>
        <w:rPr>
          <w:rFonts w:ascii="微软雅黑" w:hAnsi="微软雅黑" w:eastAsia="微软雅黑"/>
        </w:rPr>
      </w:pPr>
      <w:bookmarkStart w:id="980" w:name="_Toc462922107"/>
      <w:bookmarkStart w:id="981" w:name="_Toc450312704"/>
      <w:r>
        <w:rPr>
          <w:rFonts w:ascii="微软雅黑" w:hAnsi="微软雅黑" w:eastAsia="微软雅黑"/>
        </w:rPr>
        <w:t>标的状态</w:t>
      </w:r>
      <w:bookmarkEnd w:id="980"/>
      <w:bookmarkEnd w:id="981"/>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tabs>
                <w:tab w:val="right" w:pos="1862"/>
              </w:tabs>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r>
              <w:rPr>
                <w:rFonts w:ascii="微软雅黑" w:hAnsi="微软雅黑" w:eastAsia="微软雅黑" w:cs="宋体"/>
                <w:b/>
                <w:color w:val="000000"/>
                <w:kern w:val="0"/>
                <w:sz w:val="18"/>
                <w:szCs w:val="18"/>
              </w:rPr>
              <w:tab/>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INIT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初始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AUDITING</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REJECT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w:t>
            </w:r>
            <w:r>
              <w:rPr>
                <w:rFonts w:ascii="微软雅黑" w:hAnsi="微软雅黑" w:eastAsia="微软雅黑" w:cs="宋体"/>
                <w:color w:val="000000"/>
                <w:kern w:val="0"/>
                <w:sz w:val="18"/>
                <w:szCs w:val="18"/>
              </w:rPr>
              <w:t>拒绝(</w:t>
            </w:r>
            <w:r>
              <w:rPr>
                <w:rFonts w:hint="eastAsia" w:ascii="微软雅黑" w:hAnsi="微软雅黑" w:eastAsia="微软雅黑" w:cs="宋体"/>
                <w:color w:val="000000"/>
                <w:kern w:val="0"/>
                <w:sz w:val="18"/>
                <w:szCs w:val="18"/>
              </w:rPr>
              <w:t>商户</w:t>
            </w:r>
            <w:r>
              <w:rPr>
                <w:rFonts w:ascii="微软雅黑" w:hAnsi="微软雅黑" w:eastAsia="微软雅黑" w:cs="宋体"/>
                <w:color w:val="000000"/>
                <w:kern w:val="0"/>
                <w:sz w:val="18"/>
                <w:szCs w:val="18"/>
              </w:rPr>
              <w:t>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有效(商户通知)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INVALID</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无效(商户通知)</w:t>
            </w:r>
          </w:p>
        </w:tc>
      </w:tr>
    </w:tbl>
    <w:p>
      <w:pPr>
        <w:rPr>
          <w:rFonts w:ascii="微软雅黑" w:hAnsi="微软雅黑" w:eastAsia="微软雅黑"/>
        </w:rPr>
      </w:pPr>
    </w:p>
    <w:p>
      <w:pPr>
        <w:pStyle w:val="3"/>
        <w:rPr>
          <w:rFonts w:ascii="微软雅黑" w:hAnsi="微软雅黑" w:eastAsia="微软雅黑"/>
        </w:rPr>
      </w:pPr>
      <w:bookmarkStart w:id="982" w:name="_Toc450312705"/>
      <w:bookmarkStart w:id="983" w:name="_Toc462922108"/>
      <w:r>
        <w:rPr>
          <w:rFonts w:hint="eastAsia" w:ascii="微软雅黑" w:hAnsi="微软雅黑" w:eastAsia="微软雅黑"/>
        </w:rPr>
        <w:t>债权</w:t>
      </w:r>
      <w:r>
        <w:rPr>
          <w:rFonts w:ascii="微软雅黑" w:hAnsi="微软雅黑" w:eastAsia="微软雅黑"/>
        </w:rPr>
        <w:t>变动明细</w:t>
      </w:r>
      <w:bookmarkEnd w:id="982"/>
      <w:bookmarkEnd w:id="983"/>
    </w:p>
    <w:tbl>
      <w:tblPr>
        <w:tblStyle w:val="31"/>
        <w:tblW w:w="8575" w:type="dxa"/>
        <w:tblInd w:w="10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062"/>
        <w:gridCol w:w="1418"/>
        <w:gridCol w:w="1417"/>
        <w:gridCol w:w="2472"/>
        <w:gridCol w:w="647"/>
        <w:gridCol w:w="155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06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w:t>
            </w:r>
          </w:p>
        </w:tc>
        <w:tc>
          <w:tcPr>
            <w:tcW w:w="1418"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参数名称</w:t>
            </w:r>
          </w:p>
        </w:tc>
        <w:tc>
          <w:tcPr>
            <w:tcW w:w="141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类型</w:t>
            </w:r>
          </w:p>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（长度范围）</w:t>
            </w:r>
          </w:p>
        </w:tc>
        <w:tc>
          <w:tcPr>
            <w:tcW w:w="2472"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参数说明</w:t>
            </w:r>
          </w:p>
        </w:tc>
        <w:tc>
          <w:tcPr>
            <w:tcW w:w="647"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是否可空</w:t>
            </w:r>
          </w:p>
        </w:tc>
        <w:tc>
          <w:tcPr>
            <w:tcW w:w="1559" w:type="dxa"/>
            <w:tcBorders>
              <w:top w:val="single" w:color="538DD4" w:sz="8" w:space="0"/>
              <w:left w:val="single" w:color="538DD4" w:sz="8" w:space="0"/>
              <w:bottom w:val="single" w:color="538DD4" w:sz="8" w:space="0"/>
              <w:right w:val="single" w:color="538DD4" w:sz="8" w:space="0"/>
            </w:tcBorders>
            <w:shd w:val="clear" w:color="auto" w:fill="DEEAF6"/>
            <w:vAlign w:val="center"/>
          </w:tcPr>
          <w:p>
            <w:pPr>
              <w:autoSpaceDE w:val="0"/>
              <w:autoSpaceDN w:val="0"/>
              <w:adjustRightInd w:val="0"/>
              <w:jc w:val="center"/>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样例</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investor_id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投资人标识ID</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w:t>
            </w:r>
            <w:r>
              <w:rPr>
                <w:rFonts w:hint="eastAsia" w:ascii="微软雅黑" w:hAnsi="微软雅黑" w:eastAsia="微软雅黑"/>
                <w:sz w:val="18"/>
                <w:szCs w:val="18"/>
              </w:rPr>
              <w:t>32</w:t>
            </w:r>
            <w:r>
              <w:rPr>
                <w:rFonts w:ascii="微软雅黑" w:hAnsi="微软雅黑" w:eastAsia="微软雅黑"/>
                <w:sz w:val="18"/>
                <w:szCs w:val="18"/>
              </w:rPr>
              <w:t xml:space="preserve">) </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投资人</w:t>
            </w:r>
            <w:r>
              <w:rPr>
                <w:rFonts w:hint="eastAsia" w:ascii="微软雅黑" w:hAnsi="微软雅黑" w:eastAsia="微软雅黑"/>
                <w:sz w:val="18"/>
                <w:szCs w:val="18"/>
              </w:rPr>
              <w:t>标识id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u123456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47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investor_id_type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投资人标识类型</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String(16)</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 xml:space="preserve">参考： </w:t>
            </w:r>
            <w:r>
              <w:rPr>
                <w:rFonts w:hint="eastAsia" w:ascii="微软雅黑" w:hAnsi="微软雅黑" w:eastAsia="微软雅黑"/>
                <w:sz w:val="18"/>
                <w:szCs w:val="18"/>
              </w:rPr>
              <w:t>标识</w:t>
            </w:r>
            <w:r>
              <w:rPr>
                <w:rFonts w:ascii="微软雅黑" w:hAnsi="微软雅黑" w:eastAsia="微软雅黑"/>
                <w:sz w:val="18"/>
                <w:szCs w:val="18"/>
              </w:rPr>
              <w:t>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borrower_id</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w:t>
            </w:r>
            <w:r>
              <w:rPr>
                <w:rFonts w:ascii="微软雅黑" w:hAnsi="微软雅黑" w:eastAsia="微软雅黑"/>
                <w:sz w:val="18"/>
                <w:szCs w:val="18"/>
              </w:rPr>
              <w:t>人标识ID</w:t>
            </w:r>
          </w:p>
        </w:tc>
        <w:tc>
          <w:tcPr>
            <w:tcW w:w="141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w:t>
            </w:r>
            <w:r>
              <w:rPr>
                <w:rFonts w:ascii="微软雅黑" w:hAnsi="微软雅黑" w:eastAsia="微软雅黑"/>
                <w:sz w:val="18"/>
                <w:szCs w:val="18"/>
              </w:rPr>
              <w:t>人</w:t>
            </w:r>
            <w:r>
              <w:rPr>
                <w:rFonts w:hint="eastAsia" w:ascii="微软雅黑" w:hAnsi="微软雅黑" w:eastAsia="微软雅黑"/>
                <w:sz w:val="18"/>
                <w:szCs w:val="18"/>
              </w:rPr>
              <w:t>标识id</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u120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borrower_id_type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借款</w:t>
            </w:r>
            <w:r>
              <w:rPr>
                <w:rFonts w:ascii="微软雅黑" w:hAnsi="微软雅黑" w:eastAsia="微软雅黑"/>
                <w:sz w:val="18"/>
                <w:szCs w:val="18"/>
              </w:rPr>
              <w:t>人标识类型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(16)</w:t>
            </w:r>
          </w:p>
        </w:tc>
        <w:tc>
          <w:tcPr>
            <w:tcW w:w="2472" w:type="dxa"/>
            <w:tcBorders>
              <w:top w:val="single" w:color="538DD4" w:sz="8" w:space="0"/>
              <w:left w:val="single" w:color="538DD4" w:sz="8" w:space="0"/>
              <w:bottom w:val="single" w:color="538DD4" w:sz="8" w:space="0"/>
              <w:right w:val="single" w:color="538DD4" w:sz="8" w:space="0"/>
            </w:tcBorders>
          </w:tcPr>
          <w:p>
            <w:pPr>
              <w:pStyle w:val="33"/>
              <w:spacing w:before="80"/>
              <w:rPr>
                <w:rFonts w:ascii="微软雅黑" w:hAnsi="微软雅黑" w:eastAsia="微软雅黑"/>
              </w:rPr>
            </w:pPr>
            <w:r>
              <w:rPr>
                <w:rFonts w:ascii="微软雅黑" w:hAnsi="微软雅黑" w:eastAsia="微软雅黑"/>
                <w:sz w:val="18"/>
                <w:szCs w:val="18"/>
              </w:rPr>
              <w:t xml:space="preserve">参考： </w:t>
            </w:r>
            <w:r>
              <w:rPr>
                <w:rFonts w:hint="eastAsia" w:ascii="微软雅黑" w:hAnsi="微软雅黑" w:eastAsia="微软雅黑"/>
                <w:sz w:val="18"/>
                <w:szCs w:val="18"/>
              </w:rPr>
              <w:t>标识</w:t>
            </w:r>
            <w:r>
              <w:rPr>
                <w:rFonts w:ascii="微软雅黑" w:hAnsi="微软雅黑" w:eastAsia="微软雅黑"/>
                <w:sz w:val="18"/>
                <w:szCs w:val="18"/>
              </w:rPr>
              <w:t>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UID</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amount</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sz w:val="18"/>
                <w:szCs w:val="18"/>
              </w:rPr>
              <w:t>Number(</w:t>
            </w:r>
            <w:r>
              <w:rPr>
                <w:rFonts w:ascii="微软雅黑" w:hAnsi="微软雅黑" w:eastAsia="微软雅黑"/>
                <w:sz w:val="18"/>
                <w:szCs w:val="18"/>
              </w:rPr>
              <w:t>15,2</w:t>
            </w:r>
            <w:r>
              <w:rPr>
                <w:rFonts w:hint="eastAsia" w:ascii="微软雅黑" w:hAnsi="微软雅黑" w:eastAsia="微软雅黑"/>
                <w:sz w:val="18"/>
                <w:szCs w:val="18"/>
              </w:rPr>
              <w:t>)</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金额</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1.00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fund_type</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资金类型</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ascii="微软雅黑" w:hAnsi="微软雅黑" w:eastAsia="微软雅黑"/>
                <w:color w:val="000000"/>
                <w:sz w:val="18"/>
                <w:szCs w:val="18"/>
              </w:rPr>
              <w:t>String(32)</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hint="eastAsia" w:ascii="微软雅黑" w:hAnsi="微软雅黑" w:eastAsia="微软雅黑"/>
                <w:sz w:val="18"/>
                <w:szCs w:val="18"/>
              </w:rPr>
              <w:t>参考</w:t>
            </w:r>
            <w:r>
              <w:rPr>
                <w:rFonts w:ascii="微软雅黑" w:hAnsi="微软雅黑" w:eastAsia="微软雅黑"/>
                <w:sz w:val="18"/>
                <w:szCs w:val="18"/>
              </w:rPr>
              <w:t xml:space="preserve">： </w:t>
            </w:r>
            <w:r>
              <w:rPr>
                <w:rFonts w:hint="eastAsia" w:ascii="微软雅黑" w:hAnsi="微软雅黑" w:eastAsia="微软雅黑"/>
                <w:sz w:val="18"/>
                <w:szCs w:val="18"/>
              </w:rPr>
              <w:t>资金</w:t>
            </w:r>
            <w:r>
              <w:rPr>
                <w:rFonts w:ascii="微软雅黑" w:hAnsi="微软雅黑" w:eastAsia="微软雅黑"/>
                <w:sz w:val="18"/>
                <w:szCs w:val="18"/>
              </w:rPr>
              <w:t>类型</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非空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PRINCIPAL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106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remark</w:t>
            </w:r>
          </w:p>
        </w:tc>
        <w:tc>
          <w:tcPr>
            <w:tcW w:w="1418"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备注</w:t>
            </w:r>
          </w:p>
        </w:tc>
        <w:tc>
          <w:tcPr>
            <w:tcW w:w="1417" w:type="dxa"/>
            <w:tcBorders>
              <w:top w:val="single" w:color="538DD4" w:sz="8" w:space="0"/>
              <w:left w:val="single" w:color="538DD4" w:sz="8" w:space="0"/>
              <w:bottom w:val="single" w:color="538DD4" w:sz="8" w:space="0"/>
              <w:right w:val="single" w:color="538DD4" w:sz="8" w:space="0"/>
            </w:tcBorders>
            <w:vAlign w:val="center"/>
          </w:tcPr>
          <w:p>
            <w:pPr>
              <w:jc w:val="left"/>
              <w:rPr>
                <w:rFonts w:ascii="微软雅黑" w:hAnsi="微软雅黑" w:eastAsia="微软雅黑"/>
                <w:color w:val="000000"/>
                <w:sz w:val="18"/>
                <w:szCs w:val="18"/>
              </w:rPr>
            </w:pPr>
            <w:r>
              <w:rPr>
                <w:rFonts w:hint="eastAsia" w:ascii="微软雅黑" w:hAnsi="微软雅黑" w:eastAsia="微软雅黑"/>
                <w:color w:val="000000"/>
                <w:sz w:val="18"/>
                <w:szCs w:val="18"/>
              </w:rPr>
              <w:t>String</w:t>
            </w:r>
            <w:r>
              <w:rPr>
                <w:rFonts w:ascii="微软雅黑" w:hAnsi="微软雅黑" w:eastAsia="微软雅黑"/>
                <w:color w:val="000000"/>
                <w:sz w:val="18"/>
                <w:szCs w:val="18"/>
              </w:rPr>
              <w:t>(64)</w:t>
            </w:r>
          </w:p>
        </w:tc>
        <w:tc>
          <w:tcPr>
            <w:tcW w:w="2472"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备注</w:t>
            </w:r>
          </w:p>
        </w:tc>
        <w:tc>
          <w:tcPr>
            <w:tcW w:w="647"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r>
              <w:rPr>
                <w:rFonts w:ascii="微软雅黑" w:hAnsi="微软雅黑" w:eastAsia="微软雅黑"/>
                <w:sz w:val="18"/>
                <w:szCs w:val="18"/>
              </w:rPr>
              <w:t>可空</w:t>
            </w:r>
          </w:p>
        </w:tc>
        <w:tc>
          <w:tcPr>
            <w:tcW w:w="1559" w:type="dxa"/>
            <w:tcBorders>
              <w:top w:val="single" w:color="538DD4" w:sz="8" w:space="0"/>
              <w:left w:val="single" w:color="538DD4" w:sz="8" w:space="0"/>
              <w:bottom w:val="single" w:color="538DD4" w:sz="8" w:space="0"/>
              <w:right w:val="single" w:color="538DD4" w:sz="8" w:space="0"/>
            </w:tcBorders>
          </w:tcPr>
          <w:p>
            <w:pPr>
              <w:pStyle w:val="33"/>
              <w:rPr>
                <w:rFonts w:ascii="微软雅黑" w:hAnsi="微软雅黑" w:eastAsia="微软雅黑"/>
                <w:sz w:val="18"/>
                <w:szCs w:val="18"/>
              </w:rPr>
            </w:pPr>
          </w:p>
        </w:tc>
      </w:tr>
    </w:tbl>
    <w:p>
      <w:pPr>
        <w:rPr>
          <w:rFonts w:ascii="微软雅黑" w:hAnsi="微软雅黑" w:eastAsia="微软雅黑"/>
        </w:rPr>
      </w:pPr>
      <w:r>
        <w:rPr>
          <w:rFonts w:hint="eastAsia" w:ascii="微软雅黑" w:hAnsi="微软雅黑" w:eastAsia="微软雅黑"/>
        </w:rPr>
        <w:t>注意：目前每笔交易最多支持300条债权变动明细提交</w:t>
      </w:r>
    </w:p>
    <w:p>
      <w:pPr>
        <w:rPr>
          <w:rFonts w:ascii="微软雅黑" w:hAnsi="微软雅黑" w:eastAsia="微软雅黑"/>
        </w:rPr>
      </w:pPr>
    </w:p>
    <w:p>
      <w:pPr>
        <w:pStyle w:val="3"/>
        <w:rPr>
          <w:rFonts w:ascii="微软雅黑" w:hAnsi="微软雅黑" w:eastAsia="微软雅黑"/>
        </w:rPr>
      </w:pPr>
      <w:bookmarkStart w:id="984" w:name="_Toc462922109"/>
      <w:bookmarkStart w:id="985" w:name="_Toc450312706"/>
      <w:r>
        <w:rPr>
          <w:rFonts w:hint="eastAsia" w:ascii="微软雅黑" w:hAnsi="微软雅黑" w:eastAsia="微软雅黑"/>
        </w:rPr>
        <w:t>资金</w:t>
      </w:r>
      <w:r>
        <w:rPr>
          <w:rFonts w:ascii="微软雅黑" w:hAnsi="微软雅黑" w:eastAsia="微软雅黑"/>
        </w:rPr>
        <w:t>类型</w:t>
      </w:r>
      <w:bookmarkEnd w:id="984"/>
      <w:bookmarkEnd w:id="985"/>
    </w:p>
    <w:tbl>
      <w:tblPr>
        <w:tblStyle w:val="31"/>
        <w:tblW w:w="6473" w:type="dxa"/>
        <w:tblInd w:w="1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2078"/>
        <w:gridCol w:w="439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078" w:type="dxa"/>
            <w:tcBorders>
              <w:top w:val="single" w:color="538DD4" w:sz="8" w:space="0"/>
              <w:left w:val="single" w:color="538DD4" w:sz="8" w:space="0"/>
              <w:bottom w:val="single" w:color="538DD4" w:sz="8" w:space="0"/>
              <w:right w:val="single" w:color="538DD4" w:sz="8" w:space="0"/>
            </w:tcBorders>
            <w:shd w:val="clear" w:color="auto" w:fill="DEEAF6"/>
          </w:tcPr>
          <w:p>
            <w:pPr>
              <w:tabs>
                <w:tab w:val="right" w:pos="1862"/>
              </w:tabs>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r>
              <w:rPr>
                <w:rFonts w:ascii="微软雅黑" w:hAnsi="微软雅黑" w:eastAsia="微软雅黑" w:cs="宋体"/>
                <w:b/>
                <w:color w:val="000000"/>
                <w:kern w:val="0"/>
                <w:sz w:val="18"/>
                <w:szCs w:val="18"/>
              </w:rPr>
              <w:tab/>
            </w:r>
          </w:p>
        </w:tc>
        <w:tc>
          <w:tcPr>
            <w:tcW w:w="4395"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PRINCIPAL</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本金</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INTEREST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利息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BENEFIT</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分润</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2078"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OTHER</w:t>
            </w:r>
          </w:p>
        </w:tc>
        <w:tc>
          <w:tcPr>
            <w:tcW w:w="4395"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其他</w:t>
            </w:r>
          </w:p>
        </w:tc>
      </w:tr>
    </w:tbl>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交易关联号</w:t>
      </w:r>
    </w:p>
    <w:p>
      <w:pPr>
        <w:numPr>
          <w:ilvl w:val="3"/>
          <w:numId w:val="31"/>
        </w:numPr>
        <w:rPr>
          <w:rFonts w:ascii="微软雅黑" w:hAnsi="微软雅黑" w:eastAsia="微软雅黑"/>
        </w:rPr>
      </w:pPr>
      <w:r>
        <w:rPr>
          <w:rFonts w:hint="eastAsia" w:ascii="微软雅黑" w:hAnsi="微软雅黑" w:eastAsia="微软雅黑"/>
        </w:rPr>
        <w:t>代收进来的资金将通过交易关联号进行汇总。</w:t>
      </w:r>
    </w:p>
    <w:p>
      <w:pPr>
        <w:numPr>
          <w:ilvl w:val="3"/>
          <w:numId w:val="31"/>
        </w:numPr>
        <w:rPr>
          <w:rFonts w:ascii="微软雅黑" w:hAnsi="微软雅黑" w:eastAsia="微软雅黑"/>
        </w:rPr>
      </w:pPr>
      <w:r>
        <w:rPr>
          <w:rFonts w:hint="eastAsia" w:ascii="微软雅黑" w:hAnsi="微软雅黑" w:eastAsia="微软雅黑"/>
        </w:rPr>
        <w:t>当前交易关联号的汇总资金可通过【查询交易关联号】接口查询。</w:t>
      </w:r>
    </w:p>
    <w:p>
      <w:pPr>
        <w:numPr>
          <w:ilvl w:val="3"/>
          <w:numId w:val="31"/>
        </w:numPr>
        <w:rPr>
          <w:rFonts w:ascii="微软雅黑" w:hAnsi="微软雅黑" w:eastAsia="微软雅黑"/>
        </w:rPr>
      </w:pPr>
      <w:r>
        <w:rPr>
          <w:rFonts w:hint="eastAsia" w:ascii="微软雅黑" w:hAnsi="微软雅黑" w:eastAsia="微软雅黑"/>
        </w:rPr>
        <w:t>已标记交易关联号的代收资金可通过该交易关联号代付出去。</w:t>
      </w:r>
    </w:p>
    <w:p>
      <w:pPr>
        <w:rPr>
          <w:rFonts w:ascii="微软雅黑" w:hAnsi="微软雅黑" w:eastAsia="微软雅黑"/>
        </w:rPr>
      </w:pPr>
    </w:p>
    <w:p>
      <w:pPr>
        <w:pStyle w:val="3"/>
        <w:rPr>
          <w:rFonts w:ascii="微软雅黑" w:hAnsi="微软雅黑" w:eastAsia="微软雅黑"/>
        </w:rPr>
      </w:pPr>
      <w:bookmarkStart w:id="986" w:name="_Toc462922110"/>
      <w:r>
        <w:rPr>
          <w:rFonts w:hint="eastAsia" w:ascii="微软雅黑" w:hAnsi="微软雅黑" w:eastAsia="微软雅黑"/>
        </w:rPr>
        <w:t>响应码</w:t>
      </w:r>
      <w:bookmarkEnd w:id="986"/>
    </w:p>
    <w:tbl>
      <w:tblPr>
        <w:tblStyle w:val="31"/>
        <w:tblpPr w:leftFromText="180" w:rightFromText="180" w:vertAnchor="text" w:tblpX="164" w:tblpY="1"/>
        <w:tblOverlap w:val="never"/>
        <w:tblW w:w="798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3664"/>
        <w:gridCol w:w="432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664"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代码</w:t>
            </w:r>
          </w:p>
        </w:tc>
        <w:tc>
          <w:tcPr>
            <w:tcW w:w="4322" w:type="dxa"/>
            <w:tcBorders>
              <w:top w:val="single" w:color="538DD4" w:sz="8" w:space="0"/>
              <w:left w:val="single" w:color="538DD4" w:sz="8" w:space="0"/>
              <w:bottom w:val="single" w:color="538DD4" w:sz="8" w:space="0"/>
              <w:right w:val="single" w:color="538DD4" w:sz="8" w:space="0"/>
            </w:tcBorders>
            <w:shd w:val="clear" w:color="auto" w:fill="DEEAF6"/>
          </w:tcPr>
          <w:p>
            <w:pPr>
              <w:jc w:val="left"/>
              <w:rPr>
                <w:rFonts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APPLY_SUCCESS</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提交</w:t>
            </w:r>
            <w:r>
              <w:rPr>
                <w:rFonts w:ascii="微软雅黑" w:hAnsi="微软雅黑" w:eastAsia="微软雅黑" w:cs="宋体"/>
                <w:color w:val="000000"/>
                <w:kern w:val="0"/>
                <w:sz w:val="18"/>
                <w:szCs w:val="18"/>
              </w:rPr>
              <w:t>成功</w:t>
            </w:r>
            <w:r>
              <w:rPr>
                <w:rFonts w:hint="eastAsia" w:ascii="微软雅黑" w:hAnsi="微软雅黑" w:eastAsia="微软雅黑" w:cs="宋体"/>
                <w:color w:val="000000"/>
                <w:kern w:val="0"/>
                <w:sz w:val="18"/>
                <w:szCs w:val="18"/>
              </w:rPr>
              <w:t>，存在</w:t>
            </w:r>
            <w:r>
              <w:rPr>
                <w:rFonts w:ascii="微软雅黑" w:hAnsi="微软雅黑" w:eastAsia="微软雅黑" w:cs="宋体"/>
                <w:color w:val="000000"/>
                <w:kern w:val="0"/>
                <w:sz w:val="18"/>
                <w:szCs w:val="18"/>
              </w:rPr>
              <w:t>业务响应的以业务响应状态为准</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AUTHORIZE_FAIL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授权失败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AUTH_INVALID_DATE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商户该接口授权已过期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ADD_VERIFY_FAIL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添加认证信息失败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ADVANCE_FAILED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支付或绑卡推进失败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BANK_ACCOUNT_NOT_EXISTS</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BANK_ACCOUNT_TOO_MANY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绑定银行卡数量超限</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BANK_CARD_NOT_VERIFIED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银行卡未认证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BANK_CODE_NOT_SUPPORT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暂不支持该银行</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BANK_CARD_NOT_EFFECT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银行卡未生效</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BANK_CARD_NOT_SIGN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银行卡未签约</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BANK_INFO_VERIFY_FAILED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银行卡信息校验失败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BIND_CARD_FAILED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绑卡失败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BIZ_PENDING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业务处理中，等待通知或查询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BLANCE_NOT_ENOUGH</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余额不足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CARD_TYPE_NOT_SUPPORT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卡类型暂不支持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CERT_NOT_EXIST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证件号不存在，请提前实名认证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CERTNO_NOT_MATCHING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证件号不匹配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DUPLICATE_IDENTITY_ID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用户标识信息重复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DUPLICATE_OUT_FREEZE_NO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冻结订单号重复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DUPLICATE_OUT_UNFREEZE_NO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解冻订单号重复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DUPLICATE_REQUEST_NO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重复的请求号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DUPLICATE_VERIFY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会员认证信息重复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FREEZE_FUND_FAIL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冻结余额失败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FREEZE_FUND_PROCESSING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冻结余额处理中，请联系管理员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GET_VERIFY_FAIL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查询认证信息失败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HOST_PAY_NOT_SUPPORT_REFUND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代付交易不允许退款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ILLEGAL_ACCESS_SWITCH_SYSTEM</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不允许访问该类型的接口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ILLEGAL_ARGUMENT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参数校验未通过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ILLEGAL_DECRYPT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解密失败，请检查加密字段</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ILLEGAL_INDETITY_PALTFORMTYPE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用户标识信息中不存在该平台标志</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ILLEGAL_IP_OR_DOMAIN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非法的商户IP或域名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ILLEGAL_OUTER_TRADE_NO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交易订单号不存在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ILLEGAL_SERVICE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服务接口不存在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ILLEGAL_SIGN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验签未通过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ILLEGAL_SIGN_TYPE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签名类型不正确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INCORRECT_CARD_INFORMATION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用户卡信息有误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INSUFFICIENT_FREEZE_BALANCE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超过可冻结金额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INSUFFICIENT_UNFREEZE_BALANCE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超过可解冻金额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MEMBER_ID_NOT_EXIST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MEMBER_NOT_EXIST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用户标识信息不存在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NO_BANK_CARD_INFO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无相关银行卡信息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NO_BASIC_ACCOUNT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用户无基本账户信息或没有激活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NO_FUND_ORIG_FREEEZE_TRADE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原冻结交易不存在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NO_SUCH_MERCHANT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该商户信息不存在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ORDER_NOT_EXIST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订单不存在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OTHER_ERROR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其它错误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PARAMETER_INVALID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请求参数不</w:t>
            </w:r>
            <w:r>
              <w:rPr>
                <w:rFonts w:ascii="微软雅黑" w:hAnsi="微软雅黑" w:eastAsia="微软雅黑" w:cs="宋体"/>
                <w:color w:val="000000"/>
                <w:kern w:val="0"/>
                <w:sz w:val="18"/>
                <w:szCs w:val="18"/>
              </w:rPr>
              <w:t>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PARTNER_ID_NOT_EXIST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合作方Id不存在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widowControl/>
              <w:jc w:val="left"/>
              <w:rPr>
                <w:rFonts w:ascii="微软雅黑" w:hAnsi="微软雅黑" w:eastAsia="微软雅黑" w:cs="宋体"/>
                <w:kern w:val="0"/>
                <w:sz w:val="24"/>
                <w:szCs w:val="24"/>
              </w:rPr>
            </w:pPr>
            <w:r>
              <w:rPr>
                <w:rFonts w:ascii="微软雅黑" w:hAnsi="微软雅黑" w:eastAsia="微软雅黑" w:cs="宋体"/>
                <w:color w:val="000000"/>
                <w:kern w:val="0"/>
                <w:sz w:val="18"/>
                <w:szCs w:val="18"/>
              </w:rPr>
              <w:t xml:space="preserve">PAY_METHOD_NOT_SUPPORT </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支付方式不支持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PAYER_INCONSISTENT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订单批量支付付款人信息不一致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PAYMENT_DUPLIDATE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重复支付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PAY_FAILED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支付失败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REALNAME_CONFIRM_FAILED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实名认证不通过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REAL</w:t>
            </w:r>
            <w:r>
              <w:rPr>
                <w:rFonts w:hint="eastAsia" w:ascii="微软雅黑" w:hAnsi="微软雅黑" w:eastAsia="微软雅黑" w:cs="宋体"/>
                <w:color w:val="000000"/>
                <w:kern w:val="0"/>
                <w:sz w:val="18"/>
                <w:szCs w:val="18"/>
              </w:rPr>
              <w:t>_</w:t>
            </w:r>
            <w:r>
              <w:rPr>
                <w:rFonts w:ascii="微软雅黑" w:hAnsi="微软雅黑" w:eastAsia="微软雅黑" w:cs="宋体"/>
                <w:color w:val="000000"/>
                <w:kern w:val="0"/>
                <w:sz w:val="18"/>
                <w:szCs w:val="18"/>
              </w:rPr>
              <w:t>NAME_NOT_MATCHING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实名不匹配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R</w:t>
            </w:r>
            <w:r>
              <w:rPr>
                <w:rFonts w:ascii="微软雅黑" w:hAnsi="微软雅黑" w:eastAsia="微软雅黑" w:cs="宋体"/>
                <w:color w:val="000000"/>
                <w:kern w:val="0"/>
                <w:sz w:val="18"/>
                <w:szCs w:val="18"/>
              </w:rPr>
              <w:t>EQUEST_METHOD_NOT_VALIDATE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请求</w:t>
            </w:r>
            <w:r>
              <w:rPr>
                <w:rFonts w:ascii="微软雅黑" w:hAnsi="微软雅黑" w:eastAsia="微软雅黑" w:cs="宋体"/>
                <w:color w:val="000000"/>
                <w:kern w:val="0"/>
                <w:sz w:val="18"/>
                <w:szCs w:val="18"/>
              </w:rPr>
              <w:t>方式不合法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SAVING_POT_ACCOUNT_OPEN_FAILED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存钱罐账户开户失败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SYSTEM_ERROR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系统内部错误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TRADE_AMOUNT_MODIFIED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交易金额修改不合法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TRADE_CLOSED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交易关闭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TRADE_FAILED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交易调用失败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TRADE_NO_MATCH_ERROR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交易号信息有误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USER_BANK_ACCOUNT_NOT_MATCH</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用户银行卡信息不匹配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VERIFY_NOT_EXIST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认证信息不存在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VERIFY_BINDED_OVERRUN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认证信息绑定超限</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BIZ_CHECK_EXCEPTION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业务校验异常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UPLOAD_FILE_FAIL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上传文件失败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CHECK_FILE_DIGEST_FAIL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文件摘要验证失败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ACCOUNT_NOT_EXIST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账户信息不存在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AUTHORIZE_FAIL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授权失败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MERCHANT_BUILD_FAIL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构建商户基本信息失败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MERCHANT_SUBMIT_AUDIT_FAIL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商户审核请求失败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MERCHANT_AUDIT_REQ_IS_EMPTY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商户审核请求信息不合法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FORBIDDEN_REPEAT_REQUEST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短时间内禁止重复请求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AUDIT_PROCESSING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审核处理中，请不要重复提交</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AUDIT_SUCCESS</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审核已通过，请不要重复提交</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AUDIT_REFUSED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审核驳回，请重新提交信息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AUDIT_NOTHING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无任何审核信息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BINDING_BANK_CARD_FAILD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绑银行卡失败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FILE_NOT_FOUND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文件不存在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MERCHANT_OPEN_ACCOUNT_FAIL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开户失败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MERCHANT_OPEN_REQ_ERROR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开户参数不合法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ILLEGAL_PARTY_INFO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参与方信息不合法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INSPECT_FILTER_FAIL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鉴权未通过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INSPECT_FILTER_SAFECARD_FAIL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鉴权安全卡未通过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QUERY_IS_SAFECARD_SUPPORT_FAIL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查询是否安全卡支持错误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VALIDATE_UNBIND_VERIFYMOBILE_FAIL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无权限解绑手机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VERIFY_CODE_WRONG</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验证码错误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REQUEST_EXPIRED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请求过期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AUTH_EXPIRED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授权已过期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INTERFACE_AUTH_EXPIRED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接口授权已过期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ILLEGAL_SIGN_FILE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文件摘要验证未通过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HOST_INSTANT_NOT_SUPPORT_REFUND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即时到帐交易不允许退款</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BANK_ACCOUNT_OPEN_FAILED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银行账户开户失败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ADVANCE_TICKET_VALIDATE_FAIL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ticket校验失败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DELAY_TRADE_CLOSE_TIME_FAIL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延长交易关闭时间失败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TRADE_CLOSE_FAIL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订单关闭失败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BATCH_PAY_TO_CARD_TYPE_ERROR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批量代付到卡类型不一致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VALIDATE_REAL_NAME_FAIL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验证实名信息失败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VALIDATE_MERCHANT_AUDIT_STATUS_FAIL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验证企业用户审核状态失败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DIRECT_PAYMENT_NOT_SUPPORT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直连方式不支持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ROLLBACK_WITHHOLD_FLOW_FAIL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回滚委托扣款流量失败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WITHHOLD_PAYMENT_FAIL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交易支付方式不支持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AUTH_EMPTY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鉴权失败，未找到对应的授权信息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AUTH_QUOTA_FAIL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鉴权失败，单笔额度超限</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AUTH_DAY_QUOTA_FAIL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鉴权失败，日累计额度超限</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AUTH_FAIL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鉴权失败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RISK_REJECT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风控拒绝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RATE_LIMIT_REJECT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请求过于频繁请重新再试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OVERALL_BANK_INSPECT_FAIL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银行鉴权失败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APPLY_FAILED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文件处理提交申请失败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FILE_DEAL_THREAD_ERROR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文件异步处理失败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GET_TMP_FILE_PATH_ERROR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未获取到服务器基础目录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DOWN_SFTP_FILE_ERROR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下载sftp文件失败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INVALID_BID_STATUS</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标的状态无效</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SYNCHRONIZATION_SECURITY_INFO_FAIL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同步安全认证信息失败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GET_PAYER_PARTNER_ACCOUNT_FAIL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获取付款方中间账户失败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QUERY_MEMBER_IDENTITY_FAIL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查询会员认证信息失败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ILLEGAL_SERVICE_MAINTAIN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服务接口维护中,请留意新浪支付公告!</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REALNAME_CONFIRM_OPE_ERROR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实名认证系统繁忙，请稍后再试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UNBINDING_SECURITY_CARD_FORBIDDEN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禁止解绑安全卡</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ILLEGAL_OUTER_REQUEST_NO</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原请求号不存在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IDENTITY_ID_NOT_EXIST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用户标识信息不存在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KEY_INVALID_DATE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密钥授权已过期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ACCOUNT_EXIST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账户信息已经存在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MERCHANT_SUBMIT_AGAIN</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审核中,不能重复提交</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UNKNOWN_AUDIT_STATUS</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未知的审核状态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DOWNLOAD_FILE_ERROR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下载文件失败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UPLOAD_FILE_ERROR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上传文件失败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REALNAME_CHECK_FAIL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您尚未设置实名信息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PAYPWD_HAS_SET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您已成功设置过支付密码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PAYPWD_SET_NULL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您尚未设置支付密码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PAYPWD_ISSET_CHECK_FAIL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支付密码是否设置校验失败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QUERY_OPERATORS_FAIL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查询操作员失败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ENTERISE_AUDIT_CHECK_FAIL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未通过企业商户资质审核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BASIC_ACCOUNT_NULL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基本户账户为空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OPERATOR_NULL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未获取到操作员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BANK_ACCOUNT_UPDATE_FAIL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银行卡状态更新失败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BANK_ACCOUNT_OVER_LIMIT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同平台银行卡可绑定身份证数超限</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MERCHANT_CORPORTAION_BUILD_FAIL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构建商户法人信息失败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MERCHANT_CORPORTAION_REQ_EMPTY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商户法人信息不合法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MERCHANT_SUBMIT_LICENSE_FAIL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构建企业资质信息失败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MERCHANT_LICENSE_REQ_EMPTY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企业资质信息不合法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CONVERT_DATA_ERROR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数据转换出现异常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MERCHANT_VERIFY_FAILD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邮箱认证失败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MERCHANT_EMAIL_IS_VERIFIED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认证信息绑定次数超额,只能绑定一个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MERCHANT_VOUCHERNO_IS_NULL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统一凭证不能为空</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MERCHANT_BIND_CARD_FAILD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绑银行卡失败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MERCHANT_BANK_CARD_EXITED</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银行卡已经存在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MERCHANT_BIND_CARD_REQ_ERROR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绑卡参数不合法</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ID_CARD_AUTH_FALSE</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实名验证失败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VALIDATE_SMS_CODE_FAIL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验证短信验证码失败，请重新获取短信验证码</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APPLY_SMS_VALIDATECODE_FAIL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短信验证码发送失败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VOUCHER_INFO_EMPTY</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凭证信息不存在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VOUCHER_INFO_ERROR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凭证信息不完整</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UNBIND_WITHDRAW_CARD_ADV_FAIL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提现卡解绑不支持推进方式</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MEMBER_BANK_ACCOUNT_NOT_MATCH</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银行卡会员不匹配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MEMBER_LOCK_STATUS_ERROR</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用户已被锁定,无法操作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AGENT_BUY_IS_NULL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未查到经办人信息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ADD_MEMBER_IDENTITY_FAIL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添加会员认证信息失败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MEMBER_IDENTITY_BINDED_OVERRUN_FAIL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认证信息已被其他用户绑定</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REMOVE_MEMBER_IDENTITY_FAIL</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删除会员认证信息失败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MEMBER_IDENTITY_NOT_EXIST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认证信息不存在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Ex>
        <w:trPr>
          <w:trHeight w:val="119" w:hRule="atLeast"/>
        </w:trPr>
        <w:tc>
          <w:tcPr>
            <w:tcW w:w="3664"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ACCOUNT_TYPE_NOT_SUPPORT</w:t>
            </w:r>
          </w:p>
        </w:tc>
        <w:tc>
          <w:tcPr>
            <w:tcW w:w="4322" w:type="dxa"/>
            <w:tcBorders>
              <w:top w:val="single" w:color="538DD4" w:sz="8" w:space="0"/>
              <w:left w:val="single" w:color="538DD4" w:sz="8" w:space="0"/>
              <w:bottom w:val="single" w:color="538DD4" w:sz="8" w:space="0"/>
              <w:right w:val="single" w:color="538DD4" w:sz="8" w:space="0"/>
            </w:tcBorders>
          </w:tcPr>
          <w:p>
            <w:pP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账户类型暂不支持</w:t>
            </w:r>
          </w:p>
        </w:tc>
      </w:tr>
    </w:tbl>
    <w:p>
      <w:pPr>
        <w:rPr>
          <w:rFonts w:ascii="微软雅黑" w:hAnsi="微软雅黑" w:eastAsia="微软雅黑"/>
        </w:rPr>
      </w:pPr>
    </w:p>
    <w:p>
      <w:pPr>
        <w:rPr>
          <w:rFonts w:ascii="微软雅黑" w:hAnsi="微软雅黑" w:eastAsia="微软雅黑"/>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9" w:usb3="00000000" w:csb0="000001FF" w:csb1="00000000"/>
  </w:font>
  <w:font w:name="Microsoft YaHei UI">
    <w:altName w:val="宋体"/>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sz w:val="24"/>
        <w:szCs w:val="24"/>
      </w:rPr>
    </w:pPr>
    <w:r>
      <w:rPr>
        <w:color w:val="323E4E"/>
        <w:sz w:val="24"/>
        <w:szCs w:val="24"/>
      </w:rPr>
      <w:fldChar w:fldCharType="begin"/>
    </w:r>
    <w:r>
      <w:rPr>
        <w:color w:val="323E4E"/>
        <w:sz w:val="24"/>
        <w:szCs w:val="24"/>
      </w:rPr>
      <w:instrText xml:space="preserve">PAGE   \* MERGEFORMAT</w:instrText>
    </w:r>
    <w:r>
      <w:rPr>
        <w:color w:val="323E4E"/>
        <w:sz w:val="24"/>
        <w:szCs w:val="24"/>
      </w:rPr>
      <w:fldChar w:fldCharType="separate"/>
    </w:r>
    <w:r>
      <w:rPr>
        <w:color w:val="323E4E"/>
        <w:sz w:val="24"/>
        <w:szCs w:val="24"/>
        <w:lang w:val="zh-CN"/>
      </w:rPr>
      <w:t>1</w:t>
    </w:r>
    <w:r>
      <w:rPr>
        <w:color w:val="323E4E"/>
        <w:sz w:val="24"/>
        <w:szCs w:val="24"/>
      </w:rPr>
      <w:fldChar w:fldCharType="end"/>
    </w:r>
    <w:r>
      <w:rPr>
        <w:color w:val="323E4E"/>
        <w:sz w:val="24"/>
        <w:szCs w:val="24"/>
        <w:lang w:val="zh-CN"/>
      </w:rPr>
      <w:t xml:space="preserve"> | </w:t>
    </w:r>
    <w:r>
      <w:fldChar w:fldCharType="begin"/>
    </w:r>
    <w:r>
      <w:instrText xml:space="preserve">NUMPAGES  \* Arabic  \* MERGEFORMAT</w:instrText>
    </w:r>
    <w:r>
      <w:fldChar w:fldCharType="separate"/>
    </w:r>
    <w:r>
      <w:rPr>
        <w:color w:val="323E4E"/>
        <w:sz w:val="24"/>
        <w:szCs w:val="24"/>
        <w:lang w:val="zh-CN"/>
      </w:rPr>
      <w:t>119</w:t>
    </w:r>
    <w:r>
      <w:rPr>
        <w:color w:val="323E4E"/>
        <w:sz w:val="24"/>
        <w:szCs w:val="24"/>
        <w:lang w:val="zh-CN"/>
      </w:rPr>
      <w:fldChar w:fldCharType="end"/>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drawing>
        <wp:inline distT="0" distB="0" distL="114300" distR="114300">
          <wp:extent cx="1266825" cy="3524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
                  <a:stretch>
                    <a:fillRect/>
                  </a:stretch>
                </pic:blipFill>
                <pic:spPr>
                  <a:xfrm>
                    <a:off x="0" y="0"/>
                    <a:ext cx="1266825" cy="352425"/>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0F1"/>
    <w:multiLevelType w:val="multilevel"/>
    <w:tmpl w:val="00D770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54A1D2D"/>
    <w:multiLevelType w:val="multilevel"/>
    <w:tmpl w:val="054A1D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4A7068"/>
    <w:multiLevelType w:val="multilevel"/>
    <w:tmpl w:val="0D4A7068"/>
    <w:lvl w:ilvl="0" w:tentative="0">
      <w:start w:val="1"/>
      <w:numFmt w:val="decimal"/>
      <w:lvlText w:val="%1."/>
      <w:lvlJc w:val="left"/>
      <w:pPr>
        <w:ind w:left="420" w:hanging="420"/>
      </w:p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3">
    <w:nsid w:val="14703451"/>
    <w:multiLevelType w:val="multilevel"/>
    <w:tmpl w:val="14703451"/>
    <w:lvl w:ilvl="0" w:tentative="0">
      <w:start w:val="4"/>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18371DE7"/>
    <w:multiLevelType w:val="multilevel"/>
    <w:tmpl w:val="18371D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C911399"/>
    <w:multiLevelType w:val="multilevel"/>
    <w:tmpl w:val="1C91139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6">
    <w:nsid w:val="1F0F4592"/>
    <w:multiLevelType w:val="multilevel"/>
    <w:tmpl w:val="1F0F4592"/>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21381C19"/>
    <w:multiLevelType w:val="multilevel"/>
    <w:tmpl w:val="21381C19"/>
    <w:lvl w:ilvl="0" w:tentative="0">
      <w:start w:val="4"/>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3、"/>
      <w:lvlJc w:val="left"/>
      <w:pPr>
        <w:ind w:left="360" w:hanging="360"/>
      </w:pPr>
      <w:rPr>
        <w:rFonts w:hint="default"/>
      </w:rPr>
    </w:lvl>
    <w:lvl w:ilvl="3" w:tentative="0">
      <w:start w:val="1"/>
      <w:numFmt w:val="decimal"/>
      <w:lvlText w:val="%4、"/>
      <w:lvlJc w:val="left"/>
      <w:pPr>
        <w:ind w:left="360" w:hanging="36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8">
    <w:nsid w:val="22A01ABB"/>
    <w:multiLevelType w:val="multilevel"/>
    <w:tmpl w:val="22A01ABB"/>
    <w:lvl w:ilvl="0" w:tentative="0">
      <w:start w:val="1"/>
      <w:numFmt w:val="decimal"/>
      <w:lvlText w:val="%1."/>
      <w:lvlJc w:val="left"/>
      <w:pPr>
        <w:ind w:left="420" w:hanging="420"/>
      </w:p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797181B"/>
    <w:multiLevelType w:val="multilevel"/>
    <w:tmpl w:val="279718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84C2A4E"/>
    <w:multiLevelType w:val="multilevel"/>
    <w:tmpl w:val="284C2A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F934718"/>
    <w:multiLevelType w:val="multilevel"/>
    <w:tmpl w:val="2F9347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3F44FC1"/>
    <w:multiLevelType w:val="multilevel"/>
    <w:tmpl w:val="33F44F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341A18AA"/>
    <w:multiLevelType w:val="multilevel"/>
    <w:tmpl w:val="341A18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42879E6"/>
    <w:multiLevelType w:val="multilevel"/>
    <w:tmpl w:val="442879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51B63BC"/>
    <w:multiLevelType w:val="multilevel"/>
    <w:tmpl w:val="451B63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F1B026C"/>
    <w:multiLevelType w:val="multilevel"/>
    <w:tmpl w:val="4F1B02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44E7822"/>
    <w:multiLevelType w:val="multilevel"/>
    <w:tmpl w:val="544E782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6913828"/>
    <w:multiLevelType w:val="multilevel"/>
    <w:tmpl w:val="569138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8AC1A3C"/>
    <w:multiLevelType w:val="multilevel"/>
    <w:tmpl w:val="58AC1A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D0141C1"/>
    <w:multiLevelType w:val="multilevel"/>
    <w:tmpl w:val="5D0141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5DBA6957"/>
    <w:multiLevelType w:val="multilevel"/>
    <w:tmpl w:val="5DBA69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5EDD0F1F"/>
    <w:multiLevelType w:val="multilevel"/>
    <w:tmpl w:val="5EDD0F1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5717C84"/>
    <w:multiLevelType w:val="multilevel"/>
    <w:tmpl w:val="65717C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76138F8"/>
    <w:multiLevelType w:val="multilevel"/>
    <w:tmpl w:val="676138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7B67672"/>
    <w:multiLevelType w:val="multilevel"/>
    <w:tmpl w:val="67B676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A214E73"/>
    <w:multiLevelType w:val="multilevel"/>
    <w:tmpl w:val="6A214E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ECD081D"/>
    <w:multiLevelType w:val="multilevel"/>
    <w:tmpl w:val="6ECD08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FA00B6E"/>
    <w:multiLevelType w:val="multilevel"/>
    <w:tmpl w:val="6FA00B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78BF0155"/>
    <w:multiLevelType w:val="multilevel"/>
    <w:tmpl w:val="78BF01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D7A0357"/>
    <w:multiLevelType w:val="multilevel"/>
    <w:tmpl w:val="7D7A03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6"/>
  </w:num>
  <w:num w:numId="3">
    <w:abstractNumId w:val="20"/>
  </w:num>
  <w:num w:numId="4">
    <w:abstractNumId w:val="23"/>
  </w:num>
  <w:num w:numId="5">
    <w:abstractNumId w:val="15"/>
  </w:num>
  <w:num w:numId="6">
    <w:abstractNumId w:val="28"/>
  </w:num>
  <w:num w:numId="7">
    <w:abstractNumId w:val="2"/>
  </w:num>
  <w:num w:numId="8">
    <w:abstractNumId w:val="12"/>
  </w:num>
  <w:num w:numId="9">
    <w:abstractNumId w:val="9"/>
  </w:num>
  <w:num w:numId="10">
    <w:abstractNumId w:val="11"/>
  </w:num>
  <w:num w:numId="11">
    <w:abstractNumId w:val="14"/>
  </w:num>
  <w:num w:numId="12">
    <w:abstractNumId w:val="29"/>
  </w:num>
  <w:num w:numId="13">
    <w:abstractNumId w:val="8"/>
  </w:num>
  <w:num w:numId="14">
    <w:abstractNumId w:val="18"/>
  </w:num>
  <w:num w:numId="15">
    <w:abstractNumId w:val="10"/>
  </w:num>
  <w:num w:numId="16">
    <w:abstractNumId w:val="30"/>
  </w:num>
  <w:num w:numId="17">
    <w:abstractNumId w:val="25"/>
  </w:num>
  <w:num w:numId="18">
    <w:abstractNumId w:val="17"/>
  </w:num>
  <w:num w:numId="19">
    <w:abstractNumId w:val="24"/>
  </w:num>
  <w:num w:numId="20">
    <w:abstractNumId w:val="27"/>
  </w:num>
  <w:num w:numId="21">
    <w:abstractNumId w:val="13"/>
  </w:num>
  <w:num w:numId="22">
    <w:abstractNumId w:val="4"/>
  </w:num>
  <w:num w:numId="23">
    <w:abstractNumId w:val="19"/>
  </w:num>
  <w:num w:numId="24">
    <w:abstractNumId w:val="22"/>
  </w:num>
  <w:num w:numId="25">
    <w:abstractNumId w:val="1"/>
  </w:num>
  <w:num w:numId="26">
    <w:abstractNumId w:val="26"/>
  </w:num>
  <w:num w:numId="27">
    <w:abstractNumId w:val="16"/>
  </w:num>
  <w:num w:numId="28">
    <w:abstractNumId w:val="3"/>
  </w:num>
  <w:num w:numId="29">
    <w:abstractNumId w:val="0"/>
  </w:num>
  <w:num w:numId="30">
    <w:abstractNumId w:val="21"/>
  </w:num>
  <w:num w:numId="3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仟裏辶洐">
    <w15:presenceInfo w15:providerId="WPS Office" w15:userId="3360706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NotDisplayPageBoundaries w:val="1"/>
  <w:bordersDoNotSurroundHeader w:val="0"/>
  <w:bordersDoNotSurroundFooter w:val="0"/>
  <w:hideSpellingErrors/>
  <w:hideGrammaticalErrors/>
  <w:doNotTrackMoves/>
  <w:trackRevisions w:val="1"/>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E1"/>
    <w:rsid w:val="000014CE"/>
    <w:rsid w:val="00004E3A"/>
    <w:rsid w:val="00011114"/>
    <w:rsid w:val="00013415"/>
    <w:rsid w:val="00027DC0"/>
    <w:rsid w:val="000314DC"/>
    <w:rsid w:val="00031FD3"/>
    <w:rsid w:val="00033C3F"/>
    <w:rsid w:val="00034E68"/>
    <w:rsid w:val="0004386F"/>
    <w:rsid w:val="00044FF9"/>
    <w:rsid w:val="00053A4A"/>
    <w:rsid w:val="0005720D"/>
    <w:rsid w:val="000610CC"/>
    <w:rsid w:val="000625D3"/>
    <w:rsid w:val="0007785E"/>
    <w:rsid w:val="00087862"/>
    <w:rsid w:val="000931F0"/>
    <w:rsid w:val="00095173"/>
    <w:rsid w:val="000A2C1E"/>
    <w:rsid w:val="000A47E4"/>
    <w:rsid w:val="000A64A6"/>
    <w:rsid w:val="000B05AF"/>
    <w:rsid w:val="000B4CD2"/>
    <w:rsid w:val="000B611F"/>
    <w:rsid w:val="000D5CB5"/>
    <w:rsid w:val="000E0EF4"/>
    <w:rsid w:val="000E1061"/>
    <w:rsid w:val="000E1731"/>
    <w:rsid w:val="000E6DC6"/>
    <w:rsid w:val="000E7E7C"/>
    <w:rsid w:val="000F14FA"/>
    <w:rsid w:val="000F2571"/>
    <w:rsid w:val="000F27AA"/>
    <w:rsid w:val="000F3B08"/>
    <w:rsid w:val="000F7C9D"/>
    <w:rsid w:val="0011397C"/>
    <w:rsid w:val="00117515"/>
    <w:rsid w:val="001214F9"/>
    <w:rsid w:val="0012521E"/>
    <w:rsid w:val="00135AAF"/>
    <w:rsid w:val="0013624F"/>
    <w:rsid w:val="00145323"/>
    <w:rsid w:val="00145AE8"/>
    <w:rsid w:val="0015336A"/>
    <w:rsid w:val="0015650D"/>
    <w:rsid w:val="0015656A"/>
    <w:rsid w:val="0015711F"/>
    <w:rsid w:val="00157540"/>
    <w:rsid w:val="00161898"/>
    <w:rsid w:val="00162771"/>
    <w:rsid w:val="00177BC2"/>
    <w:rsid w:val="00180E39"/>
    <w:rsid w:val="00183A61"/>
    <w:rsid w:val="00185E29"/>
    <w:rsid w:val="001862BA"/>
    <w:rsid w:val="00190728"/>
    <w:rsid w:val="00191DB7"/>
    <w:rsid w:val="00191E96"/>
    <w:rsid w:val="001976E8"/>
    <w:rsid w:val="001A41E9"/>
    <w:rsid w:val="001A5B7E"/>
    <w:rsid w:val="001B1B41"/>
    <w:rsid w:val="001C0B30"/>
    <w:rsid w:val="001C5F17"/>
    <w:rsid w:val="001D7618"/>
    <w:rsid w:val="001E5895"/>
    <w:rsid w:val="001E7199"/>
    <w:rsid w:val="001F0DCC"/>
    <w:rsid w:val="001F2002"/>
    <w:rsid w:val="001F4519"/>
    <w:rsid w:val="001F677B"/>
    <w:rsid w:val="001F6D3C"/>
    <w:rsid w:val="001F70B3"/>
    <w:rsid w:val="002000E0"/>
    <w:rsid w:val="00201035"/>
    <w:rsid w:val="00206A5A"/>
    <w:rsid w:val="0022347F"/>
    <w:rsid w:val="002248BF"/>
    <w:rsid w:val="00232E1F"/>
    <w:rsid w:val="002364F5"/>
    <w:rsid w:val="002366EB"/>
    <w:rsid w:val="0024179A"/>
    <w:rsid w:val="00241C28"/>
    <w:rsid w:val="00244683"/>
    <w:rsid w:val="00244FE8"/>
    <w:rsid w:val="0024570A"/>
    <w:rsid w:val="00245EC4"/>
    <w:rsid w:val="002460D4"/>
    <w:rsid w:val="00246AB8"/>
    <w:rsid w:val="002473F9"/>
    <w:rsid w:val="00254285"/>
    <w:rsid w:val="0025451C"/>
    <w:rsid w:val="002563E4"/>
    <w:rsid w:val="00261D3E"/>
    <w:rsid w:val="002727F1"/>
    <w:rsid w:val="00282A89"/>
    <w:rsid w:val="002A191D"/>
    <w:rsid w:val="002A5677"/>
    <w:rsid w:val="002A6DB3"/>
    <w:rsid w:val="002A748A"/>
    <w:rsid w:val="002B0686"/>
    <w:rsid w:val="002B0BD8"/>
    <w:rsid w:val="002B181A"/>
    <w:rsid w:val="002B2870"/>
    <w:rsid w:val="002B3A73"/>
    <w:rsid w:val="002B3B1E"/>
    <w:rsid w:val="002B448C"/>
    <w:rsid w:val="002C272D"/>
    <w:rsid w:val="002C2F5A"/>
    <w:rsid w:val="002C379B"/>
    <w:rsid w:val="002C463D"/>
    <w:rsid w:val="002C4894"/>
    <w:rsid w:val="002C4D8D"/>
    <w:rsid w:val="002D25FC"/>
    <w:rsid w:val="002D58B0"/>
    <w:rsid w:val="002D70FC"/>
    <w:rsid w:val="002D7ED2"/>
    <w:rsid w:val="002E6B3D"/>
    <w:rsid w:val="002F0792"/>
    <w:rsid w:val="002F2EA7"/>
    <w:rsid w:val="002F7EBC"/>
    <w:rsid w:val="00300915"/>
    <w:rsid w:val="00302DBE"/>
    <w:rsid w:val="00310B8B"/>
    <w:rsid w:val="00312F94"/>
    <w:rsid w:val="00314B2A"/>
    <w:rsid w:val="003268D5"/>
    <w:rsid w:val="00330CC7"/>
    <w:rsid w:val="00331D64"/>
    <w:rsid w:val="003373BB"/>
    <w:rsid w:val="003406D3"/>
    <w:rsid w:val="00343804"/>
    <w:rsid w:val="003467B3"/>
    <w:rsid w:val="0035372F"/>
    <w:rsid w:val="0035643C"/>
    <w:rsid w:val="00363821"/>
    <w:rsid w:val="003662C2"/>
    <w:rsid w:val="00367B2D"/>
    <w:rsid w:val="003703B7"/>
    <w:rsid w:val="0037044C"/>
    <w:rsid w:val="003727AA"/>
    <w:rsid w:val="003778E0"/>
    <w:rsid w:val="00380FB7"/>
    <w:rsid w:val="00381A45"/>
    <w:rsid w:val="00383DE6"/>
    <w:rsid w:val="00386FCD"/>
    <w:rsid w:val="003A439E"/>
    <w:rsid w:val="003A4E71"/>
    <w:rsid w:val="003A5016"/>
    <w:rsid w:val="003B0ECD"/>
    <w:rsid w:val="003B5B5D"/>
    <w:rsid w:val="003C048E"/>
    <w:rsid w:val="003C2115"/>
    <w:rsid w:val="003C578E"/>
    <w:rsid w:val="003D1B44"/>
    <w:rsid w:val="003D1DA4"/>
    <w:rsid w:val="003D206F"/>
    <w:rsid w:val="003D6093"/>
    <w:rsid w:val="003D641D"/>
    <w:rsid w:val="003E0F63"/>
    <w:rsid w:val="003E632D"/>
    <w:rsid w:val="003E7D29"/>
    <w:rsid w:val="003F0240"/>
    <w:rsid w:val="003F0412"/>
    <w:rsid w:val="003F287A"/>
    <w:rsid w:val="003F3020"/>
    <w:rsid w:val="003F362B"/>
    <w:rsid w:val="003F5961"/>
    <w:rsid w:val="003F6441"/>
    <w:rsid w:val="003F696C"/>
    <w:rsid w:val="004047B6"/>
    <w:rsid w:val="004047F9"/>
    <w:rsid w:val="004128A8"/>
    <w:rsid w:val="00423E85"/>
    <w:rsid w:val="00427DA6"/>
    <w:rsid w:val="00427EF7"/>
    <w:rsid w:val="004355CD"/>
    <w:rsid w:val="004456A8"/>
    <w:rsid w:val="004461A8"/>
    <w:rsid w:val="00470D7F"/>
    <w:rsid w:val="0047148F"/>
    <w:rsid w:val="00473BAA"/>
    <w:rsid w:val="00482FEE"/>
    <w:rsid w:val="00485B4B"/>
    <w:rsid w:val="00485D69"/>
    <w:rsid w:val="00486837"/>
    <w:rsid w:val="00490DE8"/>
    <w:rsid w:val="00492DE1"/>
    <w:rsid w:val="004A0CC9"/>
    <w:rsid w:val="004A3897"/>
    <w:rsid w:val="004A4C88"/>
    <w:rsid w:val="004A58FB"/>
    <w:rsid w:val="004B0C1C"/>
    <w:rsid w:val="004B5CE0"/>
    <w:rsid w:val="004C251A"/>
    <w:rsid w:val="004D19F2"/>
    <w:rsid w:val="004D2C89"/>
    <w:rsid w:val="004E0354"/>
    <w:rsid w:val="004E0544"/>
    <w:rsid w:val="004E1D1B"/>
    <w:rsid w:val="004F0D6A"/>
    <w:rsid w:val="004F43C1"/>
    <w:rsid w:val="004F6401"/>
    <w:rsid w:val="004F6AB8"/>
    <w:rsid w:val="004F79C7"/>
    <w:rsid w:val="0050092B"/>
    <w:rsid w:val="00502E47"/>
    <w:rsid w:val="00504A7E"/>
    <w:rsid w:val="0050605C"/>
    <w:rsid w:val="005109CC"/>
    <w:rsid w:val="00514419"/>
    <w:rsid w:val="00517BB5"/>
    <w:rsid w:val="00523A5B"/>
    <w:rsid w:val="00525C7C"/>
    <w:rsid w:val="00526A1C"/>
    <w:rsid w:val="00530298"/>
    <w:rsid w:val="00530506"/>
    <w:rsid w:val="005312EC"/>
    <w:rsid w:val="00534DD2"/>
    <w:rsid w:val="00537952"/>
    <w:rsid w:val="00542CC2"/>
    <w:rsid w:val="005433BB"/>
    <w:rsid w:val="00551206"/>
    <w:rsid w:val="005517ED"/>
    <w:rsid w:val="005521C8"/>
    <w:rsid w:val="00552CBF"/>
    <w:rsid w:val="00555409"/>
    <w:rsid w:val="00556D80"/>
    <w:rsid w:val="00564834"/>
    <w:rsid w:val="005657C2"/>
    <w:rsid w:val="00565C8C"/>
    <w:rsid w:val="00572859"/>
    <w:rsid w:val="00580631"/>
    <w:rsid w:val="00580D12"/>
    <w:rsid w:val="0058415F"/>
    <w:rsid w:val="0058434C"/>
    <w:rsid w:val="00592C23"/>
    <w:rsid w:val="005A56CA"/>
    <w:rsid w:val="005A679B"/>
    <w:rsid w:val="005B067F"/>
    <w:rsid w:val="005B2B2D"/>
    <w:rsid w:val="005B3C98"/>
    <w:rsid w:val="005B40C0"/>
    <w:rsid w:val="005B4772"/>
    <w:rsid w:val="005B5158"/>
    <w:rsid w:val="005B5298"/>
    <w:rsid w:val="005C0D82"/>
    <w:rsid w:val="005C1E4B"/>
    <w:rsid w:val="005C2D97"/>
    <w:rsid w:val="005C75D2"/>
    <w:rsid w:val="005D0DDA"/>
    <w:rsid w:val="005D2560"/>
    <w:rsid w:val="005D4A11"/>
    <w:rsid w:val="005E5AE0"/>
    <w:rsid w:val="005E61F0"/>
    <w:rsid w:val="005F076B"/>
    <w:rsid w:val="005F0CDD"/>
    <w:rsid w:val="005F161C"/>
    <w:rsid w:val="005F2493"/>
    <w:rsid w:val="005F4D85"/>
    <w:rsid w:val="006022DD"/>
    <w:rsid w:val="0060327E"/>
    <w:rsid w:val="00607EE5"/>
    <w:rsid w:val="006157B8"/>
    <w:rsid w:val="0061593D"/>
    <w:rsid w:val="00623164"/>
    <w:rsid w:val="006264AA"/>
    <w:rsid w:val="0063116A"/>
    <w:rsid w:val="00632F08"/>
    <w:rsid w:val="0063348C"/>
    <w:rsid w:val="00636A46"/>
    <w:rsid w:val="006413B2"/>
    <w:rsid w:val="00642C73"/>
    <w:rsid w:val="006445B9"/>
    <w:rsid w:val="00645683"/>
    <w:rsid w:val="00650A14"/>
    <w:rsid w:val="006510C2"/>
    <w:rsid w:val="00652124"/>
    <w:rsid w:val="0065746C"/>
    <w:rsid w:val="006625F6"/>
    <w:rsid w:val="0066431F"/>
    <w:rsid w:val="00666E3F"/>
    <w:rsid w:val="00670DEC"/>
    <w:rsid w:val="00672659"/>
    <w:rsid w:val="0067318D"/>
    <w:rsid w:val="0067699B"/>
    <w:rsid w:val="006926E6"/>
    <w:rsid w:val="006A2168"/>
    <w:rsid w:val="006A423F"/>
    <w:rsid w:val="006A5759"/>
    <w:rsid w:val="006B21AC"/>
    <w:rsid w:val="006B5F75"/>
    <w:rsid w:val="006B637C"/>
    <w:rsid w:val="006B63FD"/>
    <w:rsid w:val="006B6C7D"/>
    <w:rsid w:val="006C01CC"/>
    <w:rsid w:val="006C4ABA"/>
    <w:rsid w:val="006D1439"/>
    <w:rsid w:val="006E5F38"/>
    <w:rsid w:val="006F2106"/>
    <w:rsid w:val="006F3380"/>
    <w:rsid w:val="006F61EA"/>
    <w:rsid w:val="006F6550"/>
    <w:rsid w:val="007027FC"/>
    <w:rsid w:val="00703241"/>
    <w:rsid w:val="00703C30"/>
    <w:rsid w:val="00704CDA"/>
    <w:rsid w:val="00712B9F"/>
    <w:rsid w:val="0071446A"/>
    <w:rsid w:val="00716F91"/>
    <w:rsid w:val="007242A4"/>
    <w:rsid w:val="0072438E"/>
    <w:rsid w:val="00724535"/>
    <w:rsid w:val="00730029"/>
    <w:rsid w:val="00731E2C"/>
    <w:rsid w:val="00756263"/>
    <w:rsid w:val="0075661A"/>
    <w:rsid w:val="0076439D"/>
    <w:rsid w:val="00766C29"/>
    <w:rsid w:val="007777C6"/>
    <w:rsid w:val="00780250"/>
    <w:rsid w:val="0078243A"/>
    <w:rsid w:val="00784E50"/>
    <w:rsid w:val="00790592"/>
    <w:rsid w:val="00791615"/>
    <w:rsid w:val="00797D59"/>
    <w:rsid w:val="007B1987"/>
    <w:rsid w:val="007B6A9B"/>
    <w:rsid w:val="007C1637"/>
    <w:rsid w:val="007C40FF"/>
    <w:rsid w:val="007C4B8A"/>
    <w:rsid w:val="007C61A4"/>
    <w:rsid w:val="007C6864"/>
    <w:rsid w:val="007C7321"/>
    <w:rsid w:val="007C7495"/>
    <w:rsid w:val="007D11C1"/>
    <w:rsid w:val="007D3BDA"/>
    <w:rsid w:val="007D6607"/>
    <w:rsid w:val="007E1F64"/>
    <w:rsid w:val="007F3EB5"/>
    <w:rsid w:val="007F4AF4"/>
    <w:rsid w:val="0080128E"/>
    <w:rsid w:val="00804EE2"/>
    <w:rsid w:val="00805F05"/>
    <w:rsid w:val="00811C8D"/>
    <w:rsid w:val="00813767"/>
    <w:rsid w:val="008138AF"/>
    <w:rsid w:val="008230A9"/>
    <w:rsid w:val="008301CC"/>
    <w:rsid w:val="00834942"/>
    <w:rsid w:val="008354F5"/>
    <w:rsid w:val="00836604"/>
    <w:rsid w:val="0083740A"/>
    <w:rsid w:val="0084739B"/>
    <w:rsid w:val="00850DC3"/>
    <w:rsid w:val="0086052C"/>
    <w:rsid w:val="00867B5F"/>
    <w:rsid w:val="00876212"/>
    <w:rsid w:val="008779CB"/>
    <w:rsid w:val="00881733"/>
    <w:rsid w:val="0088388A"/>
    <w:rsid w:val="008870E1"/>
    <w:rsid w:val="00894080"/>
    <w:rsid w:val="00895404"/>
    <w:rsid w:val="00895D55"/>
    <w:rsid w:val="008A05B2"/>
    <w:rsid w:val="008A3BA1"/>
    <w:rsid w:val="008A530F"/>
    <w:rsid w:val="008B2F81"/>
    <w:rsid w:val="008B43E4"/>
    <w:rsid w:val="008B622F"/>
    <w:rsid w:val="008B62DD"/>
    <w:rsid w:val="008C0F12"/>
    <w:rsid w:val="008C1FC4"/>
    <w:rsid w:val="008C3BF7"/>
    <w:rsid w:val="008C3C61"/>
    <w:rsid w:val="008C671A"/>
    <w:rsid w:val="008C7D91"/>
    <w:rsid w:val="008D349F"/>
    <w:rsid w:val="008D386B"/>
    <w:rsid w:val="008F0C4E"/>
    <w:rsid w:val="00902E3B"/>
    <w:rsid w:val="00903A68"/>
    <w:rsid w:val="00905151"/>
    <w:rsid w:val="00905D91"/>
    <w:rsid w:val="00907075"/>
    <w:rsid w:val="00915C7F"/>
    <w:rsid w:val="00916685"/>
    <w:rsid w:val="0092340A"/>
    <w:rsid w:val="009378C2"/>
    <w:rsid w:val="009423D4"/>
    <w:rsid w:val="009452B0"/>
    <w:rsid w:val="00952568"/>
    <w:rsid w:val="00952FC0"/>
    <w:rsid w:val="00954192"/>
    <w:rsid w:val="00955440"/>
    <w:rsid w:val="009602B7"/>
    <w:rsid w:val="009605CD"/>
    <w:rsid w:val="0096290A"/>
    <w:rsid w:val="009744D4"/>
    <w:rsid w:val="00974907"/>
    <w:rsid w:val="00984925"/>
    <w:rsid w:val="00984CEF"/>
    <w:rsid w:val="00986D7E"/>
    <w:rsid w:val="00987831"/>
    <w:rsid w:val="00987CE2"/>
    <w:rsid w:val="00990462"/>
    <w:rsid w:val="00992610"/>
    <w:rsid w:val="00993A11"/>
    <w:rsid w:val="00993B88"/>
    <w:rsid w:val="00993D18"/>
    <w:rsid w:val="00993E8F"/>
    <w:rsid w:val="00994BE7"/>
    <w:rsid w:val="009961FE"/>
    <w:rsid w:val="009968E1"/>
    <w:rsid w:val="009A04CF"/>
    <w:rsid w:val="009A0E64"/>
    <w:rsid w:val="009A5129"/>
    <w:rsid w:val="009A54E9"/>
    <w:rsid w:val="009B5300"/>
    <w:rsid w:val="009B6501"/>
    <w:rsid w:val="009B6CDF"/>
    <w:rsid w:val="009B7507"/>
    <w:rsid w:val="009C06AF"/>
    <w:rsid w:val="009D1CE3"/>
    <w:rsid w:val="009D5704"/>
    <w:rsid w:val="009D7211"/>
    <w:rsid w:val="009D733A"/>
    <w:rsid w:val="009E447D"/>
    <w:rsid w:val="009E661A"/>
    <w:rsid w:val="009E79B4"/>
    <w:rsid w:val="009F4AC4"/>
    <w:rsid w:val="009F63C0"/>
    <w:rsid w:val="00A05E4C"/>
    <w:rsid w:val="00A11184"/>
    <w:rsid w:val="00A120E3"/>
    <w:rsid w:val="00A23AC5"/>
    <w:rsid w:val="00A310A4"/>
    <w:rsid w:val="00A33FB0"/>
    <w:rsid w:val="00A375D6"/>
    <w:rsid w:val="00A40E6B"/>
    <w:rsid w:val="00A434B9"/>
    <w:rsid w:val="00A563B8"/>
    <w:rsid w:val="00A57448"/>
    <w:rsid w:val="00A576D6"/>
    <w:rsid w:val="00A60061"/>
    <w:rsid w:val="00A60419"/>
    <w:rsid w:val="00A61E30"/>
    <w:rsid w:val="00A64F50"/>
    <w:rsid w:val="00A658FF"/>
    <w:rsid w:val="00A71ECE"/>
    <w:rsid w:val="00A77130"/>
    <w:rsid w:val="00A8759F"/>
    <w:rsid w:val="00A90B3B"/>
    <w:rsid w:val="00A90D47"/>
    <w:rsid w:val="00AA06F2"/>
    <w:rsid w:val="00AA1E60"/>
    <w:rsid w:val="00AA3D8C"/>
    <w:rsid w:val="00AA4D4D"/>
    <w:rsid w:val="00AD409D"/>
    <w:rsid w:val="00AD75F7"/>
    <w:rsid w:val="00AE1848"/>
    <w:rsid w:val="00AE60AE"/>
    <w:rsid w:val="00AF0A37"/>
    <w:rsid w:val="00AF5131"/>
    <w:rsid w:val="00AF64E0"/>
    <w:rsid w:val="00B00DB5"/>
    <w:rsid w:val="00B02E86"/>
    <w:rsid w:val="00B0394C"/>
    <w:rsid w:val="00B04557"/>
    <w:rsid w:val="00B045ED"/>
    <w:rsid w:val="00B04925"/>
    <w:rsid w:val="00B0520D"/>
    <w:rsid w:val="00B2318E"/>
    <w:rsid w:val="00B26738"/>
    <w:rsid w:val="00B279A9"/>
    <w:rsid w:val="00B3059D"/>
    <w:rsid w:val="00B37788"/>
    <w:rsid w:val="00B37CDA"/>
    <w:rsid w:val="00B37FB6"/>
    <w:rsid w:val="00B47A1E"/>
    <w:rsid w:val="00B54EC0"/>
    <w:rsid w:val="00B62175"/>
    <w:rsid w:val="00B73499"/>
    <w:rsid w:val="00B738DF"/>
    <w:rsid w:val="00B73C12"/>
    <w:rsid w:val="00B77694"/>
    <w:rsid w:val="00B824F4"/>
    <w:rsid w:val="00B842E2"/>
    <w:rsid w:val="00B843C8"/>
    <w:rsid w:val="00B87A52"/>
    <w:rsid w:val="00B94DAE"/>
    <w:rsid w:val="00B9577F"/>
    <w:rsid w:val="00B97686"/>
    <w:rsid w:val="00BB22E6"/>
    <w:rsid w:val="00BB51CE"/>
    <w:rsid w:val="00BC423C"/>
    <w:rsid w:val="00BC4939"/>
    <w:rsid w:val="00BC50C1"/>
    <w:rsid w:val="00BC7D1B"/>
    <w:rsid w:val="00BD6EF8"/>
    <w:rsid w:val="00BD7F04"/>
    <w:rsid w:val="00BE0922"/>
    <w:rsid w:val="00BE216C"/>
    <w:rsid w:val="00BE3AD8"/>
    <w:rsid w:val="00BE3D06"/>
    <w:rsid w:val="00BE4632"/>
    <w:rsid w:val="00BE5063"/>
    <w:rsid w:val="00BE5079"/>
    <w:rsid w:val="00BE61B2"/>
    <w:rsid w:val="00BF548B"/>
    <w:rsid w:val="00C01B8C"/>
    <w:rsid w:val="00C03244"/>
    <w:rsid w:val="00C046DE"/>
    <w:rsid w:val="00C0712E"/>
    <w:rsid w:val="00C07AF4"/>
    <w:rsid w:val="00C10D30"/>
    <w:rsid w:val="00C155C8"/>
    <w:rsid w:val="00C26ADF"/>
    <w:rsid w:val="00C26AE0"/>
    <w:rsid w:val="00C26F5E"/>
    <w:rsid w:val="00C3610D"/>
    <w:rsid w:val="00C36669"/>
    <w:rsid w:val="00C43B50"/>
    <w:rsid w:val="00C4565C"/>
    <w:rsid w:val="00C53616"/>
    <w:rsid w:val="00C54D38"/>
    <w:rsid w:val="00C66681"/>
    <w:rsid w:val="00C75862"/>
    <w:rsid w:val="00C90547"/>
    <w:rsid w:val="00C93A57"/>
    <w:rsid w:val="00C97673"/>
    <w:rsid w:val="00CA02F4"/>
    <w:rsid w:val="00CA0967"/>
    <w:rsid w:val="00CA35CA"/>
    <w:rsid w:val="00CA571D"/>
    <w:rsid w:val="00CB0E33"/>
    <w:rsid w:val="00CB27FB"/>
    <w:rsid w:val="00CB7F55"/>
    <w:rsid w:val="00CC0AC5"/>
    <w:rsid w:val="00CC2486"/>
    <w:rsid w:val="00CD096E"/>
    <w:rsid w:val="00CD0E4B"/>
    <w:rsid w:val="00CD383A"/>
    <w:rsid w:val="00CD5C4A"/>
    <w:rsid w:val="00CE189F"/>
    <w:rsid w:val="00CF1BFA"/>
    <w:rsid w:val="00CF50C9"/>
    <w:rsid w:val="00CF607E"/>
    <w:rsid w:val="00D001A5"/>
    <w:rsid w:val="00D0269B"/>
    <w:rsid w:val="00D0648F"/>
    <w:rsid w:val="00D107A5"/>
    <w:rsid w:val="00D1247E"/>
    <w:rsid w:val="00D12B43"/>
    <w:rsid w:val="00D27477"/>
    <w:rsid w:val="00D36E83"/>
    <w:rsid w:val="00D4079B"/>
    <w:rsid w:val="00D40961"/>
    <w:rsid w:val="00D4131F"/>
    <w:rsid w:val="00D41EAF"/>
    <w:rsid w:val="00D42165"/>
    <w:rsid w:val="00D45DF2"/>
    <w:rsid w:val="00D4682A"/>
    <w:rsid w:val="00D46D59"/>
    <w:rsid w:val="00D50FD3"/>
    <w:rsid w:val="00D51056"/>
    <w:rsid w:val="00D512DF"/>
    <w:rsid w:val="00D515D9"/>
    <w:rsid w:val="00D517E0"/>
    <w:rsid w:val="00D5479F"/>
    <w:rsid w:val="00D60C68"/>
    <w:rsid w:val="00D767AE"/>
    <w:rsid w:val="00D81600"/>
    <w:rsid w:val="00D84172"/>
    <w:rsid w:val="00DA03EE"/>
    <w:rsid w:val="00DA690D"/>
    <w:rsid w:val="00DA759B"/>
    <w:rsid w:val="00DB00EB"/>
    <w:rsid w:val="00DB3DC9"/>
    <w:rsid w:val="00DC76C1"/>
    <w:rsid w:val="00DD002A"/>
    <w:rsid w:val="00DD2436"/>
    <w:rsid w:val="00DD26C2"/>
    <w:rsid w:val="00DD29D2"/>
    <w:rsid w:val="00DD6467"/>
    <w:rsid w:val="00DD6FA6"/>
    <w:rsid w:val="00DE20B4"/>
    <w:rsid w:val="00DE5167"/>
    <w:rsid w:val="00DE60AA"/>
    <w:rsid w:val="00DE6E43"/>
    <w:rsid w:val="00DE79C0"/>
    <w:rsid w:val="00DE7D62"/>
    <w:rsid w:val="00DE7FD8"/>
    <w:rsid w:val="00DF0DDE"/>
    <w:rsid w:val="00DF3E86"/>
    <w:rsid w:val="00DF6101"/>
    <w:rsid w:val="00E005A3"/>
    <w:rsid w:val="00E02F24"/>
    <w:rsid w:val="00E06047"/>
    <w:rsid w:val="00E16B0F"/>
    <w:rsid w:val="00E211B3"/>
    <w:rsid w:val="00E23B83"/>
    <w:rsid w:val="00E25A0F"/>
    <w:rsid w:val="00E30ABA"/>
    <w:rsid w:val="00E30D4A"/>
    <w:rsid w:val="00E4120A"/>
    <w:rsid w:val="00E420AF"/>
    <w:rsid w:val="00E55BCA"/>
    <w:rsid w:val="00E63211"/>
    <w:rsid w:val="00E63562"/>
    <w:rsid w:val="00E702CA"/>
    <w:rsid w:val="00E73D2D"/>
    <w:rsid w:val="00E8295E"/>
    <w:rsid w:val="00E90999"/>
    <w:rsid w:val="00E96768"/>
    <w:rsid w:val="00E96A66"/>
    <w:rsid w:val="00EA11B5"/>
    <w:rsid w:val="00EA27ED"/>
    <w:rsid w:val="00EA35C3"/>
    <w:rsid w:val="00EA4142"/>
    <w:rsid w:val="00EA6C7A"/>
    <w:rsid w:val="00EA7E50"/>
    <w:rsid w:val="00EB0084"/>
    <w:rsid w:val="00EB304E"/>
    <w:rsid w:val="00EB7C7D"/>
    <w:rsid w:val="00EC6A74"/>
    <w:rsid w:val="00ED47E0"/>
    <w:rsid w:val="00ED5730"/>
    <w:rsid w:val="00EE4084"/>
    <w:rsid w:val="00EF3527"/>
    <w:rsid w:val="00F00F0E"/>
    <w:rsid w:val="00F02C46"/>
    <w:rsid w:val="00F110B6"/>
    <w:rsid w:val="00F131CC"/>
    <w:rsid w:val="00F24465"/>
    <w:rsid w:val="00F24CE9"/>
    <w:rsid w:val="00F32480"/>
    <w:rsid w:val="00F34B08"/>
    <w:rsid w:val="00F360C9"/>
    <w:rsid w:val="00F364A7"/>
    <w:rsid w:val="00F37A60"/>
    <w:rsid w:val="00F44C1A"/>
    <w:rsid w:val="00F4736D"/>
    <w:rsid w:val="00F50077"/>
    <w:rsid w:val="00F81B96"/>
    <w:rsid w:val="00F82B27"/>
    <w:rsid w:val="00F85D9A"/>
    <w:rsid w:val="00F9113D"/>
    <w:rsid w:val="00F93BD7"/>
    <w:rsid w:val="00FA1625"/>
    <w:rsid w:val="00FA1CB0"/>
    <w:rsid w:val="00FA254E"/>
    <w:rsid w:val="00FA47FF"/>
    <w:rsid w:val="00FA5F26"/>
    <w:rsid w:val="00FB1F0B"/>
    <w:rsid w:val="00FB2FCB"/>
    <w:rsid w:val="00FB68C6"/>
    <w:rsid w:val="00FD10D0"/>
    <w:rsid w:val="00FD2FC5"/>
    <w:rsid w:val="00FD711B"/>
    <w:rsid w:val="00FD71AC"/>
    <w:rsid w:val="00FD7368"/>
    <w:rsid w:val="00FE14D6"/>
    <w:rsid w:val="00FE68B3"/>
    <w:rsid w:val="00FF123F"/>
    <w:rsid w:val="00FF1256"/>
    <w:rsid w:val="00FF329D"/>
    <w:rsid w:val="00FF645F"/>
    <w:rsid w:val="00FF6562"/>
    <w:rsid w:val="636479C4"/>
    <w:rsid w:val="7EA64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42"/>
    <w:qFormat/>
    <w:uiPriority w:val="0"/>
    <w:pPr>
      <w:keepNext/>
      <w:keepLines/>
      <w:numPr>
        <w:ilvl w:val="0"/>
        <w:numId w:val="1"/>
      </w:numPr>
      <w:spacing w:before="120" w:after="120"/>
      <w:outlineLvl w:val="0"/>
    </w:pPr>
    <w:rPr>
      <w:rFonts w:ascii="Times New Roman" w:hAnsi="Times New Roman" w:cs="Times New Roman"/>
      <w:b/>
      <w:bCs/>
      <w:kern w:val="44"/>
      <w:sz w:val="30"/>
      <w:szCs w:val="44"/>
    </w:rPr>
  </w:style>
  <w:style w:type="paragraph" w:styleId="3">
    <w:name w:val="heading 2"/>
    <w:basedOn w:val="1"/>
    <w:next w:val="1"/>
    <w:link w:val="43"/>
    <w:qFormat/>
    <w:uiPriority w:val="0"/>
    <w:pPr>
      <w:keepNext/>
      <w:keepLines/>
      <w:numPr>
        <w:ilvl w:val="1"/>
        <w:numId w:val="1"/>
      </w:numPr>
      <w:spacing w:before="120" w:after="120"/>
      <w:outlineLvl w:val="1"/>
    </w:pPr>
    <w:rPr>
      <w:rFonts w:ascii="Arial" w:hAnsi="Arial" w:cs="Times New Roman"/>
      <w:b/>
      <w:bCs/>
      <w:sz w:val="28"/>
      <w:szCs w:val="32"/>
    </w:rPr>
  </w:style>
  <w:style w:type="paragraph" w:styleId="4">
    <w:name w:val="heading 3"/>
    <w:basedOn w:val="1"/>
    <w:next w:val="1"/>
    <w:link w:val="44"/>
    <w:qFormat/>
    <w:uiPriority w:val="0"/>
    <w:pPr>
      <w:keepNext/>
      <w:keepLines/>
      <w:numPr>
        <w:ilvl w:val="2"/>
        <w:numId w:val="1"/>
      </w:numPr>
      <w:spacing w:before="120" w:after="120"/>
      <w:outlineLvl w:val="2"/>
    </w:pPr>
    <w:rPr>
      <w:rFonts w:ascii="微软雅黑" w:hAnsi="微软雅黑" w:eastAsia="微软雅黑" w:cs="Arial"/>
      <w:b/>
      <w:bCs/>
      <w:sz w:val="24"/>
      <w:szCs w:val="32"/>
    </w:rPr>
  </w:style>
  <w:style w:type="paragraph" w:styleId="5">
    <w:name w:val="heading 4"/>
    <w:basedOn w:val="1"/>
    <w:next w:val="1"/>
    <w:link w:val="45"/>
    <w:qFormat/>
    <w:uiPriority w:val="0"/>
    <w:pPr>
      <w:keepNext/>
      <w:keepLines/>
      <w:numPr>
        <w:ilvl w:val="3"/>
        <w:numId w:val="1"/>
      </w:numPr>
      <w:spacing w:before="120" w:after="120"/>
      <w:outlineLvl w:val="3"/>
    </w:pPr>
    <w:rPr>
      <w:rFonts w:ascii="Arial" w:hAnsi="Arial" w:cs="Times New Roman"/>
      <w:b/>
      <w:bCs/>
      <w:szCs w:val="28"/>
    </w:rPr>
  </w:style>
  <w:style w:type="paragraph" w:styleId="6">
    <w:name w:val="heading 5"/>
    <w:basedOn w:val="1"/>
    <w:next w:val="1"/>
    <w:link w:val="46"/>
    <w:qFormat/>
    <w:uiPriority w:val="0"/>
    <w:pPr>
      <w:keepNext/>
      <w:keepLines/>
      <w:numPr>
        <w:ilvl w:val="4"/>
        <w:numId w:val="1"/>
      </w:numPr>
      <w:spacing w:before="120" w:after="120"/>
      <w:outlineLvl w:val="4"/>
    </w:pPr>
    <w:rPr>
      <w:rFonts w:ascii="Times New Roman" w:hAnsi="Times New Roman" w:cs="Times New Roman"/>
      <w:b/>
      <w:bCs/>
      <w:sz w:val="18"/>
      <w:szCs w:val="28"/>
    </w:rPr>
  </w:style>
  <w:style w:type="paragraph" w:styleId="7">
    <w:name w:val="heading 6"/>
    <w:basedOn w:val="1"/>
    <w:next w:val="1"/>
    <w:link w:val="47"/>
    <w:qFormat/>
    <w:uiPriority w:val="0"/>
    <w:pPr>
      <w:keepNext/>
      <w:keepLines/>
      <w:numPr>
        <w:ilvl w:val="5"/>
        <w:numId w:val="1"/>
      </w:numPr>
      <w:spacing w:before="120" w:after="120"/>
      <w:outlineLvl w:val="5"/>
    </w:pPr>
    <w:rPr>
      <w:rFonts w:ascii="Arial" w:hAnsi="Arial" w:eastAsia="黑体" w:cs="Times New Roman"/>
      <w:b/>
      <w:bCs/>
      <w:sz w:val="15"/>
      <w:szCs w:val="24"/>
    </w:rPr>
  </w:style>
  <w:style w:type="paragraph" w:styleId="8">
    <w:name w:val="heading 7"/>
    <w:basedOn w:val="1"/>
    <w:next w:val="1"/>
    <w:link w:val="48"/>
    <w:qFormat/>
    <w:uiPriority w:val="0"/>
    <w:pPr>
      <w:keepNext/>
      <w:keepLines/>
      <w:numPr>
        <w:ilvl w:val="6"/>
        <w:numId w:val="1"/>
      </w:numPr>
      <w:spacing w:before="120" w:after="120"/>
      <w:outlineLvl w:val="6"/>
    </w:pPr>
    <w:rPr>
      <w:rFonts w:ascii="Times New Roman" w:hAnsi="Times New Roman" w:cs="Times New Roman"/>
      <w:b/>
      <w:bCs/>
      <w:sz w:val="13"/>
      <w:szCs w:val="24"/>
    </w:rPr>
  </w:style>
  <w:style w:type="paragraph" w:styleId="9">
    <w:name w:val="heading 8"/>
    <w:basedOn w:val="1"/>
    <w:next w:val="1"/>
    <w:link w:val="49"/>
    <w:qFormat/>
    <w:uiPriority w:val="0"/>
    <w:pPr>
      <w:keepNext/>
      <w:keepLines/>
      <w:numPr>
        <w:ilvl w:val="7"/>
        <w:numId w:val="1"/>
      </w:numPr>
      <w:spacing w:before="120" w:after="120"/>
      <w:outlineLvl w:val="7"/>
    </w:pPr>
    <w:rPr>
      <w:rFonts w:ascii="Arial" w:hAnsi="Arial" w:eastAsia="黑体" w:cs="Times New Roman"/>
      <w:sz w:val="24"/>
      <w:szCs w:val="24"/>
    </w:rPr>
  </w:style>
  <w:style w:type="paragraph" w:styleId="10">
    <w:name w:val="heading 9"/>
    <w:basedOn w:val="1"/>
    <w:next w:val="1"/>
    <w:link w:val="50"/>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27">
    <w:name w:val="Default Paragraph Font"/>
    <w:semiHidden/>
    <w:unhideWhenUsed/>
    <w:qFormat/>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5"/>
    <w:semiHidden/>
    <w:unhideWhenUsed/>
    <w:uiPriority w:val="0"/>
    <w:rPr>
      <w:b/>
      <w:bCs/>
    </w:rPr>
  </w:style>
  <w:style w:type="paragraph" w:styleId="12">
    <w:name w:val="annotation text"/>
    <w:basedOn w:val="1"/>
    <w:link w:val="54"/>
    <w:semiHidden/>
    <w:unhideWhenUsed/>
    <w:uiPriority w:val="0"/>
    <w:pPr>
      <w:jc w:val="left"/>
    </w:pPr>
  </w:style>
  <w:style w:type="paragraph" w:styleId="13">
    <w:name w:val="toc 7"/>
    <w:basedOn w:val="1"/>
    <w:next w:val="1"/>
    <w:unhideWhenUsed/>
    <w:uiPriority w:val="39"/>
    <w:pPr>
      <w:ind w:left="2520" w:leftChars="1200"/>
    </w:pPr>
  </w:style>
  <w:style w:type="paragraph" w:styleId="14">
    <w:name w:val="Document Map"/>
    <w:basedOn w:val="1"/>
    <w:link w:val="53"/>
    <w:semiHidden/>
    <w:unhideWhenUsed/>
    <w:uiPriority w:val="99"/>
    <w:rPr>
      <w:rFonts w:ascii="宋体"/>
      <w:sz w:val="18"/>
      <w:szCs w:val="18"/>
    </w:rPr>
  </w:style>
  <w:style w:type="paragraph" w:styleId="15">
    <w:name w:val="toc 5"/>
    <w:basedOn w:val="1"/>
    <w:next w:val="1"/>
    <w:unhideWhenUsed/>
    <w:uiPriority w:val="39"/>
    <w:pPr>
      <w:ind w:left="1680" w:leftChars="800"/>
    </w:pPr>
  </w:style>
  <w:style w:type="paragraph" w:styleId="16">
    <w:name w:val="toc 3"/>
    <w:basedOn w:val="1"/>
    <w:next w:val="1"/>
    <w:unhideWhenUsed/>
    <w:uiPriority w:val="39"/>
    <w:pPr>
      <w:ind w:left="840" w:leftChars="400"/>
    </w:pPr>
  </w:style>
  <w:style w:type="paragraph" w:styleId="17">
    <w:name w:val="toc 8"/>
    <w:basedOn w:val="1"/>
    <w:next w:val="1"/>
    <w:unhideWhenUsed/>
    <w:uiPriority w:val="39"/>
    <w:pPr>
      <w:ind w:left="2940" w:leftChars="1400"/>
    </w:pPr>
  </w:style>
  <w:style w:type="paragraph" w:styleId="18">
    <w:name w:val="Balloon Text"/>
    <w:basedOn w:val="1"/>
    <w:link w:val="52"/>
    <w:semiHidden/>
    <w:unhideWhenUsed/>
    <w:uiPriority w:val="99"/>
    <w:rPr>
      <w:sz w:val="18"/>
      <w:szCs w:val="18"/>
    </w:rPr>
  </w:style>
  <w:style w:type="paragraph" w:styleId="19">
    <w:name w:val="footer"/>
    <w:basedOn w:val="1"/>
    <w:link w:val="41"/>
    <w:unhideWhenUsed/>
    <w:uiPriority w:val="99"/>
    <w:pPr>
      <w:tabs>
        <w:tab w:val="center" w:pos="4153"/>
        <w:tab w:val="right" w:pos="8306"/>
      </w:tabs>
      <w:snapToGrid w:val="0"/>
      <w:jc w:val="left"/>
    </w:pPr>
    <w:rPr>
      <w:sz w:val="18"/>
      <w:szCs w:val="18"/>
    </w:rPr>
  </w:style>
  <w:style w:type="paragraph" w:styleId="20">
    <w:name w:val="header"/>
    <w:basedOn w:val="1"/>
    <w:link w:val="40"/>
    <w:unhideWhenUsed/>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uiPriority w:val="39"/>
  </w:style>
  <w:style w:type="paragraph" w:styleId="22">
    <w:name w:val="toc 4"/>
    <w:basedOn w:val="1"/>
    <w:next w:val="1"/>
    <w:unhideWhenUsed/>
    <w:uiPriority w:val="39"/>
    <w:pPr>
      <w:ind w:left="1260" w:leftChars="600"/>
    </w:pPr>
  </w:style>
  <w:style w:type="paragraph" w:styleId="23">
    <w:name w:val="toc 6"/>
    <w:basedOn w:val="1"/>
    <w:next w:val="1"/>
    <w:unhideWhenUsed/>
    <w:uiPriority w:val="39"/>
    <w:pPr>
      <w:ind w:left="2100" w:leftChars="1000"/>
    </w:pPr>
  </w:style>
  <w:style w:type="paragraph" w:styleId="24">
    <w:name w:val="toc 2"/>
    <w:basedOn w:val="1"/>
    <w:next w:val="1"/>
    <w:unhideWhenUsed/>
    <w:qFormat/>
    <w:uiPriority w:val="39"/>
    <w:pPr>
      <w:ind w:left="420" w:leftChars="200"/>
    </w:pPr>
  </w:style>
  <w:style w:type="paragraph" w:styleId="25">
    <w:name w:val="toc 9"/>
    <w:basedOn w:val="1"/>
    <w:next w:val="1"/>
    <w:unhideWhenUsed/>
    <w:uiPriority w:val="39"/>
    <w:pPr>
      <w:ind w:left="3360" w:leftChars="1600"/>
    </w:pPr>
  </w:style>
  <w:style w:type="paragraph" w:styleId="26">
    <w:name w:val="HTML Preformatted"/>
    <w:basedOn w:val="1"/>
    <w:link w:val="5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28">
    <w:name w:val="FollowedHyperlink"/>
    <w:semiHidden/>
    <w:unhideWhenUsed/>
    <w:uiPriority w:val="99"/>
    <w:rPr>
      <w:color w:val="954F72"/>
      <w:u w:val="single"/>
    </w:rPr>
  </w:style>
  <w:style w:type="character" w:styleId="29">
    <w:name w:val="Hyperlink"/>
    <w:unhideWhenUsed/>
    <w:uiPriority w:val="99"/>
    <w:rPr>
      <w:color w:val="0563C1"/>
      <w:u w:val="single"/>
    </w:rPr>
  </w:style>
  <w:style w:type="character" w:styleId="30">
    <w:name w:val="annotation reference"/>
    <w:semiHidden/>
    <w:unhideWhenUsed/>
    <w:uiPriority w:val="0"/>
    <w:rPr>
      <w:sz w:val="21"/>
      <w:szCs w:val="21"/>
    </w:rPr>
  </w:style>
  <w:style w:type="paragraph" w:customStyle="1" w:styleId="32">
    <w:name w:val="列出段落1"/>
    <w:basedOn w:val="1"/>
    <w:qFormat/>
    <w:uiPriority w:val="34"/>
    <w:pPr>
      <w:ind w:firstLine="420" w:firstLineChars="200"/>
    </w:pPr>
  </w:style>
  <w:style w:type="paragraph" w:customStyle="1" w:styleId="33">
    <w:name w:val="Default"/>
    <w:uiPriority w:val="0"/>
    <w:pPr>
      <w:widowControl w:val="0"/>
      <w:autoSpaceDE w:val="0"/>
      <w:autoSpaceDN w:val="0"/>
      <w:adjustRightInd w:val="0"/>
      <w:spacing w:after="80"/>
    </w:pPr>
    <w:rPr>
      <w:rFonts w:ascii="宋体" w:hAnsi="Times New Roman" w:eastAsia="宋体" w:cs="宋体"/>
      <w:color w:val="000000"/>
      <w:sz w:val="24"/>
      <w:szCs w:val="24"/>
      <w:lang w:val="en-US" w:eastAsia="zh-CN" w:bidi="ar-SA"/>
    </w:rPr>
  </w:style>
  <w:style w:type="paragraph" w:customStyle="1" w:styleId="34">
    <w:name w:val="Notes Text in Table"/>
    <w:basedOn w:val="33"/>
    <w:next w:val="33"/>
    <w:uiPriority w:val="99"/>
    <w:pPr>
      <w:spacing w:after="0"/>
    </w:pPr>
    <w:rPr>
      <w:rFonts w:ascii="Arial" w:hAnsi="Arial" w:cs="Arial"/>
      <w:color w:val="auto"/>
    </w:rPr>
  </w:style>
  <w:style w:type="paragraph" w:customStyle="1" w:styleId="35">
    <w:name w:val="TOC 标题1"/>
    <w:basedOn w:val="2"/>
    <w:next w:val="1"/>
    <w:unhideWhenUsed/>
    <w:qFormat/>
    <w:uiPriority w:val="39"/>
    <w:pPr>
      <w:widowControl/>
      <w:numPr>
        <w:numId w:val="0"/>
      </w:numPr>
      <w:spacing w:before="240" w:after="0" w:line="259" w:lineRule="auto"/>
      <w:jc w:val="left"/>
      <w:outlineLvl w:val="9"/>
    </w:pPr>
    <w:rPr>
      <w:rFonts w:ascii="Calibri Light" w:hAnsi="Calibri Light" w:cs="黑体"/>
      <w:b w:val="0"/>
      <w:bCs w:val="0"/>
      <w:color w:val="2D73B3"/>
      <w:kern w:val="0"/>
      <w:sz w:val="32"/>
      <w:szCs w:val="32"/>
    </w:rPr>
  </w:style>
  <w:style w:type="paragraph" w:customStyle="1" w:styleId="36">
    <w:name w:val="列出段落2"/>
    <w:basedOn w:val="1"/>
    <w:qFormat/>
    <w:uiPriority w:val="34"/>
    <w:pPr>
      <w:ind w:firstLine="420" w:firstLineChars="200"/>
    </w:pPr>
  </w:style>
  <w:style w:type="paragraph" w:customStyle="1" w:styleId="37">
    <w:name w:val="列出段落3"/>
    <w:basedOn w:val="1"/>
    <w:qFormat/>
    <w:uiPriority w:val="34"/>
    <w:pPr>
      <w:ind w:firstLine="420" w:firstLineChars="200"/>
    </w:pPr>
  </w:style>
  <w:style w:type="paragraph" w:customStyle="1" w:styleId="38">
    <w:name w:val="列出段落4"/>
    <w:basedOn w:val="1"/>
    <w:qFormat/>
    <w:uiPriority w:val="34"/>
    <w:pPr>
      <w:ind w:firstLine="420" w:firstLineChars="200"/>
    </w:pPr>
  </w:style>
  <w:style w:type="paragraph" w:customStyle="1" w:styleId="39">
    <w:name w:val="列出段落5"/>
    <w:basedOn w:val="1"/>
    <w:qFormat/>
    <w:uiPriority w:val="34"/>
    <w:pPr>
      <w:ind w:firstLine="420" w:firstLineChars="200"/>
    </w:pPr>
  </w:style>
  <w:style w:type="character" w:customStyle="1" w:styleId="40">
    <w:name w:val="页眉 Char"/>
    <w:link w:val="20"/>
    <w:uiPriority w:val="99"/>
    <w:rPr>
      <w:sz w:val="18"/>
      <w:szCs w:val="18"/>
    </w:rPr>
  </w:style>
  <w:style w:type="character" w:customStyle="1" w:styleId="41">
    <w:name w:val="页脚 Char"/>
    <w:link w:val="19"/>
    <w:uiPriority w:val="99"/>
    <w:rPr>
      <w:sz w:val="18"/>
      <w:szCs w:val="18"/>
    </w:rPr>
  </w:style>
  <w:style w:type="character" w:customStyle="1" w:styleId="42">
    <w:name w:val="标题 1 Char"/>
    <w:link w:val="2"/>
    <w:uiPriority w:val="0"/>
    <w:rPr>
      <w:b/>
      <w:bCs/>
      <w:kern w:val="44"/>
      <w:sz w:val="30"/>
      <w:szCs w:val="44"/>
    </w:rPr>
  </w:style>
  <w:style w:type="character" w:customStyle="1" w:styleId="43">
    <w:name w:val="标题 2 Char"/>
    <w:link w:val="3"/>
    <w:uiPriority w:val="0"/>
    <w:rPr>
      <w:rFonts w:ascii="Arial" w:hAnsi="Arial"/>
      <w:b/>
      <w:bCs/>
      <w:kern w:val="2"/>
      <w:sz w:val="28"/>
      <w:szCs w:val="32"/>
    </w:rPr>
  </w:style>
  <w:style w:type="character" w:customStyle="1" w:styleId="44">
    <w:name w:val="标题 3 Char"/>
    <w:link w:val="4"/>
    <w:uiPriority w:val="0"/>
    <w:rPr>
      <w:rFonts w:ascii="微软雅黑" w:hAnsi="微软雅黑" w:eastAsia="微软雅黑" w:cs="Arial"/>
      <w:b/>
      <w:bCs/>
      <w:kern w:val="2"/>
      <w:sz w:val="24"/>
      <w:szCs w:val="32"/>
    </w:rPr>
  </w:style>
  <w:style w:type="character" w:customStyle="1" w:styleId="45">
    <w:name w:val="标题 4 Char"/>
    <w:link w:val="5"/>
    <w:uiPriority w:val="0"/>
    <w:rPr>
      <w:rFonts w:ascii="Arial" w:hAnsi="Arial"/>
      <w:b/>
      <w:bCs/>
      <w:kern w:val="2"/>
      <w:sz w:val="21"/>
      <w:szCs w:val="28"/>
    </w:rPr>
  </w:style>
  <w:style w:type="character" w:customStyle="1" w:styleId="46">
    <w:name w:val="标题 5 Char"/>
    <w:link w:val="6"/>
    <w:uiPriority w:val="0"/>
    <w:rPr>
      <w:b/>
      <w:bCs/>
      <w:kern w:val="2"/>
      <w:sz w:val="18"/>
      <w:szCs w:val="28"/>
    </w:rPr>
  </w:style>
  <w:style w:type="character" w:customStyle="1" w:styleId="47">
    <w:name w:val="标题 6 Char"/>
    <w:link w:val="7"/>
    <w:uiPriority w:val="0"/>
    <w:rPr>
      <w:rFonts w:ascii="Arial" w:hAnsi="Arial" w:eastAsia="黑体"/>
      <w:b/>
      <w:bCs/>
      <w:kern w:val="2"/>
      <w:sz w:val="15"/>
      <w:szCs w:val="24"/>
    </w:rPr>
  </w:style>
  <w:style w:type="character" w:customStyle="1" w:styleId="48">
    <w:name w:val="标题 7 Char"/>
    <w:link w:val="8"/>
    <w:uiPriority w:val="0"/>
    <w:rPr>
      <w:b/>
      <w:bCs/>
      <w:kern w:val="2"/>
      <w:sz w:val="13"/>
      <w:szCs w:val="24"/>
    </w:rPr>
  </w:style>
  <w:style w:type="character" w:customStyle="1" w:styleId="49">
    <w:name w:val="标题 8 Char"/>
    <w:link w:val="9"/>
    <w:uiPriority w:val="0"/>
    <w:rPr>
      <w:rFonts w:ascii="Arial" w:hAnsi="Arial" w:eastAsia="黑体"/>
      <w:kern w:val="2"/>
      <w:sz w:val="24"/>
      <w:szCs w:val="24"/>
    </w:rPr>
  </w:style>
  <w:style w:type="character" w:customStyle="1" w:styleId="50">
    <w:name w:val="标题 9 Char"/>
    <w:link w:val="10"/>
    <w:uiPriority w:val="0"/>
    <w:rPr>
      <w:rFonts w:ascii="Arial" w:hAnsi="Arial" w:eastAsia="黑体"/>
      <w:kern w:val="2"/>
      <w:sz w:val="21"/>
      <w:szCs w:val="21"/>
    </w:rPr>
  </w:style>
  <w:style w:type="character" w:customStyle="1" w:styleId="51">
    <w:name w:val="hps"/>
    <w:basedOn w:val="27"/>
    <w:uiPriority w:val="0"/>
  </w:style>
  <w:style w:type="character" w:customStyle="1" w:styleId="52">
    <w:name w:val="批注框文本 Char"/>
    <w:link w:val="18"/>
    <w:semiHidden/>
    <w:uiPriority w:val="99"/>
    <w:rPr>
      <w:sz w:val="18"/>
      <w:szCs w:val="18"/>
    </w:rPr>
  </w:style>
  <w:style w:type="character" w:customStyle="1" w:styleId="53">
    <w:name w:val="文档结构图 Char"/>
    <w:link w:val="14"/>
    <w:semiHidden/>
    <w:uiPriority w:val="99"/>
    <w:rPr>
      <w:rFonts w:ascii="宋体" w:eastAsia="宋体"/>
      <w:sz w:val="18"/>
      <w:szCs w:val="18"/>
    </w:rPr>
  </w:style>
  <w:style w:type="character" w:customStyle="1" w:styleId="54">
    <w:name w:val="批注文字 Char"/>
    <w:link w:val="12"/>
    <w:semiHidden/>
    <w:uiPriority w:val="0"/>
    <w:rPr>
      <w:rFonts w:ascii="Calibri" w:hAnsi="Calibri" w:cs="黑体"/>
      <w:kern w:val="2"/>
      <w:sz w:val="21"/>
      <w:szCs w:val="22"/>
    </w:rPr>
  </w:style>
  <w:style w:type="character" w:customStyle="1" w:styleId="55">
    <w:name w:val="批注主题 Char"/>
    <w:link w:val="11"/>
    <w:semiHidden/>
    <w:uiPriority w:val="0"/>
    <w:rPr>
      <w:rFonts w:ascii="Calibri" w:hAnsi="Calibri" w:cs="黑体"/>
      <w:b/>
      <w:bCs/>
      <w:kern w:val="2"/>
      <w:sz w:val="21"/>
      <w:szCs w:val="22"/>
    </w:rPr>
  </w:style>
  <w:style w:type="character" w:customStyle="1" w:styleId="56">
    <w:name w:val="font01"/>
    <w:uiPriority w:val="0"/>
    <w:rPr>
      <w:rFonts w:hint="eastAsia" w:ascii="微软雅黑" w:hAnsi="微软雅黑" w:eastAsia="微软雅黑" w:cs="微软雅黑"/>
      <w:color w:val="000000"/>
      <w:sz w:val="18"/>
      <w:szCs w:val="18"/>
    </w:rPr>
  </w:style>
  <w:style w:type="character" w:customStyle="1" w:styleId="57">
    <w:name w:val="HTML 预设格式 Char"/>
    <w:link w:val="26"/>
    <w:semiHidden/>
    <w:uiPriority w:val="99"/>
    <w:rPr>
      <w:rFonts w:ascii="宋体" w:hAnsi="宋体" w:cs="宋体"/>
      <w:sz w:val="24"/>
      <w:szCs w:val="24"/>
    </w:rPr>
  </w:style>
  <w:style w:type="paragraph" w:styleId="58">
    <w:name w:val="List Paragraph"/>
    <w:basedOn w:val="1"/>
    <w:qFormat/>
    <w:uiPriority w:val="34"/>
    <w:pPr>
      <w:ind w:firstLine="420" w:firstLineChars="200"/>
    </w:pPr>
  </w:style>
  <w:style w:type="paragraph" w:customStyle="1" w:styleId="59">
    <w:name w:val="Revision"/>
    <w:hidden/>
    <w:semiHidden/>
    <w:uiPriority w:val="99"/>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3E608D-E560-4934-B0DA-5B1A8DCED154}">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119</Pages>
  <Words>14076</Words>
  <Characters>80234</Characters>
  <Lines>668</Lines>
  <Paragraphs>188</Paragraphs>
  <TotalTime>19191</TotalTime>
  <ScaleCrop>false</ScaleCrop>
  <LinksUpToDate>false</LinksUpToDate>
  <CharactersWithSpaces>94122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2014-11-19T06:11:00Z</dcterms:created>
  <dc:creator>傅扬标</dc:creator>
  <cp:lastModifiedBy>仟裏辶洐</cp:lastModifiedBy>
  <cp:lastPrinted>2014-07-04T08:28:00Z</cp:lastPrinted>
  <dcterms:modified xsi:type="dcterms:W3CDTF">2018-06-13T03:08:49Z</dcterms:modified>
  <dc:title>资金托管商户接入接口说明</dc:title>
  <cp:revision>623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